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E5DA" w14:textId="77777777" w:rsidR="0082611D" w:rsidRDefault="0082611D" w:rsidP="00BC70C8">
      <w:pPr>
        <w:spacing w:before="120" w:after="120"/>
        <w:ind w:left="708" w:hanging="708"/>
        <w:jc w:val="center"/>
        <w:rPr>
          <w:rFonts w:ascii="Arial Narrow" w:eastAsia="Arial Narrow" w:hAnsi="Arial Narrow" w:cs="Arial Narrow"/>
          <w:b/>
          <w:sz w:val="28"/>
          <w:szCs w:val="28"/>
        </w:rPr>
      </w:pPr>
      <w:r>
        <w:rPr>
          <w:noProof/>
          <w:lang w:eastAsia="es-PE"/>
        </w:rPr>
        <w:drawing>
          <wp:anchor distT="0" distB="0" distL="114300" distR="114300" simplePos="0" relativeHeight="251659264" behindDoc="0" locked="0" layoutInCell="1" hidden="0" allowOverlap="1" wp14:anchorId="5F37C410" wp14:editId="79697F43">
            <wp:simplePos x="0" y="0"/>
            <wp:positionH relativeFrom="column">
              <wp:posOffset>-342897</wp:posOffset>
            </wp:positionH>
            <wp:positionV relativeFrom="paragraph">
              <wp:posOffset>-431797</wp:posOffset>
            </wp:positionV>
            <wp:extent cx="2379345" cy="504190"/>
            <wp:effectExtent l="0" t="0" r="0" b="0"/>
            <wp:wrapNone/>
            <wp:docPr id="21" name="image17.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png" descr="Interfaz de usuario gráfica, Texto, Aplicación&#10;&#10;Descripción generada automáticamente"/>
                    <pic:cNvPicPr preferRelativeResize="0"/>
                  </pic:nvPicPr>
                  <pic:blipFill>
                    <a:blip r:embed="rId8"/>
                    <a:srcRect/>
                    <a:stretch>
                      <a:fillRect/>
                    </a:stretch>
                  </pic:blipFill>
                  <pic:spPr>
                    <a:xfrm>
                      <a:off x="0" y="0"/>
                      <a:ext cx="2379345" cy="504190"/>
                    </a:xfrm>
                    <a:prstGeom prst="rect">
                      <a:avLst/>
                    </a:prstGeom>
                    <a:ln/>
                  </pic:spPr>
                </pic:pic>
              </a:graphicData>
            </a:graphic>
          </wp:anchor>
        </w:drawing>
      </w:r>
    </w:p>
    <w:p w14:paraId="6509C9BD" w14:textId="77777777" w:rsidR="0082611D" w:rsidRDefault="0082611D" w:rsidP="0082611D">
      <w:pPr>
        <w:spacing w:before="120" w:after="120"/>
        <w:jc w:val="center"/>
        <w:rPr>
          <w:rFonts w:ascii="Arial Narrow" w:eastAsia="Arial Narrow" w:hAnsi="Arial Narrow" w:cs="Arial Narrow"/>
          <w:b/>
          <w:sz w:val="44"/>
          <w:szCs w:val="44"/>
        </w:rPr>
      </w:pPr>
    </w:p>
    <w:p w14:paraId="438D46EE" w14:textId="77777777" w:rsidR="0082611D" w:rsidRDefault="0082611D" w:rsidP="0082611D">
      <w:pPr>
        <w:spacing w:before="120" w:after="120"/>
        <w:jc w:val="center"/>
        <w:rPr>
          <w:rFonts w:ascii="Arial Narrow" w:eastAsia="Arial Narrow" w:hAnsi="Arial Narrow" w:cs="Arial Narrow"/>
          <w:b/>
          <w:sz w:val="44"/>
          <w:szCs w:val="44"/>
        </w:rPr>
      </w:pPr>
    </w:p>
    <w:p w14:paraId="1DE6E830" w14:textId="77777777" w:rsidR="0082611D" w:rsidRDefault="0082611D" w:rsidP="0082611D">
      <w:pPr>
        <w:spacing w:before="120" w:after="120"/>
        <w:jc w:val="center"/>
        <w:rPr>
          <w:rFonts w:ascii="Arial Narrow" w:eastAsia="Arial Narrow" w:hAnsi="Arial Narrow" w:cs="Arial Narrow"/>
          <w:b/>
          <w:sz w:val="44"/>
          <w:szCs w:val="44"/>
        </w:rPr>
      </w:pPr>
    </w:p>
    <w:p w14:paraId="3E66371B" w14:textId="77777777" w:rsidR="0082611D" w:rsidRDefault="0082611D" w:rsidP="0082611D">
      <w:pPr>
        <w:spacing w:before="120" w:after="120"/>
        <w:jc w:val="center"/>
        <w:rPr>
          <w:rFonts w:ascii="Arial Narrow" w:eastAsia="Arial Narrow" w:hAnsi="Arial Narrow" w:cs="Arial Narrow"/>
          <w:b/>
          <w:sz w:val="44"/>
          <w:szCs w:val="44"/>
        </w:rPr>
      </w:pPr>
    </w:p>
    <w:p w14:paraId="725CCD17" w14:textId="77777777" w:rsidR="0082611D" w:rsidRDefault="0082611D" w:rsidP="0082611D">
      <w:pPr>
        <w:spacing w:before="120" w:after="120"/>
        <w:jc w:val="center"/>
        <w:rPr>
          <w:rFonts w:ascii="Arial Narrow" w:eastAsia="Arial Narrow" w:hAnsi="Arial Narrow" w:cs="Arial Narrow"/>
          <w:b/>
          <w:sz w:val="48"/>
          <w:szCs w:val="48"/>
        </w:rPr>
      </w:pPr>
    </w:p>
    <w:p w14:paraId="6D34D3BA" w14:textId="4CD2EB89" w:rsidR="0082611D" w:rsidRPr="0082611D" w:rsidRDefault="0082611D" w:rsidP="0082611D">
      <w:pPr>
        <w:snapToGrid w:val="0"/>
        <w:spacing w:before="120" w:after="120" w:line="276" w:lineRule="auto"/>
        <w:jc w:val="center"/>
        <w:rPr>
          <w:rFonts w:ascii="Arial" w:eastAsia="Arial Narrow" w:hAnsi="Arial" w:cs="Arial"/>
          <w:b/>
          <w:color w:val="002060"/>
          <w:sz w:val="72"/>
          <w:szCs w:val="72"/>
        </w:rPr>
      </w:pPr>
      <w:r w:rsidRPr="0082611D">
        <w:rPr>
          <w:rFonts w:ascii="Arial" w:eastAsia="Arial Narrow" w:hAnsi="Arial" w:cs="Arial"/>
          <w:b/>
          <w:color w:val="002060"/>
          <w:sz w:val="72"/>
          <w:szCs w:val="72"/>
        </w:rPr>
        <w:t>POLÍTICA NACIONAL DE PUEBLOS INDÍGENAS U ORIGINARIOS</w:t>
      </w:r>
    </w:p>
    <w:p w14:paraId="1EAB87D3" w14:textId="77777777" w:rsidR="0082611D" w:rsidRPr="00D56830" w:rsidRDefault="0082611D" w:rsidP="0082611D">
      <w:pPr>
        <w:jc w:val="center"/>
        <w:rPr>
          <w:rFonts w:ascii="Arial" w:eastAsia="Calibri" w:hAnsi="Arial" w:cs="Arial"/>
          <w:b/>
          <w:color w:val="3B3838"/>
          <w:sz w:val="36"/>
          <w:szCs w:val="36"/>
        </w:rPr>
      </w:pPr>
      <w:r w:rsidRPr="00D56830">
        <w:rPr>
          <w:rFonts w:ascii="Arial" w:eastAsia="Calibri" w:hAnsi="Arial" w:cs="Arial"/>
          <w:b/>
          <w:color w:val="3B3838"/>
          <w:sz w:val="36"/>
          <w:szCs w:val="36"/>
        </w:rPr>
        <w:t>Entregable 2</w:t>
      </w:r>
    </w:p>
    <w:p w14:paraId="358669DE" w14:textId="77777777" w:rsidR="0082611D" w:rsidRPr="00D56830" w:rsidRDefault="0082611D" w:rsidP="0082611D">
      <w:pPr>
        <w:jc w:val="center"/>
        <w:rPr>
          <w:rFonts w:ascii="Arial" w:eastAsia="Calibri" w:hAnsi="Arial" w:cs="Arial"/>
          <w:color w:val="3B3838"/>
          <w:sz w:val="36"/>
          <w:szCs w:val="36"/>
        </w:rPr>
      </w:pPr>
      <w:r w:rsidRPr="00D56830">
        <w:rPr>
          <w:rFonts w:ascii="Arial" w:eastAsia="Calibri" w:hAnsi="Arial" w:cs="Arial"/>
          <w:color w:val="3B3838"/>
          <w:sz w:val="36"/>
          <w:szCs w:val="36"/>
        </w:rPr>
        <w:t>Situación futura deseada</w:t>
      </w:r>
    </w:p>
    <w:p w14:paraId="009836AE" w14:textId="77777777" w:rsidR="0082611D" w:rsidRPr="00D56830" w:rsidRDefault="0082611D" w:rsidP="0082611D">
      <w:pPr>
        <w:jc w:val="center"/>
        <w:rPr>
          <w:rFonts w:ascii="Arial" w:eastAsia="Calibri" w:hAnsi="Arial" w:cs="Arial"/>
          <w:color w:val="3B3838"/>
          <w:sz w:val="36"/>
          <w:szCs w:val="36"/>
        </w:rPr>
      </w:pPr>
      <w:r w:rsidRPr="00D56830">
        <w:rPr>
          <w:rFonts w:ascii="Arial" w:eastAsia="Calibri" w:hAnsi="Arial" w:cs="Arial"/>
          <w:color w:val="3B3838"/>
          <w:sz w:val="36"/>
          <w:szCs w:val="36"/>
        </w:rPr>
        <w:t>Alternativas de solución</w:t>
      </w:r>
    </w:p>
    <w:p w14:paraId="6A765A32" w14:textId="77777777" w:rsidR="0082611D" w:rsidRDefault="0082611D" w:rsidP="0082611D">
      <w:pPr>
        <w:spacing w:after="120"/>
        <w:rPr>
          <w:rFonts w:ascii="Arial Narrow" w:eastAsia="Arial Narrow" w:hAnsi="Arial Narrow" w:cs="Arial Narrow"/>
          <w:b/>
          <w:sz w:val="28"/>
          <w:szCs w:val="28"/>
        </w:rPr>
      </w:pPr>
    </w:p>
    <w:p w14:paraId="596F17B7" w14:textId="77777777" w:rsidR="0082611D" w:rsidRDefault="0082611D" w:rsidP="0082611D">
      <w:pPr>
        <w:spacing w:before="120" w:after="120"/>
        <w:rPr>
          <w:rFonts w:ascii="Arial Narrow" w:eastAsia="Arial Narrow" w:hAnsi="Arial Narrow" w:cs="Arial Narrow"/>
          <w:b/>
          <w:sz w:val="28"/>
          <w:szCs w:val="28"/>
        </w:rPr>
      </w:pPr>
    </w:p>
    <w:p w14:paraId="15EDADD6" w14:textId="77777777" w:rsidR="0082611D" w:rsidRDefault="0082611D" w:rsidP="0082611D">
      <w:pPr>
        <w:spacing w:before="120" w:after="120"/>
        <w:rPr>
          <w:rFonts w:ascii="Arial Narrow" w:eastAsia="Arial Narrow" w:hAnsi="Arial Narrow" w:cs="Arial Narrow"/>
          <w:b/>
          <w:sz w:val="28"/>
          <w:szCs w:val="28"/>
        </w:rPr>
      </w:pPr>
    </w:p>
    <w:p w14:paraId="5A32A2DD" w14:textId="77777777" w:rsidR="0082611D" w:rsidRDefault="0082611D" w:rsidP="0082611D">
      <w:pPr>
        <w:spacing w:before="120" w:after="120"/>
        <w:rPr>
          <w:rFonts w:ascii="Arial Narrow" w:eastAsia="Arial Narrow" w:hAnsi="Arial Narrow" w:cs="Arial Narrow"/>
          <w:b/>
          <w:sz w:val="28"/>
          <w:szCs w:val="28"/>
        </w:rPr>
      </w:pPr>
    </w:p>
    <w:p w14:paraId="639ED3FF" w14:textId="77777777" w:rsidR="0082611D" w:rsidRDefault="0082611D" w:rsidP="0082611D">
      <w:pPr>
        <w:spacing w:before="120" w:after="120"/>
        <w:rPr>
          <w:rFonts w:ascii="Arial Narrow" w:eastAsia="Arial Narrow" w:hAnsi="Arial Narrow" w:cs="Arial Narrow"/>
          <w:b/>
          <w:sz w:val="28"/>
          <w:szCs w:val="28"/>
        </w:rPr>
      </w:pPr>
    </w:p>
    <w:p w14:paraId="6DC09CA3" w14:textId="77777777" w:rsidR="0082611D" w:rsidRDefault="0082611D" w:rsidP="0082611D">
      <w:pPr>
        <w:spacing w:before="120" w:after="120"/>
        <w:rPr>
          <w:rFonts w:ascii="Arial Narrow" w:eastAsia="Arial Narrow" w:hAnsi="Arial Narrow" w:cs="Arial Narrow"/>
          <w:b/>
          <w:sz w:val="28"/>
          <w:szCs w:val="28"/>
        </w:rPr>
      </w:pPr>
    </w:p>
    <w:p w14:paraId="4769E524" w14:textId="77777777" w:rsidR="0082611D" w:rsidRDefault="0082611D" w:rsidP="0082611D">
      <w:pPr>
        <w:spacing w:before="120" w:after="120"/>
        <w:rPr>
          <w:rFonts w:ascii="Arial Narrow" w:eastAsia="Arial Narrow" w:hAnsi="Arial Narrow" w:cs="Arial Narrow"/>
          <w:b/>
          <w:sz w:val="28"/>
          <w:szCs w:val="28"/>
        </w:rPr>
      </w:pPr>
    </w:p>
    <w:p w14:paraId="40D000D4" w14:textId="77777777" w:rsidR="0082611D" w:rsidRDefault="0082611D" w:rsidP="0082611D">
      <w:pPr>
        <w:spacing w:before="120" w:after="120"/>
        <w:rPr>
          <w:rFonts w:ascii="Arial Narrow" w:eastAsia="Arial Narrow" w:hAnsi="Arial Narrow" w:cs="Arial Narrow"/>
          <w:b/>
          <w:sz w:val="28"/>
          <w:szCs w:val="28"/>
        </w:rPr>
      </w:pPr>
    </w:p>
    <w:p w14:paraId="0CF06BB1" w14:textId="77777777" w:rsidR="0082611D" w:rsidRDefault="0082611D" w:rsidP="0082611D">
      <w:pPr>
        <w:spacing w:before="120" w:after="120"/>
        <w:rPr>
          <w:rFonts w:ascii="Arial Narrow" w:eastAsia="Arial Narrow" w:hAnsi="Arial Narrow" w:cs="Arial Narrow"/>
          <w:b/>
          <w:sz w:val="28"/>
          <w:szCs w:val="28"/>
        </w:rPr>
      </w:pPr>
    </w:p>
    <w:p w14:paraId="47CE7A06" w14:textId="77777777" w:rsidR="0082611D" w:rsidRDefault="0082611D" w:rsidP="0082611D">
      <w:pPr>
        <w:spacing w:before="120" w:after="120"/>
        <w:rPr>
          <w:rFonts w:ascii="Arial Narrow" w:eastAsia="Arial Narrow" w:hAnsi="Arial Narrow" w:cs="Arial Narrow"/>
          <w:b/>
          <w:sz w:val="28"/>
          <w:szCs w:val="28"/>
        </w:rPr>
      </w:pPr>
    </w:p>
    <w:p w14:paraId="0E11450A" w14:textId="77777777" w:rsidR="0082611D" w:rsidRDefault="0082611D" w:rsidP="0082611D">
      <w:pPr>
        <w:spacing w:before="120" w:after="120"/>
        <w:rPr>
          <w:rFonts w:ascii="Arial Narrow" w:eastAsia="Arial Narrow" w:hAnsi="Arial Narrow" w:cs="Arial Narrow"/>
          <w:b/>
          <w:sz w:val="28"/>
          <w:szCs w:val="28"/>
        </w:rPr>
      </w:pPr>
    </w:p>
    <w:sdt>
      <w:sdtPr>
        <w:rPr>
          <w:rFonts w:ascii="Calibri" w:eastAsia="Times New Roman" w:hAnsi="Calibri" w:cs="Calibri"/>
          <w:color w:val="auto"/>
          <w:sz w:val="24"/>
          <w:szCs w:val="24"/>
          <w:lang w:val="es-MX" w:eastAsia="es-MX"/>
        </w:rPr>
        <w:id w:val="-92099441"/>
        <w:docPartObj>
          <w:docPartGallery w:val="Table of Contents"/>
          <w:docPartUnique/>
        </w:docPartObj>
      </w:sdtPr>
      <w:sdtContent>
        <w:p w14:paraId="1EFDC8C5" w14:textId="5F2DDB43" w:rsidR="00EB7BA4" w:rsidRPr="00F26599" w:rsidRDefault="00EB7BA4" w:rsidP="00EB7BA4">
          <w:pPr>
            <w:pStyle w:val="TtuloTDC"/>
            <w:jc w:val="center"/>
            <w:rPr>
              <w:rFonts w:ascii="Calibri" w:hAnsi="Calibri" w:cs="Calibri"/>
              <w:lang w:val="es-MX"/>
            </w:rPr>
          </w:pPr>
          <w:r w:rsidRPr="00F26599">
            <w:rPr>
              <w:rFonts w:ascii="Calibri" w:hAnsi="Calibri" w:cs="Calibri"/>
              <w:lang w:val="es-MX"/>
            </w:rPr>
            <w:t>Contenido</w:t>
          </w:r>
        </w:p>
        <w:p w14:paraId="3D5F17D4" w14:textId="77777777" w:rsidR="00EB7BA4" w:rsidRPr="00F26599" w:rsidRDefault="00EB7BA4" w:rsidP="00EB7BA4">
          <w:pPr>
            <w:rPr>
              <w:rFonts w:ascii="Calibri" w:hAnsi="Calibri" w:cs="Calibri"/>
              <w:lang w:val="es-MX" w:eastAsia="es-PE"/>
            </w:rPr>
          </w:pPr>
        </w:p>
        <w:p w14:paraId="256E746A" w14:textId="4DFB81BB" w:rsidR="00F26599" w:rsidRPr="00F26599" w:rsidRDefault="00EB7BA4" w:rsidP="00E043B8">
          <w:pPr>
            <w:pStyle w:val="TDC1"/>
            <w:rPr>
              <w:rFonts w:eastAsiaTheme="minorEastAsia"/>
              <w:noProof/>
              <w:kern w:val="2"/>
              <w14:ligatures w14:val="standardContextual"/>
            </w:rPr>
          </w:pPr>
          <w:r w:rsidRPr="00F26599">
            <w:fldChar w:fldCharType="begin"/>
          </w:r>
          <w:r w:rsidRPr="00F26599">
            <w:instrText xml:space="preserve"> TOC \o "1-3" \h \z \u </w:instrText>
          </w:r>
          <w:r w:rsidRPr="00F26599">
            <w:fldChar w:fldCharType="separate"/>
          </w:r>
          <w:hyperlink w:anchor="_Toc143639853" w:history="1">
            <w:r w:rsidR="00F26599" w:rsidRPr="00F26599">
              <w:rPr>
                <w:rStyle w:val="Hipervnculo"/>
                <w:rFonts w:ascii="Calibri" w:eastAsia="Arial Narrow" w:hAnsi="Calibri" w:cs="Calibri"/>
                <w:noProof/>
              </w:rPr>
              <w:t>1.</w:t>
            </w:r>
            <w:r w:rsidR="00F26599" w:rsidRPr="00F26599">
              <w:rPr>
                <w:rFonts w:eastAsiaTheme="minorEastAsia"/>
                <w:noProof/>
                <w:kern w:val="2"/>
                <w14:ligatures w14:val="standardContextual"/>
              </w:rPr>
              <w:tab/>
            </w:r>
            <w:r w:rsidR="00F26599" w:rsidRPr="00F26599">
              <w:rPr>
                <w:rStyle w:val="Hipervnculo"/>
                <w:rFonts w:ascii="Calibri" w:eastAsia="Arial Narrow" w:hAnsi="Calibri" w:cs="Calibri"/>
                <w:noProof/>
              </w:rPr>
              <w:t>SITUACIÓN FUTURA DESEADA DE LA POLÍTICA NACIONAL DE PUEBLOS INDÍGENAS U ORIGINARIOS</w:t>
            </w:r>
            <w:r w:rsidR="00F26599" w:rsidRPr="00F26599">
              <w:rPr>
                <w:noProof/>
                <w:webHidden/>
              </w:rPr>
              <w:tab/>
            </w:r>
            <w:r w:rsidR="00F26599" w:rsidRPr="00F26599">
              <w:rPr>
                <w:noProof/>
                <w:webHidden/>
              </w:rPr>
              <w:fldChar w:fldCharType="begin"/>
            </w:r>
            <w:r w:rsidR="00F26599" w:rsidRPr="00F26599">
              <w:rPr>
                <w:noProof/>
                <w:webHidden/>
              </w:rPr>
              <w:instrText xml:space="preserve"> PAGEREF _Toc143639853 \h </w:instrText>
            </w:r>
            <w:r w:rsidR="00F26599" w:rsidRPr="00F26599">
              <w:rPr>
                <w:noProof/>
                <w:webHidden/>
              </w:rPr>
            </w:r>
            <w:r w:rsidR="00F26599" w:rsidRPr="00F26599">
              <w:rPr>
                <w:noProof/>
                <w:webHidden/>
              </w:rPr>
              <w:fldChar w:fldCharType="separate"/>
            </w:r>
            <w:r w:rsidR="00E043B8">
              <w:rPr>
                <w:noProof/>
                <w:webHidden/>
              </w:rPr>
              <w:t>3</w:t>
            </w:r>
            <w:r w:rsidR="00F26599" w:rsidRPr="00F26599">
              <w:rPr>
                <w:noProof/>
                <w:webHidden/>
              </w:rPr>
              <w:fldChar w:fldCharType="end"/>
            </w:r>
          </w:hyperlink>
        </w:p>
        <w:p w14:paraId="1974BDE2" w14:textId="7D624A81"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54" w:history="1">
            <w:r w:rsidR="00F26599" w:rsidRPr="00F26599">
              <w:rPr>
                <w:rStyle w:val="Hipervnculo"/>
                <w:rFonts w:ascii="Calibri" w:hAnsi="Calibri" w:cs="Calibri"/>
                <w:b w:val="0"/>
                <w:bCs w:val="0"/>
              </w:rPr>
              <w:t>Análisis de futuro</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_Toc143639854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3</w:t>
            </w:r>
            <w:r w:rsidR="00F26599" w:rsidRPr="00F26599">
              <w:rPr>
                <w:rFonts w:ascii="Calibri" w:hAnsi="Calibri" w:cs="Calibri"/>
                <w:b w:val="0"/>
                <w:bCs w:val="0"/>
                <w:webHidden/>
              </w:rPr>
              <w:fldChar w:fldCharType="end"/>
            </w:r>
          </w:hyperlink>
        </w:p>
        <w:p w14:paraId="2EA5437F" w14:textId="57D7E3D9" w:rsidR="00F26599" w:rsidRPr="00F26599" w:rsidRDefault="00000000">
          <w:pPr>
            <w:pStyle w:val="TDC3"/>
            <w:tabs>
              <w:tab w:val="right" w:leader="dot" w:pos="8494"/>
            </w:tabs>
            <w:rPr>
              <w:rFonts w:ascii="Calibri" w:eastAsiaTheme="minorEastAsia" w:hAnsi="Calibri" w:cs="Calibri"/>
              <w:noProof/>
              <w:kern w:val="2"/>
              <w14:ligatures w14:val="standardContextual"/>
            </w:rPr>
          </w:pPr>
          <w:hyperlink w:anchor="_Toc143639855" w:history="1">
            <w:r w:rsidR="00F26599" w:rsidRPr="00F26599">
              <w:rPr>
                <w:rStyle w:val="Hipervnculo"/>
                <w:rFonts w:ascii="Calibri" w:hAnsi="Calibri" w:cs="Calibri"/>
                <w:noProof/>
              </w:rPr>
              <w:t>Análisis de tendencias</w:t>
            </w:r>
            <w:r w:rsidR="00F26599" w:rsidRPr="00F26599">
              <w:rPr>
                <w:rFonts w:ascii="Calibri" w:hAnsi="Calibri" w:cs="Calibri"/>
                <w:noProof/>
                <w:webHidden/>
              </w:rPr>
              <w:tab/>
            </w:r>
            <w:r w:rsidR="00F26599" w:rsidRPr="00F26599">
              <w:rPr>
                <w:rFonts w:ascii="Calibri" w:hAnsi="Calibri" w:cs="Calibri"/>
                <w:noProof/>
                <w:webHidden/>
              </w:rPr>
              <w:fldChar w:fldCharType="begin"/>
            </w:r>
            <w:r w:rsidR="00F26599" w:rsidRPr="00F26599">
              <w:rPr>
                <w:rFonts w:ascii="Calibri" w:hAnsi="Calibri" w:cs="Calibri"/>
                <w:noProof/>
                <w:webHidden/>
              </w:rPr>
              <w:instrText xml:space="preserve"> PAGEREF _Toc143639855 \h </w:instrText>
            </w:r>
            <w:r w:rsidR="00F26599" w:rsidRPr="00F26599">
              <w:rPr>
                <w:rFonts w:ascii="Calibri" w:hAnsi="Calibri" w:cs="Calibri"/>
                <w:noProof/>
                <w:webHidden/>
              </w:rPr>
            </w:r>
            <w:r w:rsidR="00F26599" w:rsidRPr="00F26599">
              <w:rPr>
                <w:rFonts w:ascii="Calibri" w:hAnsi="Calibri" w:cs="Calibri"/>
                <w:noProof/>
                <w:webHidden/>
              </w:rPr>
              <w:fldChar w:fldCharType="separate"/>
            </w:r>
            <w:r w:rsidR="00E043B8">
              <w:rPr>
                <w:rFonts w:ascii="Calibri" w:hAnsi="Calibri" w:cs="Calibri"/>
                <w:noProof/>
                <w:webHidden/>
              </w:rPr>
              <w:t>3</w:t>
            </w:r>
            <w:r w:rsidR="00F26599" w:rsidRPr="00F26599">
              <w:rPr>
                <w:rFonts w:ascii="Calibri" w:hAnsi="Calibri" w:cs="Calibri"/>
                <w:noProof/>
                <w:webHidden/>
              </w:rPr>
              <w:fldChar w:fldCharType="end"/>
            </w:r>
          </w:hyperlink>
        </w:p>
        <w:p w14:paraId="151B220D" w14:textId="49768E77" w:rsidR="00F26599" w:rsidRPr="00F26599" w:rsidRDefault="00000000">
          <w:pPr>
            <w:pStyle w:val="TDC3"/>
            <w:tabs>
              <w:tab w:val="right" w:leader="dot" w:pos="8494"/>
            </w:tabs>
            <w:rPr>
              <w:rFonts w:ascii="Calibri" w:eastAsiaTheme="minorEastAsia" w:hAnsi="Calibri" w:cs="Calibri"/>
              <w:noProof/>
              <w:kern w:val="2"/>
              <w14:ligatures w14:val="standardContextual"/>
            </w:rPr>
          </w:pPr>
          <w:hyperlink w:anchor="_Toc143639856" w:history="1">
            <w:r w:rsidR="00F26599" w:rsidRPr="00F26599">
              <w:rPr>
                <w:rStyle w:val="Hipervnculo"/>
                <w:rFonts w:ascii="Calibri" w:hAnsi="Calibri" w:cs="Calibri"/>
                <w:noProof/>
              </w:rPr>
              <w:t>Análisis de riesgos y oportunidades</w:t>
            </w:r>
            <w:r w:rsidR="00F26599" w:rsidRPr="00F26599">
              <w:rPr>
                <w:rFonts w:ascii="Calibri" w:hAnsi="Calibri" w:cs="Calibri"/>
                <w:noProof/>
                <w:webHidden/>
              </w:rPr>
              <w:tab/>
            </w:r>
            <w:r w:rsidR="00F26599" w:rsidRPr="00F26599">
              <w:rPr>
                <w:rFonts w:ascii="Calibri" w:hAnsi="Calibri" w:cs="Calibri"/>
                <w:noProof/>
                <w:webHidden/>
              </w:rPr>
              <w:fldChar w:fldCharType="begin"/>
            </w:r>
            <w:r w:rsidR="00F26599" w:rsidRPr="00F26599">
              <w:rPr>
                <w:rFonts w:ascii="Calibri" w:hAnsi="Calibri" w:cs="Calibri"/>
                <w:noProof/>
                <w:webHidden/>
              </w:rPr>
              <w:instrText xml:space="preserve"> PAGEREF _Toc143639856 \h </w:instrText>
            </w:r>
            <w:r w:rsidR="00F26599" w:rsidRPr="00F26599">
              <w:rPr>
                <w:rFonts w:ascii="Calibri" w:hAnsi="Calibri" w:cs="Calibri"/>
                <w:noProof/>
                <w:webHidden/>
              </w:rPr>
            </w:r>
            <w:r w:rsidR="00F26599" w:rsidRPr="00F26599">
              <w:rPr>
                <w:rFonts w:ascii="Calibri" w:hAnsi="Calibri" w:cs="Calibri"/>
                <w:noProof/>
                <w:webHidden/>
              </w:rPr>
              <w:fldChar w:fldCharType="separate"/>
            </w:r>
            <w:r w:rsidR="00E043B8">
              <w:rPr>
                <w:rFonts w:ascii="Calibri" w:hAnsi="Calibri" w:cs="Calibri"/>
                <w:noProof/>
                <w:webHidden/>
              </w:rPr>
              <w:t>20</w:t>
            </w:r>
            <w:r w:rsidR="00F26599" w:rsidRPr="00F26599">
              <w:rPr>
                <w:rFonts w:ascii="Calibri" w:hAnsi="Calibri" w:cs="Calibri"/>
                <w:noProof/>
                <w:webHidden/>
              </w:rPr>
              <w:fldChar w:fldCharType="end"/>
            </w:r>
          </w:hyperlink>
        </w:p>
        <w:p w14:paraId="4CF60811" w14:textId="5746132E" w:rsidR="00F26599" w:rsidRPr="00F26599" w:rsidRDefault="00000000">
          <w:pPr>
            <w:pStyle w:val="TDC3"/>
            <w:tabs>
              <w:tab w:val="right" w:leader="dot" w:pos="8494"/>
            </w:tabs>
            <w:rPr>
              <w:rFonts w:ascii="Calibri" w:eastAsiaTheme="minorEastAsia" w:hAnsi="Calibri" w:cs="Calibri"/>
              <w:noProof/>
              <w:kern w:val="2"/>
              <w14:ligatures w14:val="standardContextual"/>
            </w:rPr>
          </w:pPr>
          <w:hyperlink w:anchor="_Toc143639857" w:history="1">
            <w:r w:rsidR="00F26599" w:rsidRPr="00F26599">
              <w:rPr>
                <w:rStyle w:val="Hipervnculo"/>
                <w:rFonts w:ascii="Calibri" w:hAnsi="Calibri" w:cs="Calibri"/>
                <w:noProof/>
              </w:rPr>
              <w:t>Análisis de escenarios</w:t>
            </w:r>
            <w:r w:rsidR="00F26599" w:rsidRPr="00F26599">
              <w:rPr>
                <w:rFonts w:ascii="Calibri" w:hAnsi="Calibri" w:cs="Calibri"/>
                <w:noProof/>
                <w:webHidden/>
              </w:rPr>
              <w:tab/>
            </w:r>
            <w:r w:rsidR="00F26599" w:rsidRPr="00F26599">
              <w:rPr>
                <w:rFonts w:ascii="Calibri" w:hAnsi="Calibri" w:cs="Calibri"/>
                <w:noProof/>
                <w:webHidden/>
              </w:rPr>
              <w:fldChar w:fldCharType="begin"/>
            </w:r>
            <w:r w:rsidR="00F26599" w:rsidRPr="00F26599">
              <w:rPr>
                <w:rFonts w:ascii="Calibri" w:hAnsi="Calibri" w:cs="Calibri"/>
                <w:noProof/>
                <w:webHidden/>
              </w:rPr>
              <w:instrText xml:space="preserve"> PAGEREF _Toc143639857 \h </w:instrText>
            </w:r>
            <w:r w:rsidR="00F26599" w:rsidRPr="00F26599">
              <w:rPr>
                <w:rFonts w:ascii="Calibri" w:hAnsi="Calibri" w:cs="Calibri"/>
                <w:noProof/>
                <w:webHidden/>
              </w:rPr>
            </w:r>
            <w:r w:rsidR="00F26599" w:rsidRPr="00F26599">
              <w:rPr>
                <w:rFonts w:ascii="Calibri" w:hAnsi="Calibri" w:cs="Calibri"/>
                <w:noProof/>
                <w:webHidden/>
              </w:rPr>
              <w:fldChar w:fldCharType="separate"/>
            </w:r>
            <w:r w:rsidR="00E043B8">
              <w:rPr>
                <w:rFonts w:ascii="Calibri" w:hAnsi="Calibri" w:cs="Calibri"/>
                <w:noProof/>
                <w:webHidden/>
              </w:rPr>
              <w:t>33</w:t>
            </w:r>
            <w:r w:rsidR="00F26599" w:rsidRPr="00F26599">
              <w:rPr>
                <w:rFonts w:ascii="Calibri" w:hAnsi="Calibri" w:cs="Calibri"/>
                <w:noProof/>
                <w:webHidden/>
              </w:rPr>
              <w:fldChar w:fldCharType="end"/>
            </w:r>
          </w:hyperlink>
        </w:p>
        <w:p w14:paraId="15A0489F" w14:textId="69D06859" w:rsidR="00F26599" w:rsidRPr="00F26599" w:rsidRDefault="00000000" w:rsidP="00E043B8">
          <w:pPr>
            <w:pStyle w:val="TDC1"/>
            <w:rPr>
              <w:rFonts w:eastAsiaTheme="minorEastAsia"/>
              <w:noProof/>
              <w:kern w:val="2"/>
              <w14:ligatures w14:val="standardContextual"/>
            </w:rPr>
          </w:pPr>
          <w:hyperlink w:anchor="_Toc143639858" w:history="1">
            <w:r w:rsidR="00F26599" w:rsidRPr="00F26599">
              <w:rPr>
                <w:rStyle w:val="Hipervnculo"/>
                <w:rFonts w:ascii="Calibri" w:eastAsia="Arial Narrow" w:hAnsi="Calibri" w:cs="Calibri"/>
                <w:noProof/>
              </w:rPr>
              <w:t>Narrativa de la situación futura deseada</w:t>
            </w:r>
            <w:r w:rsidR="00F26599" w:rsidRPr="00F26599">
              <w:rPr>
                <w:noProof/>
                <w:webHidden/>
              </w:rPr>
              <w:tab/>
            </w:r>
            <w:r w:rsidR="00F26599" w:rsidRPr="00F26599">
              <w:rPr>
                <w:noProof/>
                <w:webHidden/>
              </w:rPr>
              <w:fldChar w:fldCharType="begin"/>
            </w:r>
            <w:r w:rsidR="00F26599" w:rsidRPr="00F26599">
              <w:rPr>
                <w:noProof/>
                <w:webHidden/>
              </w:rPr>
              <w:instrText xml:space="preserve"> PAGEREF _Toc143639858 \h </w:instrText>
            </w:r>
            <w:r w:rsidR="00F26599" w:rsidRPr="00F26599">
              <w:rPr>
                <w:noProof/>
                <w:webHidden/>
              </w:rPr>
            </w:r>
            <w:r w:rsidR="00F26599" w:rsidRPr="00F26599">
              <w:rPr>
                <w:noProof/>
                <w:webHidden/>
              </w:rPr>
              <w:fldChar w:fldCharType="separate"/>
            </w:r>
            <w:r w:rsidR="00E043B8">
              <w:rPr>
                <w:noProof/>
                <w:webHidden/>
              </w:rPr>
              <w:t>36</w:t>
            </w:r>
            <w:r w:rsidR="00F26599" w:rsidRPr="00F26599">
              <w:rPr>
                <w:noProof/>
                <w:webHidden/>
              </w:rPr>
              <w:fldChar w:fldCharType="end"/>
            </w:r>
          </w:hyperlink>
        </w:p>
        <w:p w14:paraId="410ECA70" w14:textId="32073108" w:rsidR="00F26599" w:rsidRPr="00F26599" w:rsidRDefault="00000000">
          <w:pPr>
            <w:pStyle w:val="TDC3"/>
            <w:tabs>
              <w:tab w:val="right" w:leader="dot" w:pos="8494"/>
            </w:tabs>
            <w:rPr>
              <w:rFonts w:ascii="Calibri" w:eastAsiaTheme="minorEastAsia" w:hAnsi="Calibri" w:cs="Calibri"/>
              <w:noProof/>
              <w:kern w:val="2"/>
              <w14:ligatures w14:val="standardContextual"/>
            </w:rPr>
          </w:pPr>
          <w:hyperlink w:anchor="_Toc143639859" w:history="1">
            <w:r w:rsidR="00F26599" w:rsidRPr="00F26599">
              <w:rPr>
                <w:rStyle w:val="Hipervnculo"/>
                <w:rFonts w:ascii="Calibri" w:hAnsi="Calibri" w:cs="Calibri"/>
                <w:noProof/>
              </w:rPr>
              <w:t>Enunciación de la situación futura deseada 2040</w:t>
            </w:r>
            <w:r w:rsidR="00F26599" w:rsidRPr="00F26599">
              <w:rPr>
                <w:rFonts w:ascii="Calibri" w:hAnsi="Calibri" w:cs="Calibri"/>
                <w:noProof/>
                <w:webHidden/>
              </w:rPr>
              <w:tab/>
            </w:r>
            <w:r w:rsidR="00F26599" w:rsidRPr="00F26599">
              <w:rPr>
                <w:rFonts w:ascii="Calibri" w:hAnsi="Calibri" w:cs="Calibri"/>
                <w:noProof/>
                <w:webHidden/>
              </w:rPr>
              <w:fldChar w:fldCharType="begin"/>
            </w:r>
            <w:r w:rsidR="00F26599" w:rsidRPr="00F26599">
              <w:rPr>
                <w:rFonts w:ascii="Calibri" w:hAnsi="Calibri" w:cs="Calibri"/>
                <w:noProof/>
                <w:webHidden/>
              </w:rPr>
              <w:instrText xml:space="preserve"> PAGEREF _Toc143639859 \h </w:instrText>
            </w:r>
            <w:r w:rsidR="00F26599" w:rsidRPr="00F26599">
              <w:rPr>
                <w:rFonts w:ascii="Calibri" w:hAnsi="Calibri" w:cs="Calibri"/>
                <w:noProof/>
                <w:webHidden/>
              </w:rPr>
            </w:r>
            <w:r w:rsidR="00F26599" w:rsidRPr="00F26599">
              <w:rPr>
                <w:rFonts w:ascii="Calibri" w:hAnsi="Calibri" w:cs="Calibri"/>
                <w:noProof/>
                <w:webHidden/>
              </w:rPr>
              <w:fldChar w:fldCharType="separate"/>
            </w:r>
            <w:r w:rsidR="00E043B8">
              <w:rPr>
                <w:rFonts w:ascii="Calibri" w:hAnsi="Calibri" w:cs="Calibri"/>
                <w:noProof/>
                <w:webHidden/>
              </w:rPr>
              <w:t>36</w:t>
            </w:r>
            <w:r w:rsidR="00F26599" w:rsidRPr="00F26599">
              <w:rPr>
                <w:rFonts w:ascii="Calibri" w:hAnsi="Calibri" w:cs="Calibri"/>
                <w:noProof/>
                <w:webHidden/>
              </w:rPr>
              <w:fldChar w:fldCharType="end"/>
            </w:r>
          </w:hyperlink>
        </w:p>
        <w:p w14:paraId="6F78F9E2" w14:textId="5CF047C2"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0" w:history="1">
            <w:r w:rsidR="00F26599" w:rsidRPr="00F26599">
              <w:rPr>
                <w:rStyle w:val="Hipervnculo"/>
                <w:rFonts w:ascii="Calibri" w:hAnsi="Calibri" w:cs="Calibri"/>
                <w:b w:val="0"/>
                <w:bCs w:val="0"/>
              </w:rPr>
              <w:t>Horizonte temporal de la Política Nacional de Pueblos Indígenas u Originarios</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_Toc143639860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39</w:t>
            </w:r>
            <w:r w:rsidR="00F26599" w:rsidRPr="00F26599">
              <w:rPr>
                <w:rFonts w:ascii="Calibri" w:hAnsi="Calibri" w:cs="Calibri"/>
                <w:b w:val="0"/>
                <w:bCs w:val="0"/>
                <w:webHidden/>
              </w:rPr>
              <w:fldChar w:fldCharType="end"/>
            </w:r>
          </w:hyperlink>
        </w:p>
        <w:p w14:paraId="0F175315" w14:textId="4830BA3F"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1" w:history="1">
            <w:r w:rsidR="00F26599" w:rsidRPr="00F26599">
              <w:rPr>
                <w:rStyle w:val="Hipervnculo"/>
                <w:rFonts w:ascii="Calibri" w:hAnsi="Calibri" w:cs="Calibri"/>
                <w:b w:val="0"/>
                <w:bCs w:val="0"/>
              </w:rPr>
              <w:t>Aspiraciones de la población</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_Toc143639861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42</w:t>
            </w:r>
            <w:r w:rsidR="00F26599" w:rsidRPr="00F26599">
              <w:rPr>
                <w:rFonts w:ascii="Calibri" w:hAnsi="Calibri" w:cs="Calibri"/>
                <w:b w:val="0"/>
                <w:bCs w:val="0"/>
                <w:webHidden/>
              </w:rPr>
              <w:fldChar w:fldCharType="end"/>
            </w:r>
          </w:hyperlink>
        </w:p>
        <w:p w14:paraId="0CDB0966" w14:textId="461BB122" w:rsidR="00F26599" w:rsidRPr="00F26599" w:rsidRDefault="00000000" w:rsidP="00E043B8">
          <w:pPr>
            <w:pStyle w:val="TDC1"/>
            <w:rPr>
              <w:rFonts w:eastAsiaTheme="minorEastAsia"/>
              <w:noProof/>
              <w:kern w:val="2"/>
              <w14:ligatures w14:val="standardContextual"/>
            </w:rPr>
          </w:pPr>
          <w:hyperlink w:anchor="_Toc143639862" w:history="1">
            <w:r w:rsidR="00F26599" w:rsidRPr="00F26599">
              <w:rPr>
                <w:rStyle w:val="Hipervnculo"/>
                <w:rFonts w:ascii="Calibri" w:hAnsi="Calibri" w:cs="Calibri"/>
                <w:noProof/>
              </w:rPr>
              <w:t>2.</w:t>
            </w:r>
            <w:r w:rsidR="00F26599" w:rsidRPr="00F26599">
              <w:rPr>
                <w:rFonts w:eastAsiaTheme="minorEastAsia"/>
                <w:noProof/>
                <w:kern w:val="2"/>
                <w14:ligatures w14:val="standardContextual"/>
              </w:rPr>
              <w:tab/>
            </w:r>
            <w:r w:rsidR="00F26599" w:rsidRPr="00F26599">
              <w:rPr>
                <w:rStyle w:val="Hipervnculo"/>
                <w:rFonts w:ascii="Calibri" w:hAnsi="Calibri" w:cs="Calibri"/>
                <w:noProof/>
              </w:rPr>
              <w:t>ALTERNATIVAS DE SOLUCIÓN SELECCIONADAS</w:t>
            </w:r>
            <w:r w:rsidR="00F26599" w:rsidRPr="00F26599">
              <w:rPr>
                <w:noProof/>
                <w:webHidden/>
              </w:rPr>
              <w:tab/>
            </w:r>
            <w:r w:rsidR="00F26599" w:rsidRPr="00F26599">
              <w:rPr>
                <w:noProof/>
                <w:webHidden/>
              </w:rPr>
              <w:fldChar w:fldCharType="begin"/>
            </w:r>
            <w:r w:rsidR="00F26599" w:rsidRPr="00F26599">
              <w:rPr>
                <w:noProof/>
                <w:webHidden/>
              </w:rPr>
              <w:instrText xml:space="preserve"> PAGEREF _Toc143639862 \h </w:instrText>
            </w:r>
            <w:r w:rsidR="00F26599" w:rsidRPr="00F26599">
              <w:rPr>
                <w:noProof/>
                <w:webHidden/>
              </w:rPr>
            </w:r>
            <w:r w:rsidR="00F26599" w:rsidRPr="00F26599">
              <w:rPr>
                <w:noProof/>
                <w:webHidden/>
              </w:rPr>
              <w:fldChar w:fldCharType="separate"/>
            </w:r>
            <w:r w:rsidR="00E043B8">
              <w:rPr>
                <w:noProof/>
                <w:webHidden/>
              </w:rPr>
              <w:t>45</w:t>
            </w:r>
            <w:r w:rsidR="00F26599" w:rsidRPr="00F26599">
              <w:rPr>
                <w:noProof/>
                <w:webHidden/>
              </w:rPr>
              <w:fldChar w:fldCharType="end"/>
            </w:r>
          </w:hyperlink>
        </w:p>
        <w:p w14:paraId="4A044D72" w14:textId="7305A25B" w:rsidR="00F26599" w:rsidRPr="00F26599" w:rsidRDefault="00000000" w:rsidP="00E043B8">
          <w:pPr>
            <w:pStyle w:val="TDC1"/>
            <w:rPr>
              <w:rFonts w:eastAsiaTheme="minorEastAsia"/>
              <w:noProof/>
              <w:kern w:val="2"/>
              <w14:ligatures w14:val="standardContextual"/>
            </w:rPr>
          </w:pPr>
          <w:hyperlink w:anchor="_Toc143639863" w:history="1">
            <w:r w:rsidR="00F26599" w:rsidRPr="00F26599">
              <w:rPr>
                <w:rStyle w:val="Hipervnculo"/>
                <w:rFonts w:ascii="Calibri" w:hAnsi="Calibri" w:cs="Calibri"/>
                <w:noProof/>
              </w:rPr>
              <w:t>3.</w:t>
            </w:r>
            <w:r w:rsidR="00F26599" w:rsidRPr="00F26599">
              <w:rPr>
                <w:rFonts w:eastAsiaTheme="minorEastAsia"/>
                <w:noProof/>
                <w:kern w:val="2"/>
                <w14:ligatures w14:val="standardContextual"/>
              </w:rPr>
              <w:tab/>
            </w:r>
            <w:r w:rsidR="00F26599" w:rsidRPr="00F26599">
              <w:rPr>
                <w:rStyle w:val="Hipervnculo"/>
                <w:rFonts w:ascii="Calibri" w:hAnsi="Calibri" w:cs="Calibri"/>
                <w:noProof/>
              </w:rPr>
              <w:t>BIBLIOGRAFÍA</w:t>
            </w:r>
            <w:r w:rsidR="00F26599" w:rsidRPr="00F26599">
              <w:rPr>
                <w:noProof/>
                <w:webHidden/>
              </w:rPr>
              <w:tab/>
            </w:r>
            <w:r w:rsidR="00F26599" w:rsidRPr="00F26599">
              <w:rPr>
                <w:noProof/>
                <w:webHidden/>
              </w:rPr>
              <w:fldChar w:fldCharType="begin"/>
            </w:r>
            <w:r w:rsidR="00F26599" w:rsidRPr="00F26599">
              <w:rPr>
                <w:noProof/>
                <w:webHidden/>
              </w:rPr>
              <w:instrText xml:space="preserve"> PAGEREF _Toc143639863 \h </w:instrText>
            </w:r>
            <w:r w:rsidR="00F26599" w:rsidRPr="00F26599">
              <w:rPr>
                <w:noProof/>
                <w:webHidden/>
              </w:rPr>
            </w:r>
            <w:r w:rsidR="00F26599" w:rsidRPr="00F26599">
              <w:rPr>
                <w:noProof/>
                <w:webHidden/>
              </w:rPr>
              <w:fldChar w:fldCharType="separate"/>
            </w:r>
            <w:r w:rsidR="00E043B8">
              <w:rPr>
                <w:noProof/>
                <w:webHidden/>
              </w:rPr>
              <w:t>121</w:t>
            </w:r>
            <w:r w:rsidR="00F26599" w:rsidRPr="00F26599">
              <w:rPr>
                <w:noProof/>
                <w:webHidden/>
              </w:rPr>
              <w:fldChar w:fldCharType="end"/>
            </w:r>
          </w:hyperlink>
        </w:p>
        <w:p w14:paraId="221BDB84" w14:textId="40DDA064" w:rsidR="00F26599" w:rsidRPr="00F26599" w:rsidRDefault="00000000" w:rsidP="00E043B8">
          <w:pPr>
            <w:pStyle w:val="TDC1"/>
            <w:rPr>
              <w:rFonts w:eastAsiaTheme="minorEastAsia"/>
              <w:noProof/>
              <w:kern w:val="2"/>
              <w14:ligatures w14:val="standardContextual"/>
            </w:rPr>
          </w:pPr>
          <w:hyperlink w:anchor="_Toc143639864" w:history="1">
            <w:r w:rsidR="00F26599" w:rsidRPr="00F26599">
              <w:rPr>
                <w:rStyle w:val="Hipervnculo"/>
                <w:rFonts w:ascii="Calibri" w:hAnsi="Calibri" w:cs="Calibri"/>
                <w:noProof/>
              </w:rPr>
              <w:t>ANEXOS</w:t>
            </w:r>
            <w:r w:rsidR="00F26599" w:rsidRPr="00F26599">
              <w:rPr>
                <w:noProof/>
                <w:webHidden/>
              </w:rPr>
              <w:tab/>
            </w:r>
            <w:r w:rsidR="00F26599" w:rsidRPr="00F26599">
              <w:rPr>
                <w:noProof/>
                <w:webHidden/>
              </w:rPr>
              <w:fldChar w:fldCharType="begin"/>
            </w:r>
            <w:r w:rsidR="00F26599" w:rsidRPr="00F26599">
              <w:rPr>
                <w:noProof/>
                <w:webHidden/>
              </w:rPr>
              <w:instrText xml:space="preserve"> PAGEREF _Toc143639864 \h </w:instrText>
            </w:r>
            <w:r w:rsidR="00F26599" w:rsidRPr="00F26599">
              <w:rPr>
                <w:noProof/>
                <w:webHidden/>
              </w:rPr>
            </w:r>
            <w:r w:rsidR="00F26599" w:rsidRPr="00F26599">
              <w:rPr>
                <w:noProof/>
                <w:webHidden/>
              </w:rPr>
              <w:fldChar w:fldCharType="separate"/>
            </w:r>
            <w:r w:rsidR="00E043B8">
              <w:rPr>
                <w:noProof/>
                <w:webHidden/>
              </w:rPr>
              <w:t>125</w:t>
            </w:r>
            <w:r w:rsidR="00F26599" w:rsidRPr="00F26599">
              <w:rPr>
                <w:noProof/>
                <w:webHidden/>
              </w:rPr>
              <w:fldChar w:fldCharType="end"/>
            </w:r>
          </w:hyperlink>
        </w:p>
        <w:p w14:paraId="21C12D46" w14:textId="43A98AE7"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5" w:history="1">
            <w:r w:rsidR="00F26599" w:rsidRPr="00F26599">
              <w:rPr>
                <w:rStyle w:val="Hipervnculo"/>
                <w:rFonts w:ascii="Calibri" w:hAnsi="Calibri" w:cs="Calibri"/>
                <w:b w:val="0"/>
                <w:bCs w:val="0"/>
              </w:rPr>
              <w:t>Anexo 1. Visión del Perú al 2050</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_Toc143639865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125</w:t>
            </w:r>
            <w:r w:rsidR="00F26599" w:rsidRPr="00F26599">
              <w:rPr>
                <w:rFonts w:ascii="Calibri" w:hAnsi="Calibri" w:cs="Calibri"/>
                <w:b w:val="0"/>
                <w:bCs w:val="0"/>
                <w:webHidden/>
              </w:rPr>
              <w:fldChar w:fldCharType="end"/>
            </w:r>
          </w:hyperlink>
        </w:p>
        <w:p w14:paraId="0AF29380" w14:textId="635FCE1B"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6" w:history="1">
            <w:r w:rsidR="00F26599" w:rsidRPr="00F26599">
              <w:rPr>
                <w:rStyle w:val="Hipervnculo"/>
                <w:rFonts w:ascii="Calibri" w:hAnsi="Calibri" w:cs="Calibri"/>
                <w:b w:val="0"/>
                <w:bCs w:val="0"/>
              </w:rPr>
              <w:t>Anexo 2. La Agenda 2030 para el Desarrollo Sostenible y su vinculación con la PNPI</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_Toc143639866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128</w:t>
            </w:r>
            <w:r w:rsidR="00F26599" w:rsidRPr="00F26599">
              <w:rPr>
                <w:rFonts w:ascii="Calibri" w:hAnsi="Calibri" w:cs="Calibri"/>
                <w:b w:val="0"/>
                <w:bCs w:val="0"/>
                <w:webHidden/>
              </w:rPr>
              <w:fldChar w:fldCharType="end"/>
            </w:r>
          </w:hyperlink>
        </w:p>
        <w:p w14:paraId="17114A67" w14:textId="3298C70F"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7" w:history="1">
            <w:r w:rsidR="00F26599" w:rsidRPr="00F26599">
              <w:rPr>
                <w:rStyle w:val="Hipervnculo"/>
                <w:rFonts w:ascii="Calibri" w:hAnsi="Calibri" w:cs="Calibri"/>
                <w:b w:val="0"/>
                <w:bCs w:val="0"/>
              </w:rPr>
              <w:t>Anexo 3. Sistematización de las aspiraciones de la población</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_Toc143639867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133</w:t>
            </w:r>
            <w:r w:rsidR="00F26599" w:rsidRPr="00F26599">
              <w:rPr>
                <w:rFonts w:ascii="Calibri" w:hAnsi="Calibri" w:cs="Calibri"/>
                <w:b w:val="0"/>
                <w:bCs w:val="0"/>
                <w:webHidden/>
              </w:rPr>
              <w:fldChar w:fldCharType="end"/>
            </w:r>
          </w:hyperlink>
        </w:p>
        <w:p w14:paraId="0D600E0A" w14:textId="40FF2313"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8" w:history="1">
            <w:r w:rsidR="00F26599" w:rsidRPr="00F26599">
              <w:rPr>
                <w:rStyle w:val="Hipervnculo"/>
                <w:rFonts w:ascii="Calibri" w:hAnsi="Calibri" w:cs="Calibri"/>
                <w:b w:val="0"/>
                <w:bCs w:val="0"/>
              </w:rPr>
              <w:t>Anexo 4. Análisis de tendencias, riesgos y oportunidades</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_Toc143639868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170</w:t>
            </w:r>
            <w:r w:rsidR="00F26599" w:rsidRPr="00F26599">
              <w:rPr>
                <w:rFonts w:ascii="Calibri" w:hAnsi="Calibri" w:cs="Calibri"/>
                <w:b w:val="0"/>
                <w:bCs w:val="0"/>
                <w:webHidden/>
              </w:rPr>
              <w:fldChar w:fldCharType="end"/>
            </w:r>
          </w:hyperlink>
        </w:p>
        <w:p w14:paraId="39074716" w14:textId="1194FEB6"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69" w:history="1">
            <w:r w:rsidR="00F26599" w:rsidRPr="00F26599">
              <w:rPr>
                <w:rStyle w:val="Hipervnculo"/>
                <w:rFonts w:ascii="Calibri" w:hAnsi="Calibri" w:cs="Calibri"/>
                <w:b w:val="0"/>
                <w:bCs w:val="0"/>
              </w:rPr>
              <w:t>Anexo 5. Precisiones técnicas para la definición del enunciado de la situación futura deseada</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_Toc143639869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198</w:t>
            </w:r>
            <w:r w:rsidR="00F26599" w:rsidRPr="00F26599">
              <w:rPr>
                <w:rFonts w:ascii="Calibri" w:hAnsi="Calibri" w:cs="Calibri"/>
                <w:b w:val="0"/>
                <w:bCs w:val="0"/>
                <w:webHidden/>
              </w:rPr>
              <w:fldChar w:fldCharType="end"/>
            </w:r>
          </w:hyperlink>
        </w:p>
        <w:p w14:paraId="673EEC55" w14:textId="396EDD38" w:rsidR="00F26599" w:rsidRPr="00F26599" w:rsidRDefault="00000000" w:rsidP="00F26599">
          <w:pPr>
            <w:pStyle w:val="TDC2"/>
            <w:rPr>
              <w:rFonts w:ascii="Calibri" w:eastAsiaTheme="minorEastAsia" w:hAnsi="Calibri" w:cs="Calibri"/>
              <w:b w:val="0"/>
              <w:bCs w:val="0"/>
              <w:kern w:val="2"/>
              <w14:ligatures w14:val="standardContextual"/>
            </w:rPr>
          </w:pPr>
          <w:hyperlink w:anchor="_Toc143639870" w:history="1">
            <w:r w:rsidR="00F26599" w:rsidRPr="00F26599">
              <w:rPr>
                <w:rStyle w:val="Hipervnculo"/>
                <w:rFonts w:ascii="Calibri" w:hAnsi="Calibri" w:cs="Calibri"/>
                <w:b w:val="0"/>
                <w:bCs w:val="0"/>
              </w:rPr>
              <w:t>Anexo 6. Alternativas de solución</w:t>
            </w:r>
            <w:r w:rsidR="00F26599" w:rsidRPr="00F26599">
              <w:rPr>
                <w:rFonts w:ascii="Calibri" w:hAnsi="Calibri" w:cs="Calibri"/>
                <w:b w:val="0"/>
                <w:bCs w:val="0"/>
                <w:webHidden/>
              </w:rPr>
              <w:tab/>
            </w:r>
            <w:r w:rsidR="00F26599" w:rsidRPr="00F26599">
              <w:rPr>
                <w:rFonts w:ascii="Calibri" w:hAnsi="Calibri" w:cs="Calibri"/>
                <w:b w:val="0"/>
                <w:bCs w:val="0"/>
                <w:webHidden/>
              </w:rPr>
              <w:fldChar w:fldCharType="begin"/>
            </w:r>
            <w:r w:rsidR="00F26599" w:rsidRPr="00F26599">
              <w:rPr>
                <w:rFonts w:ascii="Calibri" w:hAnsi="Calibri" w:cs="Calibri"/>
                <w:b w:val="0"/>
                <w:bCs w:val="0"/>
                <w:webHidden/>
              </w:rPr>
              <w:instrText xml:space="preserve"> PAGEREF _Toc143639870 \h </w:instrText>
            </w:r>
            <w:r w:rsidR="00F26599" w:rsidRPr="00F26599">
              <w:rPr>
                <w:rFonts w:ascii="Calibri" w:hAnsi="Calibri" w:cs="Calibri"/>
                <w:b w:val="0"/>
                <w:bCs w:val="0"/>
                <w:webHidden/>
              </w:rPr>
            </w:r>
            <w:r w:rsidR="00F26599" w:rsidRPr="00F26599">
              <w:rPr>
                <w:rFonts w:ascii="Calibri" w:hAnsi="Calibri" w:cs="Calibri"/>
                <w:b w:val="0"/>
                <w:bCs w:val="0"/>
                <w:webHidden/>
              </w:rPr>
              <w:fldChar w:fldCharType="separate"/>
            </w:r>
            <w:r w:rsidR="00E043B8">
              <w:rPr>
                <w:rFonts w:ascii="Calibri" w:hAnsi="Calibri" w:cs="Calibri"/>
                <w:b w:val="0"/>
                <w:bCs w:val="0"/>
                <w:webHidden/>
              </w:rPr>
              <w:t>200</w:t>
            </w:r>
            <w:r w:rsidR="00F26599" w:rsidRPr="00F26599">
              <w:rPr>
                <w:rFonts w:ascii="Calibri" w:hAnsi="Calibri" w:cs="Calibri"/>
                <w:b w:val="0"/>
                <w:bCs w:val="0"/>
                <w:webHidden/>
              </w:rPr>
              <w:fldChar w:fldCharType="end"/>
            </w:r>
          </w:hyperlink>
        </w:p>
        <w:p w14:paraId="090BEA69" w14:textId="73FD74CF" w:rsidR="00EB7BA4" w:rsidRPr="00F26599" w:rsidRDefault="00EB7BA4">
          <w:pPr>
            <w:rPr>
              <w:rFonts w:ascii="Calibri" w:hAnsi="Calibri" w:cs="Calibri"/>
            </w:rPr>
          </w:pPr>
          <w:r w:rsidRPr="00F26599">
            <w:rPr>
              <w:rFonts w:ascii="Calibri" w:hAnsi="Calibri" w:cs="Calibri"/>
              <w:lang w:val="es-MX"/>
            </w:rPr>
            <w:fldChar w:fldCharType="end"/>
          </w:r>
        </w:p>
      </w:sdtContent>
    </w:sdt>
    <w:p w14:paraId="4E5DAEF9" w14:textId="77777777" w:rsidR="00EB7BA4" w:rsidRDefault="00EB7BA4" w:rsidP="0082611D">
      <w:pPr>
        <w:spacing w:before="120" w:after="120"/>
        <w:rPr>
          <w:rFonts w:ascii="Arial Narrow" w:eastAsia="Arial Narrow" w:hAnsi="Arial Narrow" w:cs="Arial Narrow"/>
          <w:b/>
          <w:sz w:val="28"/>
          <w:szCs w:val="28"/>
        </w:rPr>
      </w:pPr>
    </w:p>
    <w:p w14:paraId="43972123" w14:textId="77777777" w:rsidR="00EB7BA4" w:rsidRDefault="00EB7BA4" w:rsidP="0082611D">
      <w:pPr>
        <w:spacing w:before="120" w:after="120"/>
        <w:rPr>
          <w:rFonts w:ascii="Arial Narrow" w:eastAsia="Arial Narrow" w:hAnsi="Arial Narrow" w:cs="Arial Narrow"/>
          <w:b/>
          <w:sz w:val="28"/>
          <w:szCs w:val="28"/>
        </w:rPr>
      </w:pPr>
    </w:p>
    <w:p w14:paraId="66F6DB7A" w14:textId="77777777" w:rsidR="00EB7BA4" w:rsidRDefault="00EB7BA4" w:rsidP="0082611D">
      <w:pPr>
        <w:spacing w:before="120" w:after="120"/>
        <w:rPr>
          <w:rFonts w:ascii="Arial Narrow" w:eastAsia="Arial Narrow" w:hAnsi="Arial Narrow" w:cs="Arial Narrow"/>
          <w:b/>
          <w:sz w:val="28"/>
          <w:szCs w:val="28"/>
        </w:rPr>
      </w:pPr>
    </w:p>
    <w:p w14:paraId="4E4D6533" w14:textId="77777777" w:rsidR="00EB7BA4" w:rsidRDefault="00EB7BA4" w:rsidP="0082611D">
      <w:pPr>
        <w:spacing w:before="120" w:after="120"/>
        <w:rPr>
          <w:rFonts w:ascii="Arial Narrow" w:eastAsia="Arial Narrow" w:hAnsi="Arial Narrow" w:cs="Arial Narrow"/>
          <w:b/>
          <w:sz w:val="28"/>
          <w:szCs w:val="28"/>
        </w:rPr>
      </w:pPr>
    </w:p>
    <w:p w14:paraId="56CA443C" w14:textId="77777777" w:rsidR="00EB7BA4" w:rsidRDefault="00EB7BA4" w:rsidP="0082611D">
      <w:pPr>
        <w:spacing w:before="120" w:after="120"/>
        <w:rPr>
          <w:rFonts w:ascii="Arial Narrow" w:eastAsia="Arial Narrow" w:hAnsi="Arial Narrow" w:cs="Arial Narrow"/>
          <w:b/>
          <w:sz w:val="28"/>
          <w:szCs w:val="28"/>
        </w:rPr>
      </w:pPr>
    </w:p>
    <w:p w14:paraId="3E74599C" w14:textId="77777777" w:rsidR="00EB7BA4" w:rsidRDefault="00EB7BA4" w:rsidP="0082611D">
      <w:pPr>
        <w:spacing w:before="120" w:after="120"/>
        <w:rPr>
          <w:rFonts w:ascii="Arial Narrow" w:eastAsia="Arial Narrow" w:hAnsi="Arial Narrow" w:cs="Arial Narrow"/>
          <w:b/>
          <w:sz w:val="28"/>
          <w:szCs w:val="28"/>
        </w:rPr>
      </w:pPr>
    </w:p>
    <w:p w14:paraId="580E576D" w14:textId="77777777" w:rsidR="00EB7BA4" w:rsidRDefault="00EB7BA4" w:rsidP="0082611D">
      <w:pPr>
        <w:spacing w:before="120" w:after="120"/>
        <w:rPr>
          <w:rFonts w:ascii="Arial Narrow" w:eastAsia="Arial Narrow" w:hAnsi="Arial Narrow" w:cs="Arial Narrow"/>
          <w:b/>
          <w:sz w:val="28"/>
          <w:szCs w:val="28"/>
        </w:rPr>
      </w:pPr>
    </w:p>
    <w:p w14:paraId="4ECAF3EB" w14:textId="77777777" w:rsidR="00EB7BA4" w:rsidRDefault="00EB7BA4" w:rsidP="0082611D">
      <w:pPr>
        <w:spacing w:before="120" w:after="120"/>
        <w:rPr>
          <w:rFonts w:ascii="Arial Narrow" w:eastAsia="Arial Narrow" w:hAnsi="Arial Narrow" w:cs="Arial Narrow"/>
          <w:b/>
          <w:sz w:val="28"/>
          <w:szCs w:val="28"/>
        </w:rPr>
      </w:pPr>
    </w:p>
    <w:p w14:paraId="5D8C02A0" w14:textId="77777777" w:rsidR="00EB7BA4" w:rsidRDefault="00EB7BA4" w:rsidP="0082611D">
      <w:pPr>
        <w:spacing w:before="120" w:after="120"/>
        <w:rPr>
          <w:rFonts w:ascii="Arial Narrow" w:eastAsia="Arial Narrow" w:hAnsi="Arial Narrow" w:cs="Arial Narrow"/>
          <w:b/>
          <w:sz w:val="28"/>
          <w:szCs w:val="28"/>
        </w:rPr>
      </w:pPr>
    </w:p>
    <w:p w14:paraId="173179C4" w14:textId="77777777" w:rsidR="00EB7BA4" w:rsidRDefault="00EB7BA4" w:rsidP="0082611D">
      <w:pPr>
        <w:spacing w:before="120" w:after="120"/>
        <w:rPr>
          <w:rFonts w:ascii="Arial Narrow" w:eastAsia="Arial Narrow" w:hAnsi="Arial Narrow" w:cs="Arial Narrow"/>
          <w:b/>
          <w:sz w:val="28"/>
          <w:szCs w:val="28"/>
        </w:rPr>
      </w:pPr>
    </w:p>
    <w:p w14:paraId="268697B7" w14:textId="77777777" w:rsidR="00EB7BA4" w:rsidRDefault="00EB7BA4" w:rsidP="0082611D">
      <w:pPr>
        <w:spacing w:before="120" w:after="120"/>
        <w:rPr>
          <w:rFonts w:ascii="Arial Narrow" w:eastAsia="Arial Narrow" w:hAnsi="Arial Narrow" w:cs="Arial Narrow"/>
          <w:b/>
          <w:sz w:val="28"/>
          <w:szCs w:val="28"/>
        </w:rPr>
      </w:pPr>
    </w:p>
    <w:p w14:paraId="7EB57EF0" w14:textId="1ED04F5C" w:rsidR="00EB7BA4" w:rsidRPr="00734B9A" w:rsidRDefault="0082611D" w:rsidP="00EB7BA4">
      <w:pPr>
        <w:pStyle w:val="Ttulo1"/>
        <w:numPr>
          <w:ilvl w:val="0"/>
          <w:numId w:val="1"/>
        </w:numPr>
        <w:ind w:left="426"/>
        <w:jc w:val="both"/>
        <w:rPr>
          <w:rFonts w:eastAsia="Arial Narrow"/>
        </w:rPr>
      </w:pPr>
      <w:bookmarkStart w:id="0" w:name="_Toc143639853"/>
      <w:r>
        <w:rPr>
          <w:rFonts w:eastAsia="Arial Narrow"/>
        </w:rPr>
        <w:lastRenderedPageBreak/>
        <w:t>SITUACIÓN FUTURA DESEADA DE LA POLÍTICA NACIONAL DE PUEBLOS INDÍGENAS U ORIGINARIOS</w:t>
      </w:r>
      <w:bookmarkEnd w:id="0"/>
    </w:p>
    <w:p w14:paraId="231E3168" w14:textId="77777777" w:rsidR="00734B9A" w:rsidRPr="00EB7BA4" w:rsidRDefault="00734B9A" w:rsidP="00734B9A">
      <w:pPr>
        <w:pStyle w:val="Ttulo2"/>
        <w:snapToGrid w:val="0"/>
        <w:spacing w:before="240" w:after="120"/>
        <w:rPr>
          <w:b/>
          <w:bCs/>
        </w:rPr>
      </w:pPr>
      <w:bookmarkStart w:id="1" w:name="_Toc143639854"/>
      <w:r w:rsidRPr="00EB7BA4">
        <w:rPr>
          <w:b/>
          <w:bCs/>
        </w:rPr>
        <w:t>Análisis de futuro</w:t>
      </w:r>
      <w:bookmarkEnd w:id="1"/>
    </w:p>
    <w:p w14:paraId="585A2A7D" w14:textId="77777777" w:rsidR="00734B9A" w:rsidRPr="0082611D" w:rsidRDefault="00734B9A" w:rsidP="00734B9A">
      <w:pPr>
        <w:pStyle w:val="Default"/>
        <w:snapToGrid w:val="0"/>
        <w:spacing w:line="276" w:lineRule="auto"/>
        <w:jc w:val="both"/>
        <w:rPr>
          <w:rFonts w:ascii="Calibri Light" w:eastAsia="Arial Narrow" w:hAnsi="Calibri Light" w:cs="Calibri Light"/>
          <w:lang w:val="es-PE" w:eastAsia="es-MX"/>
        </w:rPr>
      </w:pPr>
      <w:r w:rsidRPr="0082611D">
        <w:rPr>
          <w:rFonts w:ascii="Calibri Light" w:eastAsia="Arial Narrow" w:hAnsi="Calibri Light" w:cs="Calibri Light"/>
          <w:lang w:val="es-PE" w:eastAsia="es-MX"/>
        </w:rPr>
        <w:t>Además de las aspiraciones de la población, la PNPI contempló el análisis de tendencias del entorno y escenarios con el fin de identificar los riesgos y oportunidades que podrían afectar positiva o negativamente el logro de los objetivos planteados. Esta actividad otorga a la PNPI un carácter prospectivo, que permite reconocer que el contexto en el cual se llevará su proceso de implementación es interdependiente, complejo y debe incluir diversas áreas del conocimiento. Por tanto, el análisis de tendencias y escenarios, en el marco de la etapa del diseño de la PNPI, considera las variables de carácter político, económico, social, cultural, ambiental y tecnológico que sustentan los cambios globales presentes y futuros, esperados e inesperados (Medina Vásquez, Becerra, &amp; Castaño, 2014).</w:t>
      </w:r>
    </w:p>
    <w:p w14:paraId="161CD0BC" w14:textId="77777777" w:rsidR="00734B9A" w:rsidRDefault="00734B9A" w:rsidP="00734B9A">
      <w:pPr>
        <w:pStyle w:val="Default"/>
        <w:snapToGrid w:val="0"/>
        <w:spacing w:line="276" w:lineRule="auto"/>
        <w:jc w:val="both"/>
        <w:rPr>
          <w:rFonts w:ascii="Calibri Light" w:eastAsia="Arial Narrow" w:hAnsi="Calibri Light" w:cs="Calibri Light"/>
          <w:sz w:val="22"/>
          <w:szCs w:val="22"/>
          <w:lang w:val="es-PE" w:eastAsia="es-MX"/>
        </w:rPr>
      </w:pPr>
      <w:r w:rsidRPr="0082611D">
        <w:rPr>
          <w:rFonts w:ascii="Calibri Light" w:eastAsia="Arial Narrow" w:hAnsi="Calibri Light" w:cs="Calibri Light"/>
          <w:lang w:val="es-PE" w:eastAsia="es-MX"/>
        </w:rPr>
        <w:t>Es importante destacar que este análisis no solo es un medio para identificar los posibles contextos, tampoco para prever todas las eventualidades que podrían presentarse, sino que para motivar la acción frente a situaciones probables y poco probables de ocurrencia pero que tienen en común su alto impacto en el logro de los objetivos de la política y, principalmente, en la vida de las personas.</w:t>
      </w:r>
    </w:p>
    <w:p w14:paraId="6A806F2C" w14:textId="77777777" w:rsidR="00734B9A" w:rsidRPr="0082611D" w:rsidRDefault="00734B9A" w:rsidP="00734B9A"/>
    <w:p w14:paraId="5C35D1A2" w14:textId="77777777" w:rsidR="00734B9A" w:rsidRDefault="00734B9A" w:rsidP="00734B9A">
      <w:pPr>
        <w:pStyle w:val="Ttulo3"/>
      </w:pPr>
      <w:r>
        <w:tab/>
      </w:r>
      <w:bookmarkStart w:id="2" w:name="_Toc143639855"/>
      <w:r>
        <w:t>Análisis de tendencias</w:t>
      </w:r>
      <w:bookmarkEnd w:id="2"/>
    </w:p>
    <w:p w14:paraId="17B82E36" w14:textId="77777777" w:rsidR="00734B9A" w:rsidRPr="0082611D" w:rsidRDefault="00734B9A" w:rsidP="00734B9A">
      <w:pPr>
        <w:pStyle w:val="Default"/>
        <w:snapToGrid w:val="0"/>
        <w:spacing w:before="120" w:after="120" w:line="276" w:lineRule="auto"/>
        <w:jc w:val="both"/>
        <w:rPr>
          <w:rFonts w:ascii="Calibri Light" w:eastAsia="Arial Narrow" w:hAnsi="Calibri Light" w:cs="Calibri Light"/>
          <w:lang w:val="es-PE" w:eastAsia="es-ES_tradnl"/>
        </w:rPr>
      </w:pPr>
      <w:r w:rsidRPr="0082611D">
        <w:rPr>
          <w:rFonts w:ascii="Calibri Light" w:eastAsia="Arial Narrow" w:hAnsi="Calibri Light" w:cs="Calibri Light"/>
          <w:lang w:val="es-PE" w:eastAsia="es-ES_tradnl"/>
        </w:rPr>
        <w:t>Las tendencias son fenómenos de cambio acumulativo que muestran un comportamiento determinado, el cual se puede asumir que continuará en el futuro. Brindan información relevante sobre los posibles acontecimientos futuros más probables de ocurrir.</w:t>
      </w:r>
    </w:p>
    <w:p w14:paraId="0FD198D9" w14:textId="77777777" w:rsidR="00734B9A" w:rsidRPr="0082611D" w:rsidRDefault="00734B9A" w:rsidP="00734B9A">
      <w:pPr>
        <w:pStyle w:val="Default"/>
        <w:snapToGrid w:val="0"/>
        <w:spacing w:before="120" w:after="120" w:line="276" w:lineRule="auto"/>
        <w:jc w:val="both"/>
        <w:rPr>
          <w:rFonts w:ascii="Calibri Light" w:eastAsia="Arial Narrow" w:hAnsi="Calibri Light" w:cs="Calibri Light"/>
          <w:lang w:val="es-PE" w:eastAsia="es-ES_tradnl"/>
        </w:rPr>
      </w:pPr>
      <w:r w:rsidRPr="0082611D">
        <w:rPr>
          <w:rFonts w:ascii="Calibri Light" w:eastAsia="Arial Narrow" w:hAnsi="Calibri Light" w:cs="Calibri Light"/>
          <w:lang w:val="es-PE" w:eastAsia="es-ES_tradnl"/>
        </w:rPr>
        <w:t xml:space="preserve">Así el propósito de analizar las tendencias es disminuir la incertidumbre sobre el futuro, plantear medidas que permitan impulsarnos hacia un futuro deseado o alejarnos de uno indeseado. A continuación, se presentan las tendencias con mayor potencial de afectar el logro de los objetivos prioritarios de la PNPI, así como sus medidas anticipatorias. </w:t>
      </w:r>
    </w:p>
    <w:p w14:paraId="76E17E64" w14:textId="77777777" w:rsidR="00734B9A" w:rsidRPr="0082611D" w:rsidRDefault="00734B9A" w:rsidP="00734B9A">
      <w:pPr>
        <w:pStyle w:val="Default"/>
        <w:snapToGrid w:val="0"/>
        <w:spacing w:before="120" w:after="120" w:line="276" w:lineRule="auto"/>
        <w:jc w:val="both"/>
        <w:rPr>
          <w:rFonts w:ascii="Calibri Light" w:eastAsia="Arial Narrow" w:hAnsi="Calibri Light" w:cs="Calibri Light"/>
          <w:lang w:val="es-PE" w:eastAsia="es-ES_tradnl"/>
        </w:rPr>
      </w:pPr>
      <w:r w:rsidRPr="0082611D">
        <w:rPr>
          <w:rFonts w:ascii="Calibri Light" w:eastAsia="Arial Narrow" w:hAnsi="Calibri Light" w:cs="Calibri Light"/>
          <w:lang w:val="es-PE" w:eastAsia="es-ES_tradnl"/>
        </w:rPr>
        <w:t>Es importante resaltar que las medidas anticipatorias en relación con las tendencias, según lo expuesto por CEPLAN (2023), implican realizar un análisis de los posibles efectos que dichas tendencias podrían tener a corto, mediano y largo plazo sobre el problema público específico. Estas tendencias pueden ser tanto positivos como negativos en su impacto.</w:t>
      </w:r>
    </w:p>
    <w:p w14:paraId="43BAC00F" w14:textId="77777777" w:rsidR="00734B9A" w:rsidRPr="0082611D" w:rsidRDefault="00734B9A" w:rsidP="00734B9A">
      <w:pPr>
        <w:pStyle w:val="Default"/>
        <w:snapToGrid w:val="0"/>
        <w:spacing w:before="120" w:after="120" w:line="276" w:lineRule="auto"/>
        <w:jc w:val="both"/>
        <w:rPr>
          <w:rFonts w:ascii="Calibri Light" w:eastAsia="Arial Narrow" w:hAnsi="Calibri Light" w:cs="Calibri Light"/>
          <w:lang w:val="es-PE" w:eastAsia="es-ES_tradnl"/>
        </w:rPr>
      </w:pPr>
      <w:r w:rsidRPr="0082611D">
        <w:rPr>
          <w:rFonts w:ascii="Calibri Light" w:eastAsia="Arial Narrow" w:hAnsi="Calibri Light" w:cs="Calibri Light"/>
          <w:lang w:val="es-PE" w:eastAsia="es-ES_tradnl"/>
        </w:rPr>
        <w:t>Una vez identificadas las tendencias, se proponen medidas anticipatorias tomando en cuenta su impacto diferenciado en ciertos grupos de la población. Es decir, se debe evaluar si existe una distribución desigual de los impactos según características como género, etnicidad, ubicación geográfica u otras.</w:t>
      </w:r>
    </w:p>
    <w:p w14:paraId="6E66D17E" w14:textId="77777777" w:rsidR="00734B9A" w:rsidRPr="0082611D" w:rsidRDefault="00734B9A" w:rsidP="00734B9A">
      <w:pPr>
        <w:jc w:val="both"/>
        <w:rPr>
          <w:rFonts w:ascii="Calibri Light" w:eastAsia="Arial Narrow" w:hAnsi="Calibri Light" w:cs="Calibri Light"/>
          <w:lang w:eastAsia="es-ES_tradnl"/>
        </w:rPr>
      </w:pPr>
      <w:r w:rsidRPr="0082611D">
        <w:rPr>
          <w:rFonts w:ascii="Calibri Light" w:eastAsia="Arial Narrow" w:hAnsi="Calibri Light" w:cs="Calibri Light"/>
          <w:lang w:eastAsia="es-ES_tradnl"/>
        </w:rPr>
        <w:lastRenderedPageBreak/>
        <w:t>En pocas palabras, las medidas anticipatorias se refieren a un enfoque proactivo que busca prever y responder a las tendencias de un problema público específico, con el objetivo de maximizar los beneficios y minimizar los impactos negativos, teniendo en cuenta la equidad y la inclusión de diferentes grupos de la población</w:t>
      </w:r>
    </w:p>
    <w:p w14:paraId="797FCB00" w14:textId="77777777" w:rsidR="00734B9A" w:rsidRDefault="00734B9A" w:rsidP="00734B9A">
      <w:pPr>
        <w:sectPr w:rsidR="00734B9A">
          <w:headerReference w:type="even" r:id="rId9"/>
          <w:headerReference w:type="default" r:id="rId10"/>
          <w:footerReference w:type="default" r:id="rId11"/>
          <w:headerReference w:type="first" r:id="rId12"/>
          <w:pgSz w:w="11906" w:h="16838"/>
          <w:pgMar w:top="1417" w:right="1701" w:bottom="1417" w:left="1701" w:header="720" w:footer="720" w:gutter="0"/>
          <w:cols w:space="720"/>
          <w:docGrid w:linePitch="360"/>
        </w:sectPr>
      </w:pPr>
    </w:p>
    <w:p w14:paraId="369BC57F" w14:textId="77777777" w:rsidR="00734B9A" w:rsidRPr="00EB7BA4" w:rsidRDefault="00734B9A" w:rsidP="00734B9A">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lastRenderedPageBreak/>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Pr>
          <w:rFonts w:asciiTheme="majorHAnsi" w:hAnsiTheme="majorHAnsi" w:cstheme="majorHAnsi"/>
          <w:b/>
          <w:bCs/>
          <w:i w:val="0"/>
          <w:iCs w:val="0"/>
          <w:noProof/>
          <w:sz w:val="24"/>
          <w:szCs w:val="24"/>
        </w:rPr>
        <w:t>1</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i w:val="0"/>
          <w:iCs w:val="0"/>
          <w:sz w:val="24"/>
          <w:szCs w:val="24"/>
        </w:rPr>
        <w:t>. Tendencias y medidas anticipatorias</w:t>
      </w:r>
    </w:p>
    <w:tbl>
      <w:tblPr>
        <w:tblW w:w="14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610"/>
        <w:gridCol w:w="5101"/>
        <w:gridCol w:w="4829"/>
      </w:tblGrid>
      <w:tr w:rsidR="00734B9A" w:rsidRPr="007C7AF4" w14:paraId="3D7CF3A8" w14:textId="77777777" w:rsidTr="004066A8">
        <w:trPr>
          <w:trHeight w:val="525"/>
          <w:tblHeader/>
        </w:trPr>
        <w:tc>
          <w:tcPr>
            <w:tcW w:w="2065" w:type="dxa"/>
            <w:shd w:val="clear" w:color="auto" w:fill="44546A"/>
            <w:vAlign w:val="center"/>
          </w:tcPr>
          <w:p w14:paraId="10F474C7" w14:textId="77777777" w:rsidR="00734B9A" w:rsidRPr="007C7AF4" w:rsidRDefault="00734B9A" w:rsidP="004066A8">
            <w:pPr>
              <w:jc w:val="center"/>
              <w:rPr>
                <w:rFonts w:ascii="Calibri Light" w:hAnsi="Calibri Light" w:cs="Calibri Light"/>
                <w:b/>
                <w:color w:val="FFFFFF"/>
                <w:sz w:val="22"/>
                <w:szCs w:val="22"/>
              </w:rPr>
            </w:pPr>
            <w:r w:rsidRPr="007C7AF4">
              <w:rPr>
                <w:rFonts w:ascii="Calibri Light" w:hAnsi="Calibri Light" w:cs="Calibri Light"/>
                <w:b/>
                <w:color w:val="FFFFFF"/>
                <w:sz w:val="22"/>
                <w:szCs w:val="22"/>
              </w:rPr>
              <w:t>Problema Público</w:t>
            </w:r>
          </w:p>
        </w:tc>
        <w:tc>
          <w:tcPr>
            <w:tcW w:w="2610" w:type="dxa"/>
            <w:shd w:val="clear" w:color="auto" w:fill="44546A"/>
            <w:vAlign w:val="center"/>
          </w:tcPr>
          <w:p w14:paraId="0D30AF64" w14:textId="77777777" w:rsidR="00734B9A" w:rsidRPr="007C7AF4" w:rsidRDefault="00734B9A" w:rsidP="004066A8">
            <w:pPr>
              <w:jc w:val="center"/>
              <w:rPr>
                <w:rFonts w:ascii="Calibri Light" w:hAnsi="Calibri Light" w:cs="Calibri Light"/>
                <w:b/>
                <w:color w:val="FFFFFF"/>
                <w:sz w:val="22"/>
                <w:szCs w:val="22"/>
              </w:rPr>
            </w:pPr>
            <w:r w:rsidRPr="007C7AF4">
              <w:rPr>
                <w:rFonts w:ascii="Calibri Light" w:hAnsi="Calibri Light" w:cs="Calibri Light"/>
                <w:b/>
                <w:color w:val="FFFFFF"/>
                <w:sz w:val="22"/>
                <w:szCs w:val="22"/>
              </w:rPr>
              <w:t>Tendencias</w:t>
            </w:r>
          </w:p>
        </w:tc>
        <w:tc>
          <w:tcPr>
            <w:tcW w:w="5101" w:type="dxa"/>
            <w:shd w:val="clear" w:color="auto" w:fill="44546A"/>
            <w:vAlign w:val="center"/>
          </w:tcPr>
          <w:p w14:paraId="1FC5528B" w14:textId="77777777" w:rsidR="00734B9A" w:rsidRPr="007C7AF4" w:rsidRDefault="00734B9A" w:rsidP="004066A8">
            <w:pPr>
              <w:jc w:val="center"/>
              <w:rPr>
                <w:rFonts w:ascii="Calibri Light" w:hAnsi="Calibri Light" w:cs="Calibri Light"/>
                <w:b/>
                <w:color w:val="FFFFFF"/>
                <w:sz w:val="22"/>
                <w:szCs w:val="22"/>
              </w:rPr>
            </w:pPr>
            <w:r w:rsidRPr="007C7AF4">
              <w:rPr>
                <w:rFonts w:ascii="Calibri Light" w:hAnsi="Calibri Light" w:cs="Calibri Light"/>
                <w:b/>
                <w:color w:val="FFFFFF"/>
                <w:sz w:val="22"/>
                <w:szCs w:val="22"/>
              </w:rPr>
              <w:t>Impactos sobre el problema público</w:t>
            </w:r>
          </w:p>
        </w:tc>
        <w:tc>
          <w:tcPr>
            <w:tcW w:w="4829" w:type="dxa"/>
            <w:shd w:val="clear" w:color="auto" w:fill="44546A"/>
            <w:vAlign w:val="center"/>
          </w:tcPr>
          <w:p w14:paraId="6FFC4F59" w14:textId="77777777" w:rsidR="00734B9A" w:rsidRPr="007C7AF4" w:rsidRDefault="00734B9A" w:rsidP="004066A8">
            <w:pPr>
              <w:jc w:val="center"/>
              <w:rPr>
                <w:rFonts w:ascii="Calibri Light" w:hAnsi="Calibri Light" w:cs="Calibri Light"/>
                <w:b/>
                <w:color w:val="FFFFFF"/>
                <w:sz w:val="22"/>
                <w:szCs w:val="22"/>
              </w:rPr>
            </w:pPr>
            <w:commentRangeStart w:id="3"/>
            <w:r w:rsidRPr="007C7AF4">
              <w:rPr>
                <w:rFonts w:ascii="Calibri Light" w:hAnsi="Calibri Light" w:cs="Calibri Light"/>
                <w:b/>
                <w:color w:val="FFFFFF"/>
                <w:sz w:val="22"/>
                <w:szCs w:val="22"/>
              </w:rPr>
              <w:t>Medidas anticipatorias</w:t>
            </w:r>
            <w:commentRangeEnd w:id="3"/>
            <w:r w:rsidR="00BD4EDD">
              <w:rPr>
                <w:rStyle w:val="Refdecomentario"/>
              </w:rPr>
              <w:commentReference w:id="3"/>
            </w:r>
          </w:p>
        </w:tc>
      </w:tr>
      <w:tr w:rsidR="00734B9A" w:rsidRPr="007C7AF4" w14:paraId="5E4EF529" w14:textId="77777777" w:rsidTr="004066A8">
        <w:trPr>
          <w:trHeight w:val="725"/>
        </w:trPr>
        <w:tc>
          <w:tcPr>
            <w:tcW w:w="2065" w:type="dxa"/>
            <w:vMerge w:val="restart"/>
            <w:vAlign w:val="center"/>
          </w:tcPr>
          <w:p w14:paraId="7D9C4447" w14:textId="77777777" w:rsidR="00734B9A" w:rsidRPr="007C7AF4" w:rsidRDefault="00734B9A" w:rsidP="004066A8">
            <w:pPr>
              <w:rPr>
                <w:rFonts w:ascii="Calibri Light" w:hAnsi="Calibri Light" w:cs="Calibri Light"/>
                <w:b/>
                <w:sz w:val="22"/>
                <w:szCs w:val="22"/>
              </w:rPr>
            </w:pPr>
          </w:p>
          <w:p w14:paraId="6EF4463C" w14:textId="77777777" w:rsidR="00734B9A" w:rsidRPr="007C7AF4" w:rsidRDefault="00734B9A" w:rsidP="004066A8">
            <w:pPr>
              <w:rPr>
                <w:rFonts w:ascii="Calibri Light" w:eastAsia="Arial Narrow" w:hAnsi="Calibri Light" w:cs="Calibri Light"/>
                <w:color w:val="000000"/>
                <w:sz w:val="22"/>
                <w:szCs w:val="22"/>
              </w:rPr>
            </w:pPr>
          </w:p>
          <w:p w14:paraId="2C37621C" w14:textId="77777777" w:rsidR="00734B9A" w:rsidRPr="007C7AF4" w:rsidRDefault="00734B9A" w:rsidP="004066A8">
            <w:pPr>
              <w:jc w:val="center"/>
              <w:rPr>
                <w:rFonts w:ascii="Calibri Light" w:eastAsia="Arial Narrow" w:hAnsi="Calibri Light" w:cs="Calibri Light"/>
                <w:color w:val="000000"/>
                <w:sz w:val="22"/>
                <w:szCs w:val="22"/>
              </w:rPr>
            </w:pPr>
            <w:r w:rsidRPr="007C7AF4">
              <w:rPr>
                <w:rFonts w:ascii="Calibri Light" w:eastAsia="Arial Narrow" w:hAnsi="Calibri Light" w:cs="Calibri Light"/>
                <w:color w:val="000000"/>
                <w:sz w:val="22"/>
                <w:szCs w:val="22"/>
              </w:rPr>
              <w:t>Vulneración estructural de los derechos colectivos de los pueblos indígenas u originarios</w:t>
            </w:r>
          </w:p>
          <w:p w14:paraId="63BB9ED1" w14:textId="77777777" w:rsidR="00734B9A" w:rsidRPr="007C7AF4" w:rsidRDefault="00734B9A" w:rsidP="004066A8">
            <w:pPr>
              <w:jc w:val="center"/>
              <w:rPr>
                <w:rFonts w:ascii="Calibri Light" w:eastAsia="Arial Narrow" w:hAnsi="Calibri Light" w:cs="Calibri Light"/>
                <w:color w:val="000000"/>
                <w:sz w:val="22"/>
                <w:szCs w:val="22"/>
              </w:rPr>
            </w:pPr>
          </w:p>
          <w:p w14:paraId="2FC89F2E" w14:textId="77777777" w:rsidR="00734B9A" w:rsidRPr="007C7AF4" w:rsidRDefault="00734B9A" w:rsidP="004066A8">
            <w:pPr>
              <w:jc w:val="center"/>
              <w:rPr>
                <w:rFonts w:ascii="Calibri Light" w:eastAsia="Arial Narrow" w:hAnsi="Calibri Light" w:cs="Calibri Light"/>
                <w:color w:val="000000"/>
                <w:sz w:val="22"/>
                <w:szCs w:val="22"/>
              </w:rPr>
            </w:pPr>
          </w:p>
          <w:p w14:paraId="3E8F66BA" w14:textId="77777777" w:rsidR="00734B9A" w:rsidRPr="007C7AF4" w:rsidRDefault="00734B9A" w:rsidP="004066A8">
            <w:pPr>
              <w:rPr>
                <w:rFonts w:ascii="Calibri Light" w:hAnsi="Calibri Light" w:cs="Calibri Light"/>
                <w:sz w:val="22"/>
                <w:szCs w:val="22"/>
              </w:rPr>
            </w:pPr>
          </w:p>
        </w:tc>
        <w:tc>
          <w:tcPr>
            <w:tcW w:w="2610" w:type="dxa"/>
          </w:tcPr>
          <w:p w14:paraId="1E64BE32" w14:textId="77777777" w:rsidR="00734B9A" w:rsidRPr="007C7AF4" w:rsidRDefault="00734B9A" w:rsidP="004066A8">
            <w:pPr>
              <w:jc w:val="center"/>
              <w:rPr>
                <w:rFonts w:ascii="Calibri Light" w:hAnsi="Calibri Light" w:cs="Calibri Light"/>
                <w:sz w:val="22"/>
                <w:szCs w:val="22"/>
              </w:rPr>
            </w:pPr>
          </w:p>
          <w:p w14:paraId="19E148BA" w14:textId="77777777" w:rsidR="00734B9A" w:rsidRPr="007C7AF4" w:rsidRDefault="00734B9A" w:rsidP="004066A8">
            <w:pPr>
              <w:jc w:val="center"/>
              <w:rPr>
                <w:rFonts w:ascii="Calibri Light" w:hAnsi="Calibri Light" w:cs="Calibri Light"/>
                <w:sz w:val="22"/>
                <w:szCs w:val="22"/>
              </w:rPr>
            </w:pPr>
          </w:p>
          <w:p w14:paraId="72AFC2C3" w14:textId="77777777" w:rsidR="00734B9A" w:rsidRPr="007C7AF4" w:rsidRDefault="00734B9A" w:rsidP="004066A8">
            <w:pPr>
              <w:jc w:val="center"/>
              <w:rPr>
                <w:rFonts w:ascii="Calibri Light" w:hAnsi="Calibri Light" w:cs="Calibri Light"/>
                <w:sz w:val="22"/>
                <w:szCs w:val="22"/>
              </w:rPr>
            </w:pPr>
          </w:p>
          <w:p w14:paraId="5BCF9FB6" w14:textId="77777777" w:rsidR="00734B9A" w:rsidRPr="007C7AF4" w:rsidRDefault="00734B9A" w:rsidP="004066A8">
            <w:pPr>
              <w:jc w:val="center"/>
              <w:rPr>
                <w:rFonts w:ascii="Calibri Light" w:hAnsi="Calibri Light" w:cs="Calibri Light"/>
                <w:sz w:val="22"/>
                <w:szCs w:val="22"/>
              </w:rPr>
            </w:pPr>
          </w:p>
          <w:p w14:paraId="472EE01C" w14:textId="77777777" w:rsidR="00734B9A" w:rsidRPr="007C7AF4" w:rsidRDefault="00734B9A" w:rsidP="004066A8">
            <w:pPr>
              <w:jc w:val="center"/>
              <w:rPr>
                <w:rFonts w:ascii="Calibri Light" w:hAnsi="Calibri Light" w:cs="Calibri Light"/>
                <w:sz w:val="22"/>
                <w:szCs w:val="22"/>
              </w:rPr>
            </w:pPr>
          </w:p>
          <w:p w14:paraId="6C586796" w14:textId="77777777" w:rsidR="00734B9A" w:rsidRPr="007C7AF4" w:rsidRDefault="00734B9A" w:rsidP="004066A8">
            <w:pPr>
              <w:jc w:val="center"/>
              <w:rPr>
                <w:rFonts w:ascii="Calibri Light" w:hAnsi="Calibri Light" w:cs="Calibri Light"/>
                <w:sz w:val="22"/>
                <w:szCs w:val="22"/>
              </w:rPr>
            </w:pPr>
          </w:p>
          <w:p w14:paraId="702F1390" w14:textId="5467FFC1" w:rsidR="00734B9A" w:rsidRPr="007C7AF4" w:rsidRDefault="00734B9A" w:rsidP="00D01BB6">
            <w:pPr>
              <w:jc w:val="center"/>
              <w:rPr>
                <w:rFonts w:ascii="Calibri Light" w:hAnsi="Calibri Light" w:cs="Calibri Light"/>
                <w:sz w:val="22"/>
                <w:szCs w:val="22"/>
              </w:rPr>
            </w:pPr>
            <w:r w:rsidRPr="007C7AF4">
              <w:rPr>
                <w:rFonts w:ascii="Calibri Light" w:hAnsi="Calibri Light" w:cs="Calibri Light"/>
                <w:sz w:val="22"/>
                <w:szCs w:val="22"/>
              </w:rPr>
              <w:t>Mayores conflictos sociales</w:t>
            </w:r>
          </w:p>
        </w:tc>
        <w:tc>
          <w:tcPr>
            <w:tcW w:w="5101" w:type="dxa"/>
          </w:tcPr>
          <w:p w14:paraId="590E7944" w14:textId="77777777" w:rsidR="00734B9A" w:rsidRPr="007C7AF4" w:rsidRDefault="00734B9A" w:rsidP="004066A8">
            <w:pPr>
              <w:jc w:val="both"/>
              <w:rPr>
                <w:rFonts w:ascii="Calibri Light" w:hAnsi="Calibri Light" w:cs="Calibri Light"/>
                <w:b/>
                <w:sz w:val="22"/>
                <w:szCs w:val="22"/>
              </w:rPr>
            </w:pPr>
          </w:p>
          <w:p w14:paraId="1B4F0C95" w14:textId="77777777" w:rsidR="00734B9A" w:rsidRPr="007C7AF4" w:rsidRDefault="00734B9A" w:rsidP="004066A8">
            <w:pPr>
              <w:jc w:val="both"/>
              <w:rPr>
                <w:rFonts w:ascii="Calibri Light" w:hAnsi="Calibri Light" w:cs="Calibri Light"/>
                <w:b/>
                <w:sz w:val="22"/>
                <w:szCs w:val="22"/>
              </w:rPr>
            </w:pPr>
          </w:p>
          <w:p w14:paraId="42A272AA"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6D15C8FC" w14:textId="77777777" w:rsidR="00734B9A" w:rsidRPr="007C7AF4" w:rsidRDefault="00734B9A" w:rsidP="004066A8">
            <w:pPr>
              <w:jc w:val="both"/>
              <w:rPr>
                <w:rFonts w:ascii="Calibri Light" w:hAnsi="Calibri Light" w:cs="Calibri Light"/>
                <w:b/>
                <w:sz w:val="22"/>
                <w:szCs w:val="22"/>
              </w:rPr>
            </w:pPr>
          </w:p>
          <w:p w14:paraId="77CC5498"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Según la Defensoría del Pueblo (2023), en los últimos tres años se encuentra una tendencia de escalamiento de conflictos sociales. En el 2022, el 62.5% de los conflictos fueron de tipo socioambiental. Cabe destacar que, en los últimos años, este es el tipo de conflicto con mayor número de casos en el Perú. Estos tipos de conflictos “(...) giran en torno a reivindicaciones ambientales o de derechos humanos, específicamente cuando se tienen como actores a comunidades nativas o indígenas. </w:t>
            </w:r>
          </w:p>
          <w:p w14:paraId="74D63E88" w14:textId="77777777" w:rsidR="00734B9A" w:rsidRPr="007C7AF4" w:rsidRDefault="00734B9A" w:rsidP="004066A8">
            <w:pPr>
              <w:jc w:val="both"/>
              <w:rPr>
                <w:rFonts w:ascii="Calibri Light" w:hAnsi="Calibri Light" w:cs="Calibri Light"/>
                <w:sz w:val="22"/>
                <w:szCs w:val="22"/>
              </w:rPr>
            </w:pPr>
          </w:p>
          <w:p w14:paraId="5A29D639"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Estos conflictos se originan por casos de expropiación, degradación de tierras para la extracción de recursos naturales o por incumplimientos de las empresas mineras en diversos compromisos de índole laboral, ambiental y social” (</w:t>
            </w:r>
            <w:proofErr w:type="spellStart"/>
            <w:r w:rsidRPr="007C7AF4">
              <w:rPr>
                <w:rFonts w:ascii="Calibri Light" w:hAnsi="Calibri Light" w:cs="Calibri Light"/>
                <w:sz w:val="22"/>
                <w:szCs w:val="22"/>
              </w:rPr>
              <w:t>Bebbington</w:t>
            </w:r>
            <w:proofErr w:type="spellEnd"/>
            <w:r w:rsidRPr="007C7AF4">
              <w:rPr>
                <w:rFonts w:ascii="Calibri Light" w:hAnsi="Calibri Light" w:cs="Calibri Light"/>
                <w:sz w:val="22"/>
                <w:szCs w:val="22"/>
              </w:rPr>
              <w:t xml:space="preserve"> y </w:t>
            </w:r>
            <w:proofErr w:type="spellStart"/>
            <w:r w:rsidRPr="007C7AF4">
              <w:rPr>
                <w:rFonts w:ascii="Calibri Light" w:hAnsi="Calibri Light" w:cs="Calibri Light"/>
                <w:sz w:val="22"/>
                <w:szCs w:val="22"/>
              </w:rPr>
              <w:t>Bury</w:t>
            </w:r>
            <w:proofErr w:type="spellEnd"/>
            <w:r w:rsidRPr="007C7AF4">
              <w:rPr>
                <w:rFonts w:ascii="Calibri Light" w:hAnsi="Calibri Light" w:cs="Calibri Light"/>
                <w:sz w:val="22"/>
                <w:szCs w:val="22"/>
              </w:rPr>
              <w:t xml:space="preserve"> 2013).   </w:t>
            </w:r>
          </w:p>
        </w:tc>
        <w:tc>
          <w:tcPr>
            <w:tcW w:w="4829" w:type="dxa"/>
          </w:tcPr>
          <w:p w14:paraId="120C3B6D" w14:textId="77777777" w:rsidR="00734B9A" w:rsidRPr="007C7AF4" w:rsidRDefault="00734B9A" w:rsidP="004066A8">
            <w:pPr>
              <w:rPr>
                <w:rFonts w:ascii="Calibri Light" w:hAnsi="Calibri Light" w:cs="Calibri Light"/>
                <w:sz w:val="22"/>
                <w:szCs w:val="22"/>
              </w:rPr>
            </w:pPr>
          </w:p>
          <w:p w14:paraId="7A507B97" w14:textId="77777777" w:rsidR="00734B9A" w:rsidRPr="007C7AF4" w:rsidRDefault="00734B9A" w:rsidP="004066A8">
            <w:pPr>
              <w:numPr>
                <w:ilvl w:val="0"/>
                <w:numId w:val="4"/>
              </w:numPr>
              <w:ind w:left="283" w:hanging="141"/>
              <w:jc w:val="both"/>
              <w:rPr>
                <w:rFonts w:ascii="Calibri Light" w:hAnsi="Calibri Light" w:cs="Calibri Light"/>
                <w:sz w:val="22"/>
                <w:szCs w:val="22"/>
              </w:rPr>
            </w:pPr>
            <w:r w:rsidRPr="007C7AF4">
              <w:rPr>
                <w:rFonts w:ascii="Calibri Light" w:hAnsi="Calibri Light" w:cs="Calibri Light"/>
                <w:sz w:val="22"/>
                <w:szCs w:val="22"/>
              </w:rPr>
              <w:t xml:space="preserve">Fortalecer el enfoque de prevención y control de desastres ambientales en la gestión ambiental a través del Sistema Nacional de Evaluación de Impacto Ambiental (SEIA) - </w:t>
            </w:r>
            <w:proofErr w:type="spellStart"/>
            <w:r w:rsidRPr="007C7AF4">
              <w:rPr>
                <w:rFonts w:ascii="Calibri Light" w:hAnsi="Calibri Light" w:cs="Calibri Light"/>
                <w:sz w:val="22"/>
                <w:szCs w:val="22"/>
              </w:rPr>
              <w:t>Minam</w:t>
            </w:r>
            <w:proofErr w:type="spellEnd"/>
            <w:r w:rsidRPr="007C7AF4">
              <w:rPr>
                <w:rFonts w:ascii="Calibri Light" w:hAnsi="Calibri Light" w:cs="Calibri Light"/>
                <w:sz w:val="22"/>
                <w:szCs w:val="22"/>
              </w:rPr>
              <w:t>.</w:t>
            </w:r>
          </w:p>
          <w:p w14:paraId="7CA25C7E" w14:textId="77777777" w:rsidR="00734B9A" w:rsidRPr="007C7AF4" w:rsidRDefault="00734B9A" w:rsidP="004066A8">
            <w:pPr>
              <w:ind w:left="283" w:hanging="141"/>
              <w:jc w:val="both"/>
              <w:rPr>
                <w:rFonts w:ascii="Calibri Light" w:hAnsi="Calibri Light" w:cs="Calibri Light"/>
                <w:sz w:val="22"/>
                <w:szCs w:val="22"/>
              </w:rPr>
            </w:pPr>
          </w:p>
          <w:p w14:paraId="7BC34BB9" w14:textId="77777777" w:rsidR="00734B9A" w:rsidRPr="007C7AF4" w:rsidRDefault="00734B9A" w:rsidP="004066A8">
            <w:pPr>
              <w:numPr>
                <w:ilvl w:val="0"/>
                <w:numId w:val="5"/>
              </w:numPr>
              <w:ind w:left="283" w:hanging="141"/>
              <w:jc w:val="both"/>
              <w:rPr>
                <w:rFonts w:ascii="Calibri Light" w:hAnsi="Calibri Light" w:cs="Calibri Light"/>
                <w:sz w:val="22"/>
                <w:szCs w:val="22"/>
              </w:rPr>
            </w:pPr>
            <w:r w:rsidRPr="007C7AF4">
              <w:rPr>
                <w:rFonts w:ascii="Calibri Light" w:hAnsi="Calibri Light" w:cs="Calibri Light"/>
                <w:sz w:val="22"/>
                <w:szCs w:val="22"/>
              </w:rPr>
              <w:t xml:space="preserve">Simplificar los procesos de denuncia de infracción ambiental a través de OEFA para los pueblos indígenas. Asimismo, garantizar el seguimiento y posterior cumplimiento de sanciones a las empresas, entidades y/o sujetos contaminantes. </w:t>
            </w:r>
          </w:p>
          <w:p w14:paraId="0E3D0573" w14:textId="77777777" w:rsidR="00734B9A" w:rsidRPr="007C7AF4" w:rsidRDefault="00734B9A" w:rsidP="004066A8">
            <w:pPr>
              <w:ind w:left="720"/>
              <w:jc w:val="both"/>
              <w:rPr>
                <w:rFonts w:ascii="Calibri Light" w:hAnsi="Calibri Light" w:cs="Calibri Light"/>
                <w:sz w:val="22"/>
                <w:szCs w:val="22"/>
              </w:rPr>
            </w:pPr>
          </w:p>
          <w:p w14:paraId="5606CF63" w14:textId="77777777" w:rsidR="00734B9A" w:rsidRPr="007C7AF4" w:rsidRDefault="00734B9A" w:rsidP="004066A8">
            <w:pPr>
              <w:numPr>
                <w:ilvl w:val="0"/>
                <w:numId w:val="4"/>
              </w:numPr>
              <w:ind w:left="283" w:hanging="141"/>
              <w:jc w:val="both"/>
              <w:rPr>
                <w:rFonts w:ascii="Calibri Light" w:hAnsi="Calibri Light" w:cs="Calibri Light"/>
                <w:sz w:val="22"/>
                <w:szCs w:val="22"/>
              </w:rPr>
            </w:pPr>
            <w:r w:rsidRPr="007C7AF4">
              <w:rPr>
                <w:rFonts w:ascii="Calibri Light" w:hAnsi="Calibri Light" w:cs="Calibri Light"/>
                <w:sz w:val="22"/>
                <w:szCs w:val="22"/>
              </w:rPr>
              <w:t xml:space="preserve">Seguir las recomendaciones hechas por la Defensoría del Pueblo en su Informe Defensorial </w:t>
            </w:r>
            <w:proofErr w:type="spellStart"/>
            <w:r w:rsidRPr="007C7AF4">
              <w:rPr>
                <w:rFonts w:ascii="Calibri Light" w:hAnsi="Calibri Light" w:cs="Calibri Light"/>
                <w:sz w:val="22"/>
                <w:szCs w:val="22"/>
              </w:rPr>
              <w:t>n°</w:t>
            </w:r>
            <w:proofErr w:type="spellEnd"/>
            <w:r w:rsidRPr="007C7AF4">
              <w:rPr>
                <w:rFonts w:ascii="Calibri Light" w:hAnsi="Calibri Light" w:cs="Calibri Light"/>
                <w:sz w:val="22"/>
                <w:szCs w:val="22"/>
              </w:rPr>
              <w:t xml:space="preserve"> 187-2021-DP en relación con el seguimiento y cumplimiento de acuerdos derivados de actas para resolver conflictos sociales que involucran a la PCM, Gobiernos Regionales y Ministerios del Estado en tanto la activación/implementación de oficinas de gestión de conflictos o equivalentes con especial atención a MINEM, a quien, además, se les sugiere la publicación de reportes periódicos.</w:t>
            </w:r>
          </w:p>
        </w:tc>
      </w:tr>
      <w:tr w:rsidR="00734B9A" w:rsidRPr="007C7AF4" w14:paraId="70003384" w14:textId="77777777" w:rsidTr="004066A8">
        <w:trPr>
          <w:trHeight w:val="2972"/>
        </w:trPr>
        <w:tc>
          <w:tcPr>
            <w:tcW w:w="2065" w:type="dxa"/>
            <w:vMerge/>
            <w:vAlign w:val="center"/>
          </w:tcPr>
          <w:p w14:paraId="16200AD3"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664C0DD4" w14:textId="77777777" w:rsidR="00734B9A" w:rsidRPr="007C7AF4" w:rsidRDefault="00734B9A" w:rsidP="004066A8">
            <w:pPr>
              <w:jc w:val="center"/>
              <w:rPr>
                <w:rFonts w:ascii="Calibri Light" w:hAnsi="Calibri Light" w:cs="Calibri Light"/>
                <w:sz w:val="22"/>
                <w:szCs w:val="22"/>
              </w:rPr>
            </w:pPr>
          </w:p>
          <w:p w14:paraId="0EBB5B4E" w14:textId="77777777" w:rsidR="00734B9A" w:rsidRPr="007C7AF4" w:rsidRDefault="00734B9A" w:rsidP="004066A8">
            <w:pPr>
              <w:jc w:val="center"/>
              <w:rPr>
                <w:rFonts w:ascii="Calibri Light" w:hAnsi="Calibri Light" w:cs="Calibri Light"/>
                <w:sz w:val="22"/>
                <w:szCs w:val="22"/>
              </w:rPr>
            </w:pPr>
          </w:p>
          <w:p w14:paraId="44AA7848" w14:textId="77777777" w:rsidR="00734B9A" w:rsidRPr="007C7AF4" w:rsidRDefault="00734B9A" w:rsidP="004066A8">
            <w:pPr>
              <w:jc w:val="center"/>
              <w:rPr>
                <w:rFonts w:ascii="Calibri Light" w:hAnsi="Calibri Light" w:cs="Calibri Light"/>
                <w:sz w:val="22"/>
                <w:szCs w:val="22"/>
              </w:rPr>
            </w:pPr>
          </w:p>
          <w:p w14:paraId="5AD53DCB" w14:textId="77777777" w:rsidR="00734B9A" w:rsidRPr="007C7AF4" w:rsidRDefault="00734B9A" w:rsidP="004066A8">
            <w:pPr>
              <w:jc w:val="center"/>
              <w:rPr>
                <w:rFonts w:ascii="Calibri Light" w:hAnsi="Calibri Light" w:cs="Calibri Light"/>
                <w:sz w:val="22"/>
                <w:szCs w:val="22"/>
              </w:rPr>
            </w:pPr>
          </w:p>
          <w:p w14:paraId="41B07434" w14:textId="77777777" w:rsidR="00734B9A" w:rsidRPr="007C7AF4" w:rsidRDefault="00734B9A" w:rsidP="004066A8">
            <w:pPr>
              <w:rPr>
                <w:rFonts w:ascii="Calibri Light" w:hAnsi="Calibri Light" w:cs="Calibri Light"/>
                <w:sz w:val="22"/>
                <w:szCs w:val="22"/>
              </w:rPr>
            </w:pPr>
          </w:p>
          <w:p w14:paraId="2966D877" w14:textId="77777777" w:rsidR="00734B9A" w:rsidRPr="007C7AF4" w:rsidRDefault="00734B9A" w:rsidP="004066A8">
            <w:pPr>
              <w:rPr>
                <w:rFonts w:ascii="Calibri Light" w:hAnsi="Calibri Light" w:cs="Calibri Light"/>
                <w:sz w:val="22"/>
                <w:szCs w:val="22"/>
              </w:rPr>
            </w:pPr>
          </w:p>
          <w:p w14:paraId="698B2472"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Persistencia del embarazo</w:t>
            </w:r>
          </w:p>
          <w:p w14:paraId="1A0213BD"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 xml:space="preserve"> en niñas y adolescentes</w:t>
            </w:r>
          </w:p>
          <w:p w14:paraId="5CBC09D5"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 xml:space="preserve"> </w:t>
            </w:r>
          </w:p>
        </w:tc>
        <w:tc>
          <w:tcPr>
            <w:tcW w:w="5101" w:type="dxa"/>
          </w:tcPr>
          <w:p w14:paraId="34D217DB" w14:textId="77777777" w:rsidR="00734B9A" w:rsidRPr="007C7AF4" w:rsidRDefault="00734B9A" w:rsidP="004066A8">
            <w:pPr>
              <w:jc w:val="both"/>
              <w:rPr>
                <w:rFonts w:ascii="Calibri Light" w:hAnsi="Calibri Light" w:cs="Calibri Light"/>
                <w:b/>
                <w:sz w:val="22"/>
                <w:szCs w:val="22"/>
              </w:rPr>
            </w:pPr>
          </w:p>
          <w:p w14:paraId="7AEA007A" w14:textId="77777777" w:rsidR="00734B9A" w:rsidRPr="007C7AF4" w:rsidRDefault="00734B9A" w:rsidP="004066A8">
            <w:pPr>
              <w:jc w:val="both"/>
              <w:rPr>
                <w:rFonts w:ascii="Calibri Light" w:hAnsi="Calibri Light" w:cs="Calibri Light"/>
                <w:b/>
                <w:sz w:val="22"/>
                <w:szCs w:val="22"/>
              </w:rPr>
            </w:pPr>
          </w:p>
          <w:p w14:paraId="7E2132F1"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5AAC33AC" w14:textId="77777777" w:rsidR="00734B9A" w:rsidRPr="007C7AF4" w:rsidRDefault="00734B9A" w:rsidP="004066A8">
            <w:pPr>
              <w:jc w:val="both"/>
              <w:rPr>
                <w:rFonts w:ascii="Calibri Light" w:hAnsi="Calibri Light" w:cs="Calibri Light"/>
                <w:b/>
                <w:sz w:val="22"/>
                <w:szCs w:val="22"/>
              </w:rPr>
            </w:pPr>
          </w:p>
          <w:p w14:paraId="1B472B86"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sz w:val="22"/>
                <w:szCs w:val="22"/>
              </w:rPr>
              <w:t>Según la UNFPA</w:t>
            </w:r>
            <w:r>
              <w:rPr>
                <w:rFonts w:ascii="Calibri Light" w:hAnsi="Calibri Light" w:cs="Calibri Light"/>
                <w:sz w:val="22"/>
                <w:szCs w:val="22"/>
              </w:rPr>
              <w:t xml:space="preserve"> (2022)</w:t>
            </w:r>
            <w:r w:rsidRPr="007C7AF4">
              <w:rPr>
                <w:rFonts w:ascii="Calibri Light" w:hAnsi="Calibri Light" w:cs="Calibri Light"/>
                <w:sz w:val="22"/>
                <w:szCs w:val="22"/>
              </w:rPr>
              <w:t>, anualmente hay alrededor de 50.000 niñas y adolescentes de hasta 19 años que son madres en el Perú.</w:t>
            </w:r>
          </w:p>
          <w:p w14:paraId="145D6596" w14:textId="77777777" w:rsidR="00734B9A" w:rsidRPr="007C7AF4" w:rsidRDefault="00734B9A" w:rsidP="004066A8">
            <w:pPr>
              <w:jc w:val="both"/>
              <w:rPr>
                <w:rFonts w:ascii="Calibri Light" w:hAnsi="Calibri Light" w:cs="Calibri Light"/>
                <w:sz w:val="22"/>
                <w:szCs w:val="22"/>
              </w:rPr>
            </w:pPr>
          </w:p>
          <w:p w14:paraId="5E0EDDEB"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highlight w:val="white"/>
              </w:rPr>
              <w:t>“El registro de nacimientos vivos en niñas de 10 a 14 años aumentó de 1,158 a 1,430 entre el 2020 y 2021, y luego a 1,625 nacimientos vivos en el 2022, según cifras disponibles del Ministerio de Salud”</w:t>
            </w:r>
            <w:r w:rsidRPr="007C7AF4">
              <w:rPr>
                <w:rFonts w:ascii="Calibri Light" w:hAnsi="Calibri Light" w:cs="Calibri Light"/>
                <w:sz w:val="22"/>
                <w:szCs w:val="22"/>
              </w:rPr>
              <w:t>, evidenciándose una tendencia al alza. Cabe destacar que, “los expertos de la ONG Plan Internacional, permitieron inferir que la tendencia de embarazos en niñas y adolescentes en América Latina y el Caribe se incrementará producto del aumento de la violencia de género y la dificultad de acceso a servicios de salud sexual y reproductiva”</w:t>
            </w:r>
            <w:r>
              <w:rPr>
                <w:rFonts w:ascii="Calibri Light" w:hAnsi="Calibri Light" w:cs="Calibri Light"/>
                <w:sz w:val="22"/>
                <w:szCs w:val="22"/>
              </w:rPr>
              <w:t xml:space="preserve"> (UNFPA 2023)</w:t>
            </w:r>
            <w:r w:rsidRPr="007C7AF4">
              <w:rPr>
                <w:rFonts w:ascii="Calibri Light" w:hAnsi="Calibri Light" w:cs="Calibri Light"/>
                <w:sz w:val="22"/>
                <w:szCs w:val="22"/>
              </w:rPr>
              <w:t xml:space="preserve">. </w:t>
            </w:r>
          </w:p>
        </w:tc>
        <w:tc>
          <w:tcPr>
            <w:tcW w:w="4829" w:type="dxa"/>
          </w:tcPr>
          <w:p w14:paraId="7B646393" w14:textId="77777777" w:rsidR="00734B9A" w:rsidRPr="007C7AF4" w:rsidRDefault="00734B9A" w:rsidP="004066A8">
            <w:pPr>
              <w:keepLines/>
              <w:jc w:val="both"/>
              <w:rPr>
                <w:rFonts w:ascii="Calibri Light" w:hAnsi="Calibri Light" w:cs="Calibri Light"/>
                <w:sz w:val="22"/>
                <w:szCs w:val="22"/>
              </w:rPr>
            </w:pPr>
          </w:p>
          <w:p w14:paraId="554CEB1F" w14:textId="77777777" w:rsidR="00734B9A" w:rsidRPr="007C7AF4" w:rsidRDefault="00734B9A" w:rsidP="004066A8">
            <w:pPr>
              <w:keepLines/>
              <w:numPr>
                <w:ilvl w:val="0"/>
                <w:numId w:val="6"/>
              </w:numPr>
              <w:ind w:left="283" w:hanging="141"/>
              <w:jc w:val="both"/>
              <w:rPr>
                <w:rFonts w:ascii="Calibri Light" w:hAnsi="Calibri Light" w:cs="Calibri Light"/>
                <w:sz w:val="22"/>
                <w:szCs w:val="22"/>
              </w:rPr>
            </w:pPr>
            <w:r w:rsidRPr="007C7AF4">
              <w:rPr>
                <w:rFonts w:ascii="Calibri Light" w:hAnsi="Calibri Light" w:cs="Calibri Light"/>
                <w:sz w:val="22"/>
                <w:szCs w:val="22"/>
              </w:rPr>
              <w:t xml:space="preserve">Fortalecer las acciones que se ejecutan en ámbitos indígenas andinos y amazónicos desde la Unidad de Prevención del </w:t>
            </w:r>
            <w:hyperlink r:id="rId17">
              <w:r w:rsidRPr="007C7AF4">
                <w:rPr>
                  <w:rFonts w:ascii="Calibri Light" w:hAnsi="Calibri Light" w:cs="Calibri Light"/>
                  <w:sz w:val="22"/>
                  <w:szCs w:val="22"/>
                </w:rPr>
                <w:t>Programa Nacional para la Prevención y Erradicación de la Violencia contra las Mujeres e Integrantes del Grupo Familiar</w:t>
              </w:r>
            </w:hyperlink>
            <w:r w:rsidRPr="007C7AF4">
              <w:rPr>
                <w:rFonts w:ascii="Calibri Light" w:hAnsi="Calibri Light" w:cs="Calibri Light"/>
                <w:sz w:val="22"/>
                <w:szCs w:val="22"/>
              </w:rPr>
              <w:t xml:space="preserve"> - AURORA del MIMPV.</w:t>
            </w:r>
          </w:p>
          <w:p w14:paraId="02E4F3AF" w14:textId="77777777" w:rsidR="00734B9A" w:rsidRPr="007C7AF4" w:rsidRDefault="00734B9A" w:rsidP="004066A8">
            <w:pPr>
              <w:keepLines/>
              <w:ind w:left="283"/>
              <w:jc w:val="both"/>
              <w:rPr>
                <w:rFonts w:ascii="Calibri Light" w:hAnsi="Calibri Light" w:cs="Calibri Light"/>
                <w:sz w:val="22"/>
                <w:szCs w:val="22"/>
              </w:rPr>
            </w:pPr>
          </w:p>
          <w:p w14:paraId="246537E0" w14:textId="77777777" w:rsidR="00734B9A" w:rsidRPr="007C7AF4" w:rsidRDefault="00734B9A" w:rsidP="004066A8">
            <w:pPr>
              <w:keepLines/>
              <w:numPr>
                <w:ilvl w:val="0"/>
                <w:numId w:val="7"/>
              </w:numPr>
              <w:ind w:left="283" w:hanging="141"/>
              <w:jc w:val="both"/>
              <w:rPr>
                <w:rFonts w:ascii="Calibri Light" w:hAnsi="Calibri Light" w:cs="Calibri Light"/>
                <w:sz w:val="22"/>
                <w:szCs w:val="22"/>
              </w:rPr>
            </w:pPr>
            <w:r w:rsidRPr="007C7AF4">
              <w:rPr>
                <w:rFonts w:ascii="Calibri Light" w:hAnsi="Calibri Light" w:cs="Calibri Light"/>
                <w:sz w:val="22"/>
                <w:szCs w:val="22"/>
              </w:rPr>
              <w:t xml:space="preserve">Fortalecer el Servicio de Atención frente a la violencia contra las mujeres e integrantes del grupo familiar y personas afectadas por violencia sexual en zonas rurales (SAR) del </w:t>
            </w:r>
            <w:hyperlink r:id="rId18">
              <w:r w:rsidRPr="007C7AF4">
                <w:rPr>
                  <w:rFonts w:ascii="Calibri Light" w:hAnsi="Calibri Light" w:cs="Calibri Light"/>
                  <w:sz w:val="22"/>
                  <w:szCs w:val="22"/>
                </w:rPr>
                <w:t>Programa</w:t>
              </w:r>
            </w:hyperlink>
            <w:r w:rsidRPr="007C7AF4">
              <w:rPr>
                <w:rFonts w:ascii="Calibri Light" w:hAnsi="Calibri Light" w:cs="Calibri Light"/>
                <w:sz w:val="22"/>
                <w:szCs w:val="22"/>
              </w:rPr>
              <w:t xml:space="preserve"> AURORA - MIMPV.</w:t>
            </w:r>
          </w:p>
          <w:p w14:paraId="5A1D41CD" w14:textId="77777777" w:rsidR="00734B9A" w:rsidRPr="007C7AF4" w:rsidRDefault="00734B9A" w:rsidP="004066A8">
            <w:pPr>
              <w:keepLines/>
              <w:numPr>
                <w:ilvl w:val="0"/>
                <w:numId w:val="7"/>
              </w:numPr>
              <w:ind w:left="283" w:hanging="141"/>
              <w:jc w:val="both"/>
              <w:rPr>
                <w:rFonts w:ascii="Calibri Light" w:hAnsi="Calibri Light" w:cs="Calibri Light"/>
                <w:sz w:val="22"/>
                <w:szCs w:val="22"/>
              </w:rPr>
            </w:pPr>
            <w:r w:rsidRPr="007C7AF4">
              <w:rPr>
                <w:rFonts w:ascii="Calibri Light" w:hAnsi="Calibri Light" w:cs="Calibri Light"/>
                <w:sz w:val="22"/>
                <w:szCs w:val="22"/>
              </w:rPr>
              <w:t>Enfocar acciones del Programa de fortalecimiento de la autonomía, integral y de calidad para las mujeres en riesgo que sufren violencia (</w:t>
            </w:r>
            <w:hyperlink r:id="rId19">
              <w:r w:rsidRPr="007C7AF4">
                <w:rPr>
                  <w:rFonts w:ascii="Calibri Light" w:hAnsi="Calibri Light" w:cs="Calibri Light"/>
                  <w:sz w:val="22"/>
                  <w:szCs w:val="22"/>
                </w:rPr>
                <w:t>Programa</w:t>
              </w:r>
            </w:hyperlink>
            <w:r w:rsidRPr="007C7AF4">
              <w:rPr>
                <w:rFonts w:ascii="Calibri Light" w:hAnsi="Calibri Light" w:cs="Calibri Light"/>
                <w:sz w:val="22"/>
                <w:szCs w:val="22"/>
              </w:rPr>
              <w:t xml:space="preserve"> AURORA - MIMPV) en adolescentes de los ámbitos indígenas andinos y amazónicos que sean madres adolescentes, sobre todo producto de violencia sexual y/o vivan en madre soltería.</w:t>
            </w:r>
          </w:p>
          <w:p w14:paraId="2F723382" w14:textId="77777777" w:rsidR="00734B9A" w:rsidRPr="007C7AF4" w:rsidRDefault="00734B9A" w:rsidP="004066A8">
            <w:pPr>
              <w:rPr>
                <w:rFonts w:ascii="Calibri Light" w:hAnsi="Calibri Light" w:cs="Calibri Light"/>
                <w:sz w:val="22"/>
                <w:szCs w:val="22"/>
              </w:rPr>
            </w:pPr>
          </w:p>
          <w:p w14:paraId="4B2EDA7E" w14:textId="77777777" w:rsidR="00734B9A" w:rsidRPr="007C7AF4" w:rsidRDefault="00734B9A" w:rsidP="004066A8">
            <w:pPr>
              <w:numPr>
                <w:ilvl w:val="0"/>
                <w:numId w:val="3"/>
              </w:numPr>
              <w:ind w:left="283" w:hanging="141"/>
              <w:jc w:val="both"/>
              <w:rPr>
                <w:rFonts w:ascii="Calibri Light" w:hAnsi="Calibri Light" w:cs="Calibri Light"/>
                <w:sz w:val="22"/>
                <w:szCs w:val="22"/>
              </w:rPr>
            </w:pPr>
            <w:r w:rsidRPr="007C7AF4">
              <w:rPr>
                <w:rFonts w:ascii="Calibri Light" w:hAnsi="Calibri Light" w:cs="Calibri Light"/>
                <w:sz w:val="22"/>
                <w:szCs w:val="22"/>
              </w:rPr>
              <w:t xml:space="preserve">Crear una estrategia multisectorial desde el MIMPV, MINSA, MINEDU y MINCUL para promoción y </w:t>
            </w:r>
            <w:proofErr w:type="spellStart"/>
            <w:r w:rsidRPr="007C7AF4">
              <w:rPr>
                <w:rFonts w:ascii="Calibri Light" w:hAnsi="Calibri Light" w:cs="Calibri Light"/>
                <w:sz w:val="22"/>
                <w:szCs w:val="22"/>
              </w:rPr>
              <w:t>garantización</w:t>
            </w:r>
            <w:proofErr w:type="spellEnd"/>
            <w:r w:rsidRPr="007C7AF4">
              <w:rPr>
                <w:rFonts w:ascii="Calibri Light" w:hAnsi="Calibri Light" w:cs="Calibri Light"/>
                <w:sz w:val="22"/>
                <w:szCs w:val="22"/>
              </w:rPr>
              <w:t xml:space="preserve"> de una atención a la salud sexual y reproductiva entre adolescentes de los ámbitos indígenas andino y amazónico con enfoques intercultural, </w:t>
            </w:r>
            <w:proofErr w:type="spellStart"/>
            <w:r w:rsidRPr="007C7AF4">
              <w:rPr>
                <w:rFonts w:ascii="Calibri Light" w:hAnsi="Calibri Light" w:cs="Calibri Light"/>
                <w:sz w:val="22"/>
                <w:szCs w:val="22"/>
              </w:rPr>
              <w:t>etáreo</w:t>
            </w:r>
            <w:proofErr w:type="spellEnd"/>
            <w:r w:rsidRPr="007C7AF4">
              <w:rPr>
                <w:rFonts w:ascii="Calibri Light" w:hAnsi="Calibri Light" w:cs="Calibri Light"/>
                <w:sz w:val="22"/>
                <w:szCs w:val="22"/>
              </w:rPr>
              <w:t xml:space="preserve"> y de género. </w:t>
            </w:r>
          </w:p>
          <w:p w14:paraId="5F80EC90" w14:textId="77777777" w:rsidR="00734B9A" w:rsidRPr="007C7AF4" w:rsidRDefault="00734B9A" w:rsidP="004066A8">
            <w:pPr>
              <w:rPr>
                <w:rFonts w:ascii="Calibri Light" w:hAnsi="Calibri Light" w:cs="Calibri Light"/>
                <w:sz w:val="22"/>
                <w:szCs w:val="22"/>
              </w:rPr>
            </w:pPr>
            <w:r w:rsidRPr="007C7AF4">
              <w:rPr>
                <w:rFonts w:ascii="Calibri Light" w:hAnsi="Calibri Light" w:cs="Calibri Light"/>
                <w:sz w:val="22"/>
                <w:szCs w:val="22"/>
              </w:rPr>
              <w:t xml:space="preserve"> </w:t>
            </w:r>
          </w:p>
        </w:tc>
      </w:tr>
      <w:tr w:rsidR="00734B9A" w:rsidRPr="007C7AF4" w14:paraId="6E337191" w14:textId="77777777" w:rsidTr="004066A8">
        <w:trPr>
          <w:trHeight w:val="436"/>
        </w:trPr>
        <w:tc>
          <w:tcPr>
            <w:tcW w:w="2065" w:type="dxa"/>
            <w:vMerge/>
            <w:vAlign w:val="center"/>
          </w:tcPr>
          <w:p w14:paraId="52C53BAC"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738F24E6" w14:textId="77777777" w:rsidR="00734B9A" w:rsidRPr="007C7AF4" w:rsidRDefault="00734B9A" w:rsidP="004066A8">
            <w:pPr>
              <w:jc w:val="center"/>
              <w:rPr>
                <w:rFonts w:ascii="Calibri Light" w:hAnsi="Calibri Light" w:cs="Calibri Light"/>
                <w:sz w:val="22"/>
                <w:szCs w:val="22"/>
              </w:rPr>
            </w:pPr>
          </w:p>
          <w:p w14:paraId="55878F94" w14:textId="77777777" w:rsidR="00734B9A" w:rsidRPr="007C7AF4" w:rsidRDefault="00734B9A" w:rsidP="004066A8">
            <w:pPr>
              <w:jc w:val="center"/>
              <w:rPr>
                <w:rFonts w:ascii="Calibri Light" w:hAnsi="Calibri Light" w:cs="Calibri Light"/>
                <w:sz w:val="22"/>
                <w:szCs w:val="22"/>
              </w:rPr>
            </w:pPr>
          </w:p>
          <w:p w14:paraId="4C9BFCB4" w14:textId="77777777" w:rsidR="00734B9A" w:rsidRPr="007C7AF4" w:rsidRDefault="00734B9A" w:rsidP="004066A8">
            <w:pPr>
              <w:jc w:val="center"/>
              <w:rPr>
                <w:rFonts w:ascii="Calibri Light" w:hAnsi="Calibri Light" w:cs="Calibri Light"/>
                <w:sz w:val="22"/>
                <w:szCs w:val="22"/>
              </w:rPr>
            </w:pPr>
          </w:p>
          <w:p w14:paraId="173A5A5D" w14:textId="77777777" w:rsidR="00734B9A" w:rsidRPr="007C7AF4" w:rsidRDefault="00734B9A" w:rsidP="004066A8">
            <w:pPr>
              <w:jc w:val="center"/>
              <w:rPr>
                <w:rFonts w:ascii="Calibri Light" w:hAnsi="Calibri Light" w:cs="Calibri Light"/>
                <w:sz w:val="22"/>
                <w:szCs w:val="22"/>
              </w:rPr>
            </w:pPr>
          </w:p>
          <w:p w14:paraId="34A95483" w14:textId="77777777" w:rsidR="00734B9A" w:rsidRPr="007C7AF4" w:rsidRDefault="00734B9A" w:rsidP="004066A8">
            <w:pPr>
              <w:jc w:val="center"/>
              <w:rPr>
                <w:rFonts w:ascii="Calibri Light" w:hAnsi="Calibri Light" w:cs="Calibri Light"/>
                <w:sz w:val="22"/>
                <w:szCs w:val="22"/>
              </w:rPr>
            </w:pPr>
          </w:p>
          <w:p w14:paraId="5F1BFE4E" w14:textId="77777777" w:rsidR="00734B9A" w:rsidRPr="007C7AF4" w:rsidRDefault="00734B9A" w:rsidP="004066A8">
            <w:pPr>
              <w:jc w:val="center"/>
              <w:rPr>
                <w:rFonts w:ascii="Calibri Light" w:hAnsi="Calibri Light" w:cs="Calibri Light"/>
                <w:sz w:val="22"/>
                <w:szCs w:val="22"/>
              </w:rPr>
            </w:pPr>
          </w:p>
          <w:p w14:paraId="4FF7D292"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Aumento de los crímenes organizados</w:t>
            </w:r>
          </w:p>
        </w:tc>
        <w:tc>
          <w:tcPr>
            <w:tcW w:w="5101" w:type="dxa"/>
          </w:tcPr>
          <w:p w14:paraId="71561BE1" w14:textId="77777777" w:rsidR="00734B9A" w:rsidRPr="007C7AF4" w:rsidRDefault="00734B9A" w:rsidP="004066A8">
            <w:pPr>
              <w:jc w:val="both"/>
              <w:rPr>
                <w:rFonts w:ascii="Calibri Light" w:hAnsi="Calibri Light" w:cs="Calibri Light"/>
                <w:b/>
                <w:sz w:val="22"/>
                <w:szCs w:val="22"/>
              </w:rPr>
            </w:pPr>
          </w:p>
          <w:p w14:paraId="0F7875B6" w14:textId="77777777" w:rsidR="00734B9A" w:rsidRPr="007C7AF4" w:rsidRDefault="00734B9A" w:rsidP="004066A8">
            <w:pPr>
              <w:jc w:val="both"/>
              <w:rPr>
                <w:rFonts w:ascii="Calibri Light" w:hAnsi="Calibri Light" w:cs="Calibri Light"/>
                <w:b/>
                <w:sz w:val="22"/>
                <w:szCs w:val="22"/>
              </w:rPr>
            </w:pPr>
          </w:p>
          <w:p w14:paraId="1B487B0C"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46A52A1D" w14:textId="77777777" w:rsidR="00734B9A" w:rsidRPr="007C7AF4" w:rsidRDefault="00734B9A" w:rsidP="004066A8">
            <w:pPr>
              <w:jc w:val="both"/>
              <w:rPr>
                <w:rFonts w:ascii="Calibri Light" w:hAnsi="Calibri Light" w:cs="Calibri Light"/>
                <w:b/>
                <w:sz w:val="22"/>
                <w:szCs w:val="22"/>
              </w:rPr>
            </w:pPr>
          </w:p>
          <w:p w14:paraId="494D8190"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El Crimen Organizado Transnacional es en la actualidad un problema complejo y de gran alcance, donde sus actividades ilícitas relacionadas han traspasado fronteras locales y regionales durante las últimas tres décadas. En el Perú, debido a la debilidad económica y social entorno a las comunidades indígenas, ha proliferado la presencia del crimen organizado en los territorios indígenas, sobre todo en la zona amazónica (Pachas 2022).</w:t>
            </w:r>
          </w:p>
          <w:p w14:paraId="3D7041C9"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Esta afectación tiene diversas consecuencias entre legales como la desprotección jurídica de sus territorios y la vulneración de sus derechos fundamentales; económicas como la pérdida de tierras para la producción; políticas como la desestabilización de las organizaciones locales, federaciones y regionales de indígenas; ambientales como el daño irreparable del medio ambiente y culturales/sociales (Pachas 2022). </w:t>
            </w:r>
          </w:p>
        </w:tc>
        <w:tc>
          <w:tcPr>
            <w:tcW w:w="4829" w:type="dxa"/>
          </w:tcPr>
          <w:p w14:paraId="16989902" w14:textId="77777777" w:rsidR="00734B9A" w:rsidRPr="007C7AF4" w:rsidRDefault="00734B9A" w:rsidP="004066A8">
            <w:pPr>
              <w:jc w:val="both"/>
              <w:rPr>
                <w:rFonts w:ascii="Calibri Light" w:hAnsi="Calibri Light" w:cs="Calibri Light"/>
                <w:sz w:val="22"/>
                <w:szCs w:val="22"/>
              </w:rPr>
            </w:pPr>
          </w:p>
          <w:p w14:paraId="7732A529"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Reformular proyectos productivos orientados a combatir el narcotráfico poniendo énfasis en las prioridades de desarrollo social y económico de los pueblos indígenas.</w:t>
            </w:r>
          </w:p>
          <w:p w14:paraId="6CF70203" w14:textId="77777777" w:rsidR="00734B9A" w:rsidRPr="007C7AF4" w:rsidRDefault="00734B9A" w:rsidP="004066A8">
            <w:pPr>
              <w:pStyle w:val="Prrafodelista"/>
              <w:ind w:left="305"/>
              <w:jc w:val="both"/>
              <w:rPr>
                <w:rFonts w:ascii="Calibri Light" w:hAnsi="Calibri Light" w:cs="Calibri Light"/>
                <w:sz w:val="22"/>
                <w:szCs w:val="22"/>
              </w:rPr>
            </w:pPr>
          </w:p>
          <w:p w14:paraId="5B15317D"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Promover el policultivo y conservación de medios de vida en las comunidades indígenas u originarias desde su experiencia</w:t>
            </w:r>
            <w:r w:rsidRPr="007C7AF4">
              <w:rPr>
                <w:rStyle w:val="Refdenotaalpie"/>
                <w:rFonts w:ascii="Calibri Light" w:hAnsi="Calibri Light" w:cs="Calibri Light"/>
                <w:sz w:val="22"/>
                <w:szCs w:val="22"/>
              </w:rPr>
              <w:footnoteReference w:id="1"/>
            </w:r>
            <w:r w:rsidRPr="007C7AF4">
              <w:rPr>
                <w:rFonts w:ascii="Calibri Light" w:hAnsi="Calibri Light" w:cs="Calibri Light"/>
                <w:sz w:val="22"/>
                <w:szCs w:val="22"/>
              </w:rPr>
              <w:t xml:space="preserve"> </w:t>
            </w:r>
          </w:p>
          <w:p w14:paraId="571860C0" w14:textId="77777777" w:rsidR="00734B9A" w:rsidRPr="007C7AF4" w:rsidRDefault="00734B9A" w:rsidP="004066A8">
            <w:pPr>
              <w:ind w:left="305" w:hanging="142"/>
              <w:jc w:val="both"/>
              <w:rPr>
                <w:rFonts w:ascii="Calibri Light" w:hAnsi="Calibri Light" w:cs="Calibri Light"/>
                <w:sz w:val="22"/>
                <w:szCs w:val="22"/>
              </w:rPr>
            </w:pPr>
          </w:p>
          <w:p w14:paraId="5D448582"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Garantizar mercados nacionales e internacionales para la exportación y comercialización justa de los productos desarrollados y/o procesados por los pueblos indígenas</w:t>
            </w:r>
            <w:r w:rsidRPr="007C7AF4">
              <w:rPr>
                <w:rStyle w:val="Refdenotaalpie"/>
                <w:rFonts w:ascii="Calibri Light" w:hAnsi="Calibri Light" w:cs="Calibri Light"/>
                <w:sz w:val="22"/>
                <w:szCs w:val="22"/>
              </w:rPr>
              <w:footnoteReference w:id="2"/>
            </w:r>
            <w:r w:rsidRPr="007C7AF4">
              <w:rPr>
                <w:rFonts w:ascii="Calibri Light" w:hAnsi="Calibri Light" w:cs="Calibri Light"/>
                <w:sz w:val="22"/>
                <w:szCs w:val="22"/>
              </w:rPr>
              <w:t xml:space="preserve">. </w:t>
            </w:r>
          </w:p>
          <w:p w14:paraId="28C2AB50" w14:textId="77777777" w:rsidR="00734B9A" w:rsidRPr="007C7AF4" w:rsidRDefault="00734B9A" w:rsidP="004066A8">
            <w:pPr>
              <w:ind w:left="305" w:hanging="142"/>
              <w:jc w:val="both"/>
              <w:rPr>
                <w:rFonts w:ascii="Calibri Light" w:hAnsi="Calibri Light" w:cs="Calibri Light"/>
                <w:sz w:val="22"/>
                <w:szCs w:val="22"/>
              </w:rPr>
            </w:pPr>
          </w:p>
          <w:p w14:paraId="4F32E2CB"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Fortalecer la jurisdicción indígena, especialmente, en términos de protección de territorios.</w:t>
            </w:r>
          </w:p>
        </w:tc>
      </w:tr>
      <w:tr w:rsidR="00734B9A" w:rsidRPr="007C7AF4" w14:paraId="27EECF85" w14:textId="77777777" w:rsidTr="004066A8">
        <w:trPr>
          <w:trHeight w:val="436"/>
        </w:trPr>
        <w:tc>
          <w:tcPr>
            <w:tcW w:w="2065" w:type="dxa"/>
            <w:vMerge/>
            <w:vAlign w:val="center"/>
          </w:tcPr>
          <w:p w14:paraId="4698B020"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6AA99D8E" w14:textId="77777777" w:rsidR="00734B9A" w:rsidRPr="007C7AF4" w:rsidRDefault="00734B9A" w:rsidP="004066A8">
            <w:pPr>
              <w:jc w:val="center"/>
              <w:rPr>
                <w:rFonts w:ascii="Calibri Light" w:hAnsi="Calibri Light" w:cs="Calibri Light"/>
                <w:sz w:val="22"/>
                <w:szCs w:val="22"/>
              </w:rPr>
            </w:pPr>
          </w:p>
          <w:p w14:paraId="080E39F0" w14:textId="77777777" w:rsidR="00734B9A" w:rsidRPr="007C7AF4" w:rsidRDefault="00734B9A" w:rsidP="004066A8">
            <w:pPr>
              <w:jc w:val="center"/>
              <w:rPr>
                <w:rFonts w:ascii="Calibri Light" w:hAnsi="Calibri Light" w:cs="Calibri Light"/>
                <w:sz w:val="22"/>
                <w:szCs w:val="22"/>
              </w:rPr>
            </w:pPr>
          </w:p>
          <w:p w14:paraId="24D16E80" w14:textId="77777777" w:rsidR="00734B9A" w:rsidRPr="007C7AF4" w:rsidRDefault="00734B9A" w:rsidP="004066A8">
            <w:pPr>
              <w:jc w:val="center"/>
              <w:rPr>
                <w:rFonts w:ascii="Calibri Light" w:hAnsi="Calibri Light" w:cs="Calibri Light"/>
                <w:sz w:val="22"/>
                <w:szCs w:val="22"/>
              </w:rPr>
            </w:pPr>
          </w:p>
          <w:p w14:paraId="1188F4D4" w14:textId="77777777" w:rsidR="00734B9A" w:rsidRPr="007C7AF4" w:rsidRDefault="00734B9A" w:rsidP="004066A8">
            <w:pPr>
              <w:jc w:val="center"/>
              <w:rPr>
                <w:rFonts w:ascii="Calibri Light" w:hAnsi="Calibri Light" w:cs="Calibri Light"/>
                <w:sz w:val="22"/>
                <w:szCs w:val="22"/>
              </w:rPr>
            </w:pPr>
          </w:p>
          <w:p w14:paraId="4E2511B3" w14:textId="77777777" w:rsidR="00734B9A" w:rsidRPr="007C7AF4" w:rsidRDefault="00734B9A" w:rsidP="004066A8">
            <w:pPr>
              <w:rPr>
                <w:rFonts w:ascii="Calibri Light" w:hAnsi="Calibri Light" w:cs="Calibri Light"/>
                <w:sz w:val="22"/>
                <w:szCs w:val="22"/>
              </w:rPr>
            </w:pPr>
          </w:p>
          <w:p w14:paraId="7F24F211" w14:textId="77777777" w:rsidR="00734B9A" w:rsidRPr="007C7AF4" w:rsidRDefault="00734B9A" w:rsidP="004066A8">
            <w:pPr>
              <w:jc w:val="center"/>
              <w:rPr>
                <w:rFonts w:ascii="Calibri Light" w:hAnsi="Calibri Light" w:cs="Calibri Light"/>
                <w:sz w:val="22"/>
                <w:szCs w:val="22"/>
              </w:rPr>
            </w:pPr>
          </w:p>
          <w:p w14:paraId="4767618C"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Aumento del estrés hídrico</w:t>
            </w:r>
          </w:p>
        </w:tc>
        <w:tc>
          <w:tcPr>
            <w:tcW w:w="5101" w:type="dxa"/>
          </w:tcPr>
          <w:p w14:paraId="64161CF0" w14:textId="77777777" w:rsidR="00734B9A" w:rsidRPr="007C7AF4" w:rsidRDefault="00734B9A" w:rsidP="004066A8">
            <w:pPr>
              <w:jc w:val="both"/>
              <w:rPr>
                <w:rFonts w:ascii="Calibri Light" w:hAnsi="Calibri Light" w:cs="Calibri Light"/>
                <w:b/>
                <w:sz w:val="22"/>
                <w:szCs w:val="22"/>
              </w:rPr>
            </w:pPr>
          </w:p>
          <w:p w14:paraId="3F60FE4D" w14:textId="77777777" w:rsidR="00734B9A" w:rsidRPr="007C7AF4" w:rsidRDefault="00734B9A" w:rsidP="004066A8">
            <w:pPr>
              <w:jc w:val="both"/>
              <w:rPr>
                <w:rFonts w:ascii="Calibri Light" w:hAnsi="Calibri Light" w:cs="Calibri Light"/>
                <w:b/>
                <w:sz w:val="22"/>
                <w:szCs w:val="22"/>
              </w:rPr>
            </w:pPr>
          </w:p>
          <w:p w14:paraId="0708A505"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71AF6A82" w14:textId="77777777" w:rsidR="00734B9A" w:rsidRPr="007C7AF4" w:rsidRDefault="00734B9A" w:rsidP="004066A8">
            <w:pPr>
              <w:jc w:val="both"/>
              <w:rPr>
                <w:rFonts w:ascii="Calibri Light" w:hAnsi="Calibri Light" w:cs="Calibri Light"/>
                <w:b/>
                <w:sz w:val="22"/>
                <w:szCs w:val="22"/>
              </w:rPr>
            </w:pPr>
          </w:p>
          <w:p w14:paraId="7195F82E"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lastRenderedPageBreak/>
              <w:t xml:space="preserve">El estrés hídrico se refiere a la extracción de agua dulce en proporciones a los recursos de agua dulce disponibles. </w:t>
            </w:r>
          </w:p>
          <w:p w14:paraId="215EFFC3" w14:textId="77777777" w:rsidR="00734B9A" w:rsidRPr="007C7AF4" w:rsidRDefault="00734B9A" w:rsidP="004066A8">
            <w:pPr>
              <w:jc w:val="both"/>
              <w:rPr>
                <w:rFonts w:ascii="Calibri Light" w:hAnsi="Calibri Light" w:cs="Calibri Light"/>
                <w:sz w:val="22"/>
                <w:szCs w:val="22"/>
              </w:rPr>
            </w:pPr>
          </w:p>
          <w:p w14:paraId="5486A9D7"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Según el </w:t>
            </w:r>
            <w:proofErr w:type="spellStart"/>
            <w:r w:rsidRPr="007C7AF4">
              <w:rPr>
                <w:rFonts w:ascii="Calibri Light" w:hAnsi="Calibri Light" w:cs="Calibri Light"/>
                <w:sz w:val="22"/>
                <w:szCs w:val="22"/>
              </w:rPr>
              <w:t>World</w:t>
            </w:r>
            <w:proofErr w:type="spellEnd"/>
            <w:r w:rsidRPr="007C7AF4">
              <w:rPr>
                <w:rFonts w:ascii="Calibri Light" w:hAnsi="Calibri Light" w:cs="Calibri Light"/>
                <w:sz w:val="22"/>
                <w:szCs w:val="22"/>
              </w:rPr>
              <w:t xml:space="preserve"> Data </w:t>
            </w:r>
            <w:proofErr w:type="spellStart"/>
            <w:r w:rsidRPr="007C7AF4">
              <w:rPr>
                <w:rFonts w:ascii="Calibri Light" w:hAnsi="Calibri Light" w:cs="Calibri Light"/>
                <w:sz w:val="22"/>
                <w:szCs w:val="22"/>
              </w:rPr>
              <w:t>Lab</w:t>
            </w:r>
            <w:proofErr w:type="spellEnd"/>
            <w:r>
              <w:rPr>
                <w:rStyle w:val="Refdenotaalpie"/>
                <w:rFonts w:ascii="Calibri Light" w:hAnsi="Calibri Light" w:cs="Calibri Light"/>
                <w:sz w:val="22"/>
                <w:szCs w:val="22"/>
              </w:rPr>
              <w:footnoteReference w:id="3"/>
            </w:r>
            <w:r w:rsidRPr="007C7AF4">
              <w:rPr>
                <w:rFonts w:ascii="Calibri Light" w:hAnsi="Calibri Light" w:cs="Calibri Light"/>
                <w:sz w:val="22"/>
                <w:szCs w:val="22"/>
              </w:rPr>
              <w:t>, para el año 2030, aproximadamente el 58% de la población peruana vivirá en áreas con escasez de agua y 73 306 sufrirán estrés hídrico.</w:t>
            </w:r>
          </w:p>
          <w:p w14:paraId="4D2E7A51" w14:textId="77777777" w:rsidR="00734B9A" w:rsidRPr="007C7AF4" w:rsidRDefault="00734B9A" w:rsidP="004066A8">
            <w:pPr>
              <w:jc w:val="both"/>
              <w:rPr>
                <w:rFonts w:ascii="Calibri Light" w:hAnsi="Calibri Light" w:cs="Calibri Light"/>
                <w:sz w:val="22"/>
                <w:szCs w:val="22"/>
              </w:rPr>
            </w:pPr>
          </w:p>
          <w:p w14:paraId="0B174DC5"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Cabe destacar que, como efecto del </w:t>
            </w:r>
            <w:proofErr w:type="spellStart"/>
            <w:r w:rsidRPr="007C7AF4">
              <w:rPr>
                <w:rFonts w:ascii="Calibri Light" w:hAnsi="Calibri Light" w:cs="Calibri Light"/>
                <w:sz w:val="22"/>
                <w:szCs w:val="22"/>
              </w:rPr>
              <w:t>extractivismo</w:t>
            </w:r>
            <w:proofErr w:type="spellEnd"/>
            <w:r w:rsidRPr="007C7AF4">
              <w:rPr>
                <w:rFonts w:ascii="Calibri Light" w:hAnsi="Calibri Light" w:cs="Calibri Light"/>
                <w:sz w:val="22"/>
                <w:szCs w:val="22"/>
              </w:rPr>
              <w:t xml:space="preserve"> y el cambio climático, muchos pueblos indígenas ya no tienen acceso a agua potable de forma acorde con las normas internacionales de derechos humanos</w:t>
            </w:r>
            <w:r>
              <w:rPr>
                <w:rFonts w:ascii="Calibri Light" w:hAnsi="Calibri Light" w:cs="Calibri Light"/>
                <w:sz w:val="22"/>
                <w:szCs w:val="22"/>
              </w:rPr>
              <w:t xml:space="preserve"> (OHCHR 2022)</w:t>
            </w:r>
            <w:r w:rsidRPr="007C7AF4">
              <w:rPr>
                <w:rFonts w:ascii="Calibri Light" w:hAnsi="Calibri Light" w:cs="Calibri Light"/>
                <w:sz w:val="22"/>
                <w:szCs w:val="22"/>
              </w:rPr>
              <w:t xml:space="preserve">. </w:t>
            </w:r>
          </w:p>
        </w:tc>
        <w:tc>
          <w:tcPr>
            <w:tcW w:w="4829" w:type="dxa"/>
          </w:tcPr>
          <w:p w14:paraId="180F37F7" w14:textId="77777777" w:rsidR="00734B9A" w:rsidRPr="007C7AF4" w:rsidRDefault="00734B9A" w:rsidP="004066A8">
            <w:pPr>
              <w:rPr>
                <w:rFonts w:ascii="Calibri Light" w:hAnsi="Calibri Light" w:cs="Calibri Light"/>
                <w:sz w:val="22"/>
                <w:szCs w:val="22"/>
              </w:rPr>
            </w:pPr>
          </w:p>
          <w:p w14:paraId="1AE2B774" w14:textId="77777777" w:rsidR="00734B9A" w:rsidRPr="007C7AF4"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7C7AF4">
              <w:rPr>
                <w:rFonts w:ascii="Calibri Light" w:hAnsi="Calibri Light" w:cs="Calibri Light"/>
                <w:color w:val="000000" w:themeColor="text1"/>
                <w:sz w:val="22"/>
                <w:szCs w:val="22"/>
              </w:rPr>
              <w:t xml:space="preserve">Recopilar mayor data enfocada en el acceso al agua potable y al saneamiento para seguimiento </w:t>
            </w:r>
            <w:r w:rsidRPr="007C7AF4">
              <w:rPr>
                <w:rFonts w:ascii="Calibri Light" w:hAnsi="Calibri Light" w:cs="Calibri Light"/>
                <w:color w:val="000000" w:themeColor="text1"/>
                <w:sz w:val="22"/>
                <w:szCs w:val="22"/>
              </w:rPr>
              <w:lastRenderedPageBreak/>
              <w:t>de evolución de la problemática y constante incorporación a estadísticas oficiales.</w:t>
            </w:r>
          </w:p>
          <w:p w14:paraId="06A4A3E0" w14:textId="77777777" w:rsidR="00734B9A" w:rsidRPr="007C7AF4" w:rsidRDefault="00734B9A" w:rsidP="004066A8">
            <w:pPr>
              <w:jc w:val="both"/>
              <w:rPr>
                <w:rFonts w:ascii="Calibri Light" w:hAnsi="Calibri Light" w:cs="Calibri Light"/>
                <w:color w:val="000000" w:themeColor="text1"/>
                <w:sz w:val="22"/>
                <w:szCs w:val="22"/>
              </w:rPr>
            </w:pPr>
          </w:p>
          <w:p w14:paraId="752F8DD5" w14:textId="77777777" w:rsidR="00734B9A" w:rsidRPr="007C7AF4"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7C7AF4">
              <w:rPr>
                <w:rFonts w:ascii="Calibri Light" w:hAnsi="Calibri Light" w:cs="Calibri Light"/>
                <w:color w:val="000000" w:themeColor="text1"/>
                <w:sz w:val="22"/>
                <w:szCs w:val="22"/>
              </w:rPr>
              <w:t>Promover iniciativas impulsadas por los pueblos indígenas sobre la documentación de los conocimientos</w:t>
            </w:r>
            <w:r>
              <w:rPr>
                <w:rFonts w:ascii="Calibri Light" w:hAnsi="Calibri Light" w:cs="Calibri Light"/>
                <w:color w:val="000000" w:themeColor="text1"/>
                <w:sz w:val="22"/>
                <w:szCs w:val="22"/>
              </w:rPr>
              <w:t>,</w:t>
            </w:r>
            <w:r w:rsidRPr="007C7AF4">
              <w:rPr>
                <w:rFonts w:ascii="Calibri Light" w:hAnsi="Calibri Light" w:cs="Calibri Light"/>
                <w:color w:val="000000" w:themeColor="text1"/>
                <w:sz w:val="22"/>
                <w:szCs w:val="22"/>
              </w:rPr>
              <w:t xml:space="preserve"> saberes</w:t>
            </w:r>
            <w:r>
              <w:rPr>
                <w:rFonts w:ascii="Calibri Light" w:hAnsi="Calibri Light" w:cs="Calibri Light"/>
                <w:color w:val="000000" w:themeColor="text1"/>
                <w:sz w:val="22"/>
                <w:szCs w:val="22"/>
              </w:rPr>
              <w:t xml:space="preserve"> y tecnologías</w:t>
            </w:r>
            <w:r w:rsidRPr="007C7AF4">
              <w:rPr>
                <w:rFonts w:ascii="Calibri Light" w:hAnsi="Calibri Light" w:cs="Calibri Light"/>
                <w:color w:val="000000" w:themeColor="text1"/>
                <w:sz w:val="22"/>
                <w:szCs w:val="22"/>
              </w:rPr>
              <w:t xml:space="preserve"> tradicionales relacionad</w:t>
            </w:r>
            <w:r>
              <w:rPr>
                <w:rFonts w:ascii="Calibri Light" w:hAnsi="Calibri Light" w:cs="Calibri Light"/>
                <w:color w:val="000000" w:themeColor="text1"/>
                <w:sz w:val="22"/>
                <w:szCs w:val="22"/>
              </w:rPr>
              <w:t>a</w:t>
            </w:r>
            <w:r w:rsidRPr="007C7AF4">
              <w:rPr>
                <w:rFonts w:ascii="Calibri Light" w:hAnsi="Calibri Light" w:cs="Calibri Light"/>
                <w:color w:val="000000" w:themeColor="text1"/>
                <w:sz w:val="22"/>
                <w:szCs w:val="22"/>
              </w:rPr>
              <w:t>s a</w:t>
            </w:r>
            <w:r>
              <w:rPr>
                <w:rFonts w:ascii="Calibri Light" w:hAnsi="Calibri Light" w:cs="Calibri Light"/>
                <w:color w:val="000000" w:themeColor="text1"/>
                <w:sz w:val="22"/>
                <w:szCs w:val="22"/>
              </w:rPr>
              <w:t>l</w:t>
            </w:r>
            <w:r w:rsidRPr="007C7AF4">
              <w:rPr>
                <w:rFonts w:ascii="Calibri Light" w:hAnsi="Calibri Light" w:cs="Calibri Light"/>
                <w:color w:val="000000" w:themeColor="text1"/>
                <w:sz w:val="22"/>
                <w:szCs w:val="22"/>
              </w:rPr>
              <w:t xml:space="preserve"> cambio climático con énfasis en las prácticas de gestión del agua proporcionando medidas adecuadas para garantizar su salvaguardia. </w:t>
            </w:r>
          </w:p>
          <w:p w14:paraId="3C610CD4" w14:textId="77777777" w:rsidR="00734B9A" w:rsidRPr="007C7AF4" w:rsidRDefault="00734B9A" w:rsidP="004066A8">
            <w:pPr>
              <w:jc w:val="both"/>
              <w:rPr>
                <w:rFonts w:ascii="Calibri Light" w:hAnsi="Calibri Light" w:cs="Calibri Light"/>
                <w:color w:val="000000" w:themeColor="text1"/>
                <w:sz w:val="22"/>
                <w:szCs w:val="22"/>
              </w:rPr>
            </w:pPr>
          </w:p>
          <w:p w14:paraId="723602F2" w14:textId="77777777" w:rsidR="00734B9A" w:rsidRPr="007C7AF4"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7C7AF4">
              <w:rPr>
                <w:rFonts w:ascii="Calibri Light" w:hAnsi="Calibri Light" w:cs="Calibri Light"/>
                <w:color w:val="000000" w:themeColor="text1"/>
                <w:sz w:val="22"/>
                <w:szCs w:val="22"/>
              </w:rPr>
              <w:t>Fortalecer los sistemas de conocimientos indígenas en torno a la adaptación al cambio climático y recolección, distribución y conservación del agua</w:t>
            </w:r>
            <w:r w:rsidRPr="007C7AF4">
              <w:rPr>
                <w:rStyle w:val="Refdenotaalpie"/>
                <w:rFonts w:ascii="Calibri Light" w:hAnsi="Calibri Light" w:cs="Calibri Light"/>
                <w:color w:val="000000" w:themeColor="text1"/>
                <w:sz w:val="22"/>
                <w:szCs w:val="22"/>
              </w:rPr>
              <w:footnoteReference w:id="4"/>
            </w:r>
            <w:r w:rsidRPr="007C7AF4">
              <w:rPr>
                <w:rFonts w:ascii="Calibri Light" w:hAnsi="Calibri Light" w:cs="Calibri Light"/>
                <w:color w:val="000000" w:themeColor="text1"/>
                <w:sz w:val="22"/>
                <w:szCs w:val="22"/>
              </w:rPr>
              <w:t xml:space="preserve">. </w:t>
            </w:r>
          </w:p>
          <w:p w14:paraId="1D1BE744" w14:textId="77777777" w:rsidR="00734B9A" w:rsidRPr="007C7AF4" w:rsidRDefault="00734B9A" w:rsidP="004066A8">
            <w:pPr>
              <w:jc w:val="both"/>
              <w:rPr>
                <w:rFonts w:ascii="Calibri Light" w:hAnsi="Calibri Light" w:cs="Calibri Light"/>
                <w:color w:val="000000" w:themeColor="text1"/>
                <w:sz w:val="22"/>
                <w:szCs w:val="22"/>
              </w:rPr>
            </w:pPr>
          </w:p>
          <w:p w14:paraId="5283DE2A" w14:textId="77777777" w:rsidR="00734B9A" w:rsidRPr="00AA31FB"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7C7AF4">
              <w:rPr>
                <w:rFonts w:ascii="Calibri Light" w:hAnsi="Calibri Light" w:cs="Calibri Light"/>
                <w:color w:val="000000" w:themeColor="text1"/>
                <w:sz w:val="22"/>
                <w:szCs w:val="22"/>
              </w:rPr>
              <w:t>Iniciar el diseño e implementación de un proyecto a gran escala que cuente con un enfoque intercultural (respetando sistemas de autoridad tradicionales, brindando información bilingüe, etc.) y de género</w:t>
            </w:r>
            <w:r w:rsidRPr="007C7AF4">
              <w:rPr>
                <w:rStyle w:val="Refdenotaalpie"/>
                <w:rFonts w:ascii="Calibri Light" w:hAnsi="Calibri Light" w:cs="Calibri Light"/>
                <w:color w:val="000000" w:themeColor="text1"/>
                <w:sz w:val="22"/>
                <w:szCs w:val="22"/>
              </w:rPr>
              <w:footnoteReference w:id="5"/>
            </w:r>
            <w:r w:rsidRPr="007C7AF4">
              <w:rPr>
                <w:rFonts w:ascii="Calibri Light" w:hAnsi="Calibri Light" w:cs="Calibri Light"/>
                <w:color w:val="000000" w:themeColor="text1"/>
                <w:sz w:val="22"/>
                <w:szCs w:val="22"/>
              </w:rPr>
              <w:t xml:space="preserve"> que procure la llegada de agua potable a las comunidades indígenas andinas y amazónicas. </w:t>
            </w:r>
          </w:p>
        </w:tc>
      </w:tr>
      <w:tr w:rsidR="00734B9A" w:rsidRPr="007C7AF4" w14:paraId="20FB8188" w14:textId="77777777" w:rsidTr="004066A8">
        <w:trPr>
          <w:trHeight w:val="436"/>
        </w:trPr>
        <w:tc>
          <w:tcPr>
            <w:tcW w:w="2065" w:type="dxa"/>
            <w:vMerge/>
            <w:vAlign w:val="center"/>
          </w:tcPr>
          <w:p w14:paraId="0F9BE820"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6B24E00D" w14:textId="77777777" w:rsidR="00734B9A" w:rsidRPr="007C7AF4" w:rsidRDefault="00734B9A" w:rsidP="004066A8">
            <w:pPr>
              <w:jc w:val="center"/>
              <w:rPr>
                <w:rFonts w:ascii="Calibri Light" w:hAnsi="Calibri Light" w:cs="Calibri Light"/>
                <w:sz w:val="22"/>
                <w:szCs w:val="22"/>
              </w:rPr>
            </w:pPr>
          </w:p>
          <w:p w14:paraId="00B4370E" w14:textId="77777777" w:rsidR="00734B9A" w:rsidRPr="007C7AF4" w:rsidRDefault="00734B9A" w:rsidP="004066A8">
            <w:pPr>
              <w:jc w:val="center"/>
              <w:rPr>
                <w:rFonts w:ascii="Calibri Light" w:hAnsi="Calibri Light" w:cs="Calibri Light"/>
                <w:sz w:val="22"/>
                <w:szCs w:val="22"/>
              </w:rPr>
            </w:pPr>
          </w:p>
          <w:p w14:paraId="1CB0CFF5" w14:textId="77777777" w:rsidR="00734B9A" w:rsidRPr="007C7AF4" w:rsidRDefault="00734B9A" w:rsidP="004066A8">
            <w:pPr>
              <w:jc w:val="center"/>
              <w:rPr>
                <w:rFonts w:ascii="Calibri Light" w:hAnsi="Calibri Light" w:cs="Calibri Light"/>
                <w:sz w:val="22"/>
                <w:szCs w:val="22"/>
              </w:rPr>
            </w:pPr>
          </w:p>
          <w:p w14:paraId="4626A280" w14:textId="77777777" w:rsidR="00734B9A" w:rsidRPr="007C7AF4" w:rsidRDefault="00734B9A" w:rsidP="004066A8">
            <w:pPr>
              <w:jc w:val="center"/>
              <w:rPr>
                <w:rFonts w:ascii="Calibri Light" w:hAnsi="Calibri Light" w:cs="Calibri Light"/>
                <w:sz w:val="22"/>
                <w:szCs w:val="22"/>
              </w:rPr>
            </w:pPr>
          </w:p>
          <w:p w14:paraId="5334EC31" w14:textId="77777777" w:rsidR="00734B9A" w:rsidRPr="007C7AF4" w:rsidRDefault="00734B9A" w:rsidP="004066A8">
            <w:pPr>
              <w:jc w:val="center"/>
              <w:rPr>
                <w:rFonts w:ascii="Calibri Light" w:hAnsi="Calibri Light" w:cs="Calibri Light"/>
                <w:sz w:val="22"/>
                <w:szCs w:val="22"/>
              </w:rPr>
            </w:pPr>
          </w:p>
          <w:p w14:paraId="3055F44F" w14:textId="77777777" w:rsidR="00734B9A" w:rsidRPr="007C7AF4" w:rsidRDefault="00734B9A" w:rsidP="004066A8">
            <w:pPr>
              <w:jc w:val="center"/>
              <w:rPr>
                <w:rFonts w:ascii="Calibri Light" w:hAnsi="Calibri Light" w:cs="Calibri Light"/>
                <w:sz w:val="22"/>
                <w:szCs w:val="22"/>
              </w:rPr>
            </w:pPr>
          </w:p>
          <w:p w14:paraId="6C8A52BD" w14:textId="77777777" w:rsidR="00734B9A" w:rsidRPr="007C7AF4" w:rsidRDefault="00734B9A" w:rsidP="004066A8">
            <w:pPr>
              <w:rPr>
                <w:rFonts w:ascii="Calibri Light" w:hAnsi="Calibri Light" w:cs="Calibri Light"/>
                <w:sz w:val="22"/>
                <w:szCs w:val="22"/>
              </w:rPr>
            </w:pPr>
          </w:p>
          <w:p w14:paraId="119506E9"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Mayor contaminación por industrias extractivas en el Perú</w:t>
            </w:r>
          </w:p>
        </w:tc>
        <w:tc>
          <w:tcPr>
            <w:tcW w:w="5101" w:type="dxa"/>
          </w:tcPr>
          <w:p w14:paraId="1D36E200" w14:textId="77777777" w:rsidR="00734B9A" w:rsidRPr="007C7AF4" w:rsidRDefault="00734B9A" w:rsidP="004066A8">
            <w:pPr>
              <w:jc w:val="both"/>
              <w:rPr>
                <w:rFonts w:ascii="Calibri Light" w:hAnsi="Calibri Light" w:cs="Calibri Light"/>
                <w:b/>
                <w:sz w:val="22"/>
                <w:szCs w:val="22"/>
              </w:rPr>
            </w:pPr>
          </w:p>
          <w:p w14:paraId="5D88ED2B" w14:textId="77777777" w:rsidR="00734B9A" w:rsidRPr="007C7AF4" w:rsidRDefault="00734B9A" w:rsidP="004066A8">
            <w:pPr>
              <w:jc w:val="both"/>
              <w:rPr>
                <w:rFonts w:ascii="Calibri Light" w:hAnsi="Calibri Light" w:cs="Calibri Light"/>
                <w:b/>
                <w:sz w:val="22"/>
                <w:szCs w:val="22"/>
              </w:rPr>
            </w:pPr>
          </w:p>
          <w:p w14:paraId="68FF7C49" w14:textId="77777777" w:rsidR="00734B9A" w:rsidRPr="007C7AF4" w:rsidRDefault="00734B9A" w:rsidP="004066A8">
            <w:pPr>
              <w:jc w:val="both"/>
              <w:rPr>
                <w:rFonts w:ascii="Calibri Light" w:hAnsi="Calibri Light" w:cs="Calibri Light"/>
                <w:b/>
                <w:sz w:val="22"/>
                <w:szCs w:val="22"/>
              </w:rPr>
            </w:pPr>
          </w:p>
          <w:p w14:paraId="2C4FEB6A"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110714C2" w14:textId="77777777" w:rsidR="00734B9A" w:rsidRPr="007C7AF4" w:rsidRDefault="00734B9A" w:rsidP="004066A8">
            <w:pPr>
              <w:jc w:val="both"/>
              <w:rPr>
                <w:rFonts w:ascii="Calibri Light" w:hAnsi="Calibri Light" w:cs="Calibri Light"/>
                <w:sz w:val="22"/>
                <w:szCs w:val="22"/>
              </w:rPr>
            </w:pPr>
          </w:p>
          <w:p w14:paraId="57B40262"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El derrame de hidrocarburos afecta a fauna, flora y ecosistemas, además de requerir varios años para contrarrestar el problema, sobre todo en espacios acuáticos donde el control es limitado. Asimismo, los residuos mineros cuentan con parte de la responsabilidad del impacto negativo en el medioambiente. </w:t>
            </w:r>
          </w:p>
          <w:p w14:paraId="2FCC5460" w14:textId="77777777" w:rsidR="00734B9A" w:rsidRPr="007C7AF4" w:rsidRDefault="00734B9A" w:rsidP="004066A8">
            <w:pPr>
              <w:jc w:val="both"/>
              <w:rPr>
                <w:rFonts w:ascii="Calibri Light" w:hAnsi="Calibri Light" w:cs="Calibri Light"/>
                <w:sz w:val="22"/>
                <w:szCs w:val="22"/>
              </w:rPr>
            </w:pPr>
          </w:p>
          <w:p w14:paraId="4CCDBA7F"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Se ha de resaltar que, las industrias extractivas se encuentran en territorios de pueblos indígenas. Esto profundiza desequilibrios de poder y crea espacios donde el Estado no tiene la posibilidad de garantizar la protección de los derechos, lo que desencadena múltiples conflictos</w:t>
            </w:r>
            <w:r>
              <w:rPr>
                <w:rFonts w:ascii="Calibri Light" w:hAnsi="Calibri Light" w:cs="Calibri Light"/>
                <w:sz w:val="22"/>
                <w:szCs w:val="22"/>
              </w:rPr>
              <w:t xml:space="preserve"> (Arévalo 2021)</w:t>
            </w:r>
            <w:r w:rsidRPr="007C7AF4">
              <w:rPr>
                <w:rFonts w:ascii="Calibri Light" w:hAnsi="Calibri Light" w:cs="Calibri Light"/>
                <w:sz w:val="22"/>
                <w:szCs w:val="22"/>
              </w:rPr>
              <w:t xml:space="preserve">. </w:t>
            </w:r>
          </w:p>
        </w:tc>
        <w:tc>
          <w:tcPr>
            <w:tcW w:w="4829" w:type="dxa"/>
          </w:tcPr>
          <w:p w14:paraId="0B7868E4" w14:textId="77777777" w:rsidR="00734B9A" w:rsidRPr="007C7AF4" w:rsidRDefault="00734B9A" w:rsidP="004066A8">
            <w:pPr>
              <w:rPr>
                <w:rFonts w:ascii="Calibri Light" w:hAnsi="Calibri Light" w:cs="Calibri Light"/>
                <w:sz w:val="22"/>
                <w:szCs w:val="22"/>
              </w:rPr>
            </w:pPr>
            <w:r w:rsidRPr="007C7AF4">
              <w:rPr>
                <w:rFonts w:ascii="Calibri Light" w:hAnsi="Calibri Light" w:cs="Calibri Light"/>
                <w:sz w:val="22"/>
                <w:szCs w:val="22"/>
              </w:rPr>
              <w:t xml:space="preserve"> </w:t>
            </w:r>
          </w:p>
          <w:p w14:paraId="255CA2A2"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Fomentar la implementación y mejora de mecanismos de evaluación y manejo de riesgos entre empresas extractivas que operan en territorios indígenas.</w:t>
            </w:r>
          </w:p>
          <w:p w14:paraId="6DD7F658" w14:textId="77777777" w:rsidR="00734B9A" w:rsidRPr="007C7AF4" w:rsidRDefault="00734B9A" w:rsidP="004066A8">
            <w:pPr>
              <w:pStyle w:val="Prrafodelista"/>
              <w:ind w:left="309"/>
              <w:jc w:val="both"/>
              <w:rPr>
                <w:rFonts w:ascii="Calibri Light" w:hAnsi="Calibri Light" w:cs="Calibri Light"/>
                <w:sz w:val="22"/>
                <w:szCs w:val="22"/>
              </w:rPr>
            </w:pPr>
            <w:r w:rsidRPr="007C7AF4">
              <w:rPr>
                <w:rFonts w:ascii="Calibri Light" w:hAnsi="Calibri Light" w:cs="Calibri Light"/>
                <w:sz w:val="22"/>
                <w:szCs w:val="22"/>
              </w:rPr>
              <w:t xml:space="preserve"> </w:t>
            </w:r>
          </w:p>
          <w:p w14:paraId="1112717A"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Promover energías renovables y eficiencia energética. </w:t>
            </w:r>
          </w:p>
          <w:p w14:paraId="0B981131" w14:textId="77777777" w:rsidR="00734B9A" w:rsidRPr="007C7AF4" w:rsidRDefault="00734B9A" w:rsidP="004066A8">
            <w:pPr>
              <w:ind w:left="309" w:hanging="142"/>
              <w:jc w:val="both"/>
              <w:rPr>
                <w:rFonts w:ascii="Calibri Light" w:hAnsi="Calibri Light" w:cs="Calibri Light"/>
                <w:sz w:val="22"/>
                <w:szCs w:val="22"/>
              </w:rPr>
            </w:pPr>
          </w:p>
          <w:p w14:paraId="63D83D4B"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Fortalecer la gobernanza ambiental mediante un diálogo sostenido con la sociedad y las poblaciones locales para asegurar su participación en la toma de decisiones.</w:t>
            </w:r>
          </w:p>
          <w:p w14:paraId="79B464CC" w14:textId="77777777" w:rsidR="00734B9A" w:rsidRPr="007C7AF4" w:rsidRDefault="00734B9A" w:rsidP="004066A8">
            <w:pPr>
              <w:pStyle w:val="Prrafodelista"/>
              <w:rPr>
                <w:rFonts w:ascii="Calibri Light" w:hAnsi="Calibri Light" w:cs="Calibri Light"/>
                <w:sz w:val="22"/>
                <w:szCs w:val="22"/>
              </w:rPr>
            </w:pPr>
          </w:p>
          <w:p w14:paraId="188BDE4C"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Destinar mayores esfuerzos y recursos a acciones destinadas a lograr remediaciones ambientales con el fin de garantizar pronto y efectivo cumplimiento. </w:t>
            </w:r>
          </w:p>
          <w:p w14:paraId="48DBCA92" w14:textId="77777777" w:rsidR="00734B9A" w:rsidRPr="007C7AF4" w:rsidRDefault="00734B9A" w:rsidP="004066A8">
            <w:pPr>
              <w:rPr>
                <w:rFonts w:ascii="Calibri Light" w:hAnsi="Calibri Light" w:cs="Calibri Light"/>
                <w:sz w:val="22"/>
                <w:szCs w:val="22"/>
              </w:rPr>
            </w:pPr>
          </w:p>
          <w:p w14:paraId="32F72F63"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Sancionar, de manera ejemplar y efectiva, a entidades y agentes contaminantes. Dichas sanciones deben contemplar el reconocimiento de los impactos en aspectos económicos, sociales y culturales de las comunidades indígenas u originarias andinas y amazónicas.</w:t>
            </w:r>
            <w:r w:rsidRPr="007C7AF4">
              <w:rPr>
                <w:rStyle w:val="Refdenotaalpie"/>
                <w:rFonts w:ascii="Calibri Light" w:hAnsi="Calibri Light" w:cs="Calibri Light"/>
                <w:sz w:val="22"/>
                <w:szCs w:val="22"/>
              </w:rPr>
              <w:footnoteReference w:id="6"/>
            </w:r>
          </w:p>
          <w:p w14:paraId="4FE1B577" w14:textId="77777777" w:rsidR="00734B9A" w:rsidRPr="007C7AF4" w:rsidRDefault="00734B9A" w:rsidP="004066A8">
            <w:pPr>
              <w:jc w:val="both"/>
              <w:rPr>
                <w:rFonts w:ascii="Calibri Light" w:hAnsi="Calibri Light" w:cs="Calibri Light"/>
                <w:sz w:val="22"/>
                <w:szCs w:val="22"/>
              </w:rPr>
            </w:pPr>
          </w:p>
        </w:tc>
      </w:tr>
      <w:tr w:rsidR="00734B9A" w:rsidRPr="007C7AF4" w14:paraId="7050BCC5" w14:textId="77777777" w:rsidTr="004066A8">
        <w:trPr>
          <w:trHeight w:val="436"/>
        </w:trPr>
        <w:tc>
          <w:tcPr>
            <w:tcW w:w="2065" w:type="dxa"/>
            <w:vMerge/>
            <w:vAlign w:val="center"/>
          </w:tcPr>
          <w:p w14:paraId="6BA4F613"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32813588" w14:textId="77777777" w:rsidR="00734B9A" w:rsidRPr="007C7AF4" w:rsidRDefault="00734B9A" w:rsidP="004066A8">
            <w:pPr>
              <w:jc w:val="center"/>
              <w:rPr>
                <w:rFonts w:ascii="Calibri Light" w:hAnsi="Calibri Light" w:cs="Calibri Light"/>
                <w:sz w:val="22"/>
                <w:szCs w:val="22"/>
              </w:rPr>
            </w:pPr>
          </w:p>
          <w:p w14:paraId="21EF7B59" w14:textId="77777777" w:rsidR="00734B9A" w:rsidRPr="007C7AF4" w:rsidRDefault="00734B9A" w:rsidP="004066A8">
            <w:pPr>
              <w:jc w:val="center"/>
              <w:rPr>
                <w:rFonts w:ascii="Calibri Light" w:hAnsi="Calibri Light" w:cs="Calibri Light"/>
                <w:sz w:val="22"/>
                <w:szCs w:val="22"/>
              </w:rPr>
            </w:pPr>
          </w:p>
          <w:p w14:paraId="7B5BD01B" w14:textId="77777777" w:rsidR="00734B9A" w:rsidRPr="007C7AF4" w:rsidRDefault="00734B9A" w:rsidP="004066A8">
            <w:pPr>
              <w:jc w:val="center"/>
              <w:rPr>
                <w:rFonts w:ascii="Calibri Light" w:hAnsi="Calibri Light" w:cs="Calibri Light"/>
                <w:sz w:val="22"/>
                <w:szCs w:val="22"/>
              </w:rPr>
            </w:pPr>
          </w:p>
          <w:p w14:paraId="0C4BA6A7" w14:textId="77777777" w:rsidR="00734B9A" w:rsidRPr="007C7AF4" w:rsidRDefault="00734B9A" w:rsidP="004066A8">
            <w:pPr>
              <w:jc w:val="center"/>
              <w:rPr>
                <w:rFonts w:ascii="Calibri Light" w:hAnsi="Calibri Light" w:cs="Calibri Light"/>
                <w:sz w:val="22"/>
                <w:szCs w:val="22"/>
              </w:rPr>
            </w:pPr>
          </w:p>
          <w:p w14:paraId="4D451E79" w14:textId="77777777" w:rsidR="00734B9A" w:rsidRPr="007C7AF4" w:rsidRDefault="00734B9A" w:rsidP="004066A8">
            <w:pPr>
              <w:jc w:val="center"/>
              <w:rPr>
                <w:rFonts w:ascii="Calibri Light" w:hAnsi="Calibri Light" w:cs="Calibri Light"/>
                <w:sz w:val="22"/>
                <w:szCs w:val="22"/>
              </w:rPr>
            </w:pPr>
          </w:p>
          <w:p w14:paraId="6FAEDE92" w14:textId="77777777" w:rsidR="00734B9A" w:rsidRPr="007C7AF4" w:rsidRDefault="00734B9A" w:rsidP="004066A8">
            <w:pPr>
              <w:rPr>
                <w:rFonts w:ascii="Calibri Light" w:hAnsi="Calibri Light" w:cs="Calibri Light"/>
                <w:sz w:val="22"/>
                <w:szCs w:val="22"/>
              </w:rPr>
            </w:pPr>
          </w:p>
          <w:p w14:paraId="229D8658" w14:textId="77777777" w:rsidR="00734B9A" w:rsidRPr="007C7AF4" w:rsidRDefault="00734B9A" w:rsidP="004066A8">
            <w:pPr>
              <w:rPr>
                <w:rFonts w:ascii="Calibri Light" w:hAnsi="Calibri Light" w:cs="Calibri Light"/>
                <w:sz w:val="22"/>
                <w:szCs w:val="22"/>
              </w:rPr>
            </w:pPr>
          </w:p>
          <w:p w14:paraId="1037A8D3" w14:textId="77777777" w:rsidR="00734B9A" w:rsidRPr="007C7AF4" w:rsidRDefault="00734B9A" w:rsidP="004066A8">
            <w:pPr>
              <w:jc w:val="center"/>
              <w:rPr>
                <w:rFonts w:ascii="Calibri Light" w:hAnsi="Calibri Light" w:cs="Calibri Light"/>
                <w:sz w:val="22"/>
                <w:szCs w:val="22"/>
              </w:rPr>
            </w:pPr>
          </w:p>
          <w:p w14:paraId="42546BBD"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Mayor desconfianza en los partidos políticos</w:t>
            </w:r>
          </w:p>
        </w:tc>
        <w:tc>
          <w:tcPr>
            <w:tcW w:w="5101" w:type="dxa"/>
          </w:tcPr>
          <w:p w14:paraId="3BB5F745" w14:textId="77777777" w:rsidR="00734B9A" w:rsidRPr="007C7AF4" w:rsidRDefault="00734B9A" w:rsidP="004066A8">
            <w:pPr>
              <w:jc w:val="both"/>
              <w:rPr>
                <w:rFonts w:ascii="Calibri Light" w:hAnsi="Calibri Light" w:cs="Calibri Light"/>
                <w:b/>
                <w:sz w:val="22"/>
                <w:szCs w:val="22"/>
              </w:rPr>
            </w:pPr>
          </w:p>
          <w:p w14:paraId="4EDBE217" w14:textId="77777777" w:rsidR="00734B9A" w:rsidRPr="007C7AF4" w:rsidRDefault="00734B9A" w:rsidP="004066A8">
            <w:pPr>
              <w:jc w:val="both"/>
              <w:rPr>
                <w:rFonts w:ascii="Calibri Light" w:hAnsi="Calibri Light" w:cs="Calibri Light"/>
                <w:b/>
                <w:sz w:val="22"/>
                <w:szCs w:val="22"/>
              </w:rPr>
            </w:pPr>
          </w:p>
          <w:p w14:paraId="647D65E5" w14:textId="77777777" w:rsidR="00734B9A" w:rsidRPr="007C7AF4" w:rsidRDefault="00734B9A" w:rsidP="004066A8">
            <w:pPr>
              <w:jc w:val="both"/>
              <w:rPr>
                <w:rFonts w:ascii="Calibri Light" w:hAnsi="Calibri Light" w:cs="Calibri Light"/>
                <w:b/>
                <w:sz w:val="22"/>
                <w:szCs w:val="22"/>
              </w:rPr>
            </w:pPr>
          </w:p>
          <w:p w14:paraId="39BADE5B" w14:textId="77777777" w:rsidR="00734B9A" w:rsidRPr="007C7AF4" w:rsidRDefault="00734B9A" w:rsidP="004066A8">
            <w:pPr>
              <w:jc w:val="both"/>
              <w:rPr>
                <w:rFonts w:ascii="Calibri Light" w:hAnsi="Calibri Light" w:cs="Calibri Light"/>
                <w:b/>
                <w:sz w:val="22"/>
                <w:szCs w:val="22"/>
              </w:rPr>
            </w:pPr>
          </w:p>
          <w:p w14:paraId="50F10C91"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4A7C09C4" w14:textId="77777777" w:rsidR="00734B9A" w:rsidRPr="007C7AF4" w:rsidRDefault="00734B9A" w:rsidP="004066A8">
            <w:pPr>
              <w:jc w:val="both"/>
              <w:rPr>
                <w:rFonts w:ascii="Calibri Light" w:hAnsi="Calibri Light" w:cs="Calibri Light"/>
                <w:sz w:val="22"/>
                <w:szCs w:val="22"/>
              </w:rPr>
            </w:pPr>
          </w:p>
          <w:p w14:paraId="138F7E0C"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Los partidos políticos al interior de un estado democrático no solo cumplen la función de participar en los procesos electorales para acceder a un cargo político y dirigir al país, sino también, tienen la función de canalizar las diversas demandas de la sociedad dentro de los parámetros de principios y valores que promueve la democracia representativa</w:t>
            </w:r>
            <w:r>
              <w:rPr>
                <w:rFonts w:ascii="Calibri Light" w:hAnsi="Calibri Light" w:cs="Calibri Light"/>
                <w:sz w:val="22"/>
                <w:szCs w:val="22"/>
              </w:rPr>
              <w:t xml:space="preserve"> (Velásquez 2019)</w:t>
            </w:r>
            <w:r w:rsidRPr="007C7AF4">
              <w:rPr>
                <w:rFonts w:ascii="Calibri Light" w:hAnsi="Calibri Light" w:cs="Calibri Light"/>
                <w:sz w:val="22"/>
                <w:szCs w:val="22"/>
              </w:rPr>
              <w:t xml:space="preserve">. Sin embargo, la mayoría de los peruanos y peruanas desconfían de los partidos políticos. Por lo tanto, las demandas son más complejas de atender e impulsar. </w:t>
            </w:r>
          </w:p>
        </w:tc>
        <w:tc>
          <w:tcPr>
            <w:tcW w:w="4829" w:type="dxa"/>
          </w:tcPr>
          <w:p w14:paraId="02E33DAC" w14:textId="77777777" w:rsidR="00734B9A" w:rsidRPr="007C7AF4" w:rsidRDefault="00734B9A" w:rsidP="004066A8">
            <w:pPr>
              <w:rPr>
                <w:rFonts w:ascii="Calibri Light" w:hAnsi="Calibri Light" w:cs="Calibri Light"/>
                <w:sz w:val="22"/>
                <w:szCs w:val="22"/>
              </w:rPr>
            </w:pPr>
          </w:p>
          <w:p w14:paraId="62C1A282"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lastRenderedPageBreak/>
              <w:t>Realizar balances periódicos de la aplicación de la cuota dirigida a la inclusión de pueblos indígenas.</w:t>
            </w:r>
          </w:p>
          <w:p w14:paraId="398449D1" w14:textId="77777777" w:rsidR="00734B9A" w:rsidRPr="007C7AF4" w:rsidRDefault="00734B9A" w:rsidP="004066A8">
            <w:pPr>
              <w:pStyle w:val="Prrafodelista"/>
              <w:ind w:left="309"/>
              <w:jc w:val="both"/>
              <w:rPr>
                <w:rFonts w:ascii="Calibri Light" w:hAnsi="Calibri Light" w:cs="Calibri Light"/>
                <w:sz w:val="22"/>
                <w:szCs w:val="22"/>
              </w:rPr>
            </w:pPr>
          </w:p>
          <w:p w14:paraId="2310B9AF"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Ampliar la cuota mínima de participación electoral indígena, la cual se eleva a un 15% para </w:t>
            </w:r>
            <w:r w:rsidRPr="007C7AF4">
              <w:rPr>
                <w:rFonts w:ascii="Calibri Light" w:hAnsi="Calibri Light" w:cs="Calibri Light"/>
                <w:color w:val="212529"/>
                <w:spacing w:val="2"/>
                <w:sz w:val="22"/>
                <w:szCs w:val="22"/>
                <w:shd w:val="clear" w:color="auto" w:fill="FFFFFF"/>
              </w:rPr>
              <w:t>consejeros regionales y regidores municipales. </w:t>
            </w:r>
          </w:p>
          <w:p w14:paraId="53B0317C" w14:textId="77777777" w:rsidR="00734B9A" w:rsidRPr="007C7AF4" w:rsidRDefault="00734B9A" w:rsidP="004066A8">
            <w:pPr>
              <w:pStyle w:val="Prrafodelista"/>
              <w:jc w:val="both"/>
              <w:rPr>
                <w:rFonts w:ascii="Calibri Light" w:hAnsi="Calibri Light" w:cs="Calibri Light"/>
                <w:sz w:val="22"/>
                <w:szCs w:val="22"/>
              </w:rPr>
            </w:pPr>
          </w:p>
          <w:p w14:paraId="296743C1"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Promover la participación política indígena para garantizar derechos identitarios y electorales a mediano y largo plazo.</w:t>
            </w:r>
          </w:p>
          <w:p w14:paraId="799F178E" w14:textId="77777777" w:rsidR="00734B9A" w:rsidRPr="007C7AF4" w:rsidRDefault="00734B9A" w:rsidP="004066A8">
            <w:pPr>
              <w:pStyle w:val="Prrafodelista"/>
              <w:rPr>
                <w:rFonts w:ascii="Calibri Light" w:hAnsi="Calibri Light" w:cs="Calibri Light"/>
                <w:sz w:val="22"/>
                <w:szCs w:val="22"/>
              </w:rPr>
            </w:pPr>
          </w:p>
          <w:p w14:paraId="6757979F"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Recoger data sobre inclusión de la agenda indígena en planes de gobierno nacionales, regionales y locales con fines de monitoreo para implementación de acciones concretas. </w:t>
            </w:r>
          </w:p>
          <w:p w14:paraId="2660A47A" w14:textId="77777777" w:rsidR="00734B9A" w:rsidRPr="007C7AF4" w:rsidRDefault="00734B9A" w:rsidP="004066A8">
            <w:pPr>
              <w:pStyle w:val="Prrafodelista"/>
              <w:rPr>
                <w:rFonts w:ascii="Calibri Light" w:hAnsi="Calibri Light" w:cs="Calibri Light"/>
                <w:sz w:val="22"/>
                <w:szCs w:val="22"/>
              </w:rPr>
            </w:pPr>
          </w:p>
          <w:p w14:paraId="64929D82"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Fomentar la inclusión de agendas indígenas en planes de gobierno nacionales, regionales y locales.</w:t>
            </w:r>
          </w:p>
          <w:p w14:paraId="67B15F1D" w14:textId="77777777" w:rsidR="00734B9A" w:rsidRPr="007C7AF4" w:rsidRDefault="00734B9A" w:rsidP="004066A8">
            <w:pPr>
              <w:pStyle w:val="Prrafodelista"/>
              <w:rPr>
                <w:rFonts w:ascii="Calibri Light" w:hAnsi="Calibri Light" w:cs="Calibri Light"/>
                <w:sz w:val="22"/>
                <w:szCs w:val="22"/>
              </w:rPr>
            </w:pPr>
          </w:p>
          <w:p w14:paraId="1A9AC20A"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Fomentar la </w:t>
            </w:r>
            <w:r w:rsidRPr="007C7AF4">
              <w:rPr>
                <w:rFonts w:ascii="Calibri Light" w:hAnsi="Calibri Light" w:cs="Calibri Light"/>
                <w:color w:val="26292E"/>
                <w:sz w:val="22"/>
                <w:szCs w:val="22"/>
                <w:shd w:val="clear" w:color="auto" w:fill="FFFFFF"/>
              </w:rPr>
              <w:t>articulación de planes de vida indígenas con los instrumentos de planificación y gestión del Estado.</w:t>
            </w:r>
          </w:p>
          <w:p w14:paraId="3E12BFB1" w14:textId="77777777" w:rsidR="00734B9A" w:rsidRPr="007C7AF4" w:rsidRDefault="00734B9A" w:rsidP="004066A8">
            <w:pPr>
              <w:rPr>
                <w:rFonts w:ascii="Calibri Light" w:hAnsi="Calibri Light" w:cs="Calibri Light"/>
                <w:sz w:val="22"/>
                <w:szCs w:val="22"/>
              </w:rPr>
            </w:pPr>
            <w:r w:rsidRPr="007C7AF4">
              <w:rPr>
                <w:rFonts w:ascii="Calibri Light" w:hAnsi="Calibri Light" w:cs="Calibri Light"/>
                <w:sz w:val="22"/>
                <w:szCs w:val="22"/>
              </w:rPr>
              <w:t xml:space="preserve"> </w:t>
            </w:r>
          </w:p>
        </w:tc>
      </w:tr>
      <w:tr w:rsidR="00734B9A" w:rsidRPr="007C7AF4" w14:paraId="0AB7E0FC" w14:textId="77777777" w:rsidTr="004066A8">
        <w:trPr>
          <w:trHeight w:val="436"/>
        </w:trPr>
        <w:tc>
          <w:tcPr>
            <w:tcW w:w="2065" w:type="dxa"/>
            <w:vMerge/>
            <w:vAlign w:val="center"/>
          </w:tcPr>
          <w:p w14:paraId="6466B8BE"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53CA2F82" w14:textId="77777777" w:rsidR="00734B9A" w:rsidRPr="007C7AF4" w:rsidRDefault="00734B9A" w:rsidP="004066A8">
            <w:pPr>
              <w:jc w:val="center"/>
              <w:rPr>
                <w:rFonts w:ascii="Calibri Light" w:hAnsi="Calibri Light" w:cs="Calibri Light"/>
                <w:sz w:val="22"/>
                <w:szCs w:val="22"/>
              </w:rPr>
            </w:pPr>
          </w:p>
          <w:p w14:paraId="0E8D69F1" w14:textId="77777777" w:rsidR="00734B9A" w:rsidRPr="007C7AF4" w:rsidRDefault="00734B9A" w:rsidP="004066A8">
            <w:pPr>
              <w:jc w:val="center"/>
              <w:rPr>
                <w:rFonts w:ascii="Calibri Light" w:hAnsi="Calibri Light" w:cs="Calibri Light"/>
                <w:sz w:val="22"/>
                <w:szCs w:val="22"/>
              </w:rPr>
            </w:pPr>
          </w:p>
          <w:p w14:paraId="6226029D" w14:textId="77777777" w:rsidR="00734B9A" w:rsidRPr="007C7AF4" w:rsidRDefault="00734B9A" w:rsidP="004066A8">
            <w:pPr>
              <w:jc w:val="center"/>
              <w:rPr>
                <w:rFonts w:ascii="Calibri Light" w:hAnsi="Calibri Light" w:cs="Calibri Light"/>
                <w:sz w:val="22"/>
                <w:szCs w:val="22"/>
              </w:rPr>
            </w:pPr>
          </w:p>
          <w:p w14:paraId="673F267C" w14:textId="77777777" w:rsidR="00734B9A" w:rsidRPr="007C7AF4" w:rsidRDefault="00734B9A" w:rsidP="004066A8">
            <w:pPr>
              <w:jc w:val="center"/>
              <w:rPr>
                <w:rFonts w:ascii="Calibri Light" w:hAnsi="Calibri Light" w:cs="Calibri Light"/>
                <w:sz w:val="22"/>
                <w:szCs w:val="22"/>
              </w:rPr>
            </w:pPr>
          </w:p>
          <w:p w14:paraId="7CB460FF" w14:textId="77777777" w:rsidR="00734B9A" w:rsidRPr="007C7AF4" w:rsidRDefault="00734B9A" w:rsidP="004066A8">
            <w:pPr>
              <w:jc w:val="center"/>
              <w:rPr>
                <w:rFonts w:ascii="Calibri Light" w:hAnsi="Calibri Light" w:cs="Calibri Light"/>
                <w:sz w:val="22"/>
                <w:szCs w:val="22"/>
              </w:rPr>
            </w:pPr>
          </w:p>
          <w:p w14:paraId="2EFA23CE" w14:textId="77777777" w:rsidR="00734B9A" w:rsidRPr="007C7AF4" w:rsidRDefault="00734B9A" w:rsidP="004066A8">
            <w:pPr>
              <w:jc w:val="center"/>
              <w:rPr>
                <w:rFonts w:ascii="Calibri Light" w:hAnsi="Calibri Light" w:cs="Calibri Light"/>
                <w:sz w:val="22"/>
                <w:szCs w:val="22"/>
              </w:rPr>
            </w:pPr>
          </w:p>
          <w:p w14:paraId="4D3C5167" w14:textId="77777777" w:rsidR="00734B9A" w:rsidRPr="007C7AF4" w:rsidRDefault="00734B9A" w:rsidP="004066A8">
            <w:pPr>
              <w:jc w:val="center"/>
              <w:rPr>
                <w:rFonts w:ascii="Calibri Light" w:hAnsi="Calibri Light" w:cs="Calibri Light"/>
                <w:sz w:val="22"/>
                <w:szCs w:val="22"/>
              </w:rPr>
            </w:pPr>
          </w:p>
          <w:p w14:paraId="1E0BC5C5" w14:textId="77777777" w:rsidR="00734B9A" w:rsidRPr="007C7AF4" w:rsidRDefault="00734B9A" w:rsidP="004066A8">
            <w:pPr>
              <w:jc w:val="center"/>
              <w:rPr>
                <w:rFonts w:ascii="Calibri Light" w:hAnsi="Calibri Light" w:cs="Calibri Light"/>
                <w:sz w:val="22"/>
                <w:szCs w:val="22"/>
              </w:rPr>
            </w:pPr>
          </w:p>
          <w:p w14:paraId="44AED8E1"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Mayor desconfianza en los poderes del Estado</w:t>
            </w:r>
          </w:p>
        </w:tc>
        <w:tc>
          <w:tcPr>
            <w:tcW w:w="5101" w:type="dxa"/>
          </w:tcPr>
          <w:p w14:paraId="02C30011" w14:textId="77777777" w:rsidR="00734B9A" w:rsidRPr="007C7AF4" w:rsidRDefault="00734B9A" w:rsidP="004066A8">
            <w:pPr>
              <w:jc w:val="both"/>
              <w:rPr>
                <w:rFonts w:ascii="Calibri Light" w:hAnsi="Calibri Light" w:cs="Calibri Light"/>
                <w:b/>
                <w:sz w:val="22"/>
                <w:szCs w:val="22"/>
              </w:rPr>
            </w:pPr>
          </w:p>
          <w:p w14:paraId="0DE634DD"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5386CDF7" w14:textId="77777777" w:rsidR="00734B9A" w:rsidRPr="007C7AF4" w:rsidRDefault="00734B9A" w:rsidP="004066A8">
            <w:pPr>
              <w:jc w:val="both"/>
              <w:rPr>
                <w:rFonts w:ascii="Calibri Light" w:hAnsi="Calibri Light" w:cs="Calibri Light"/>
                <w:sz w:val="22"/>
                <w:szCs w:val="22"/>
              </w:rPr>
            </w:pPr>
          </w:p>
          <w:p w14:paraId="759858BD"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La confianza en los poderes del Estado podría entenderse, siguiendo esta línea, como la seguridad o </w:t>
            </w:r>
            <w:r w:rsidRPr="007C7AF4">
              <w:rPr>
                <w:rFonts w:ascii="Calibri Light" w:hAnsi="Calibri Light" w:cs="Calibri Light"/>
                <w:sz w:val="22"/>
                <w:szCs w:val="22"/>
              </w:rPr>
              <w:lastRenderedPageBreak/>
              <w:t>certeza de que sus instituciones ejecutiva, legislativa y judicial cumplirán su papel y funciones de manera correcta. Sin embargo, actualmente estas instituciones se encuentran deslegitimadas en la sociedad en general. Al 2021, en el caso del Congreso y Poder Judicial</w:t>
            </w:r>
            <w:r>
              <w:rPr>
                <w:rFonts w:ascii="Calibri Light" w:hAnsi="Calibri Light" w:cs="Calibri Light"/>
                <w:sz w:val="22"/>
                <w:szCs w:val="22"/>
              </w:rPr>
              <w:t xml:space="preserve"> según cifras del INEI</w:t>
            </w:r>
            <w:r w:rsidRPr="007C7AF4">
              <w:rPr>
                <w:rFonts w:ascii="Calibri Light" w:hAnsi="Calibri Light" w:cs="Calibri Light"/>
                <w:sz w:val="22"/>
                <w:szCs w:val="22"/>
              </w:rPr>
              <w:t xml:space="preserve">, la desconfianza supera el 70%; mientras que, la desaprobación de la gestión del gobierno central es de más de 50%. Cabe destacar que, para el mismo año, la desaprobación de los gobiernos subnacionales bordea en 60% para los niveles regional, provincial y distrital. Esta alta desconfianza genera una deslegitimación por parte de la ciudadanía con respecto al desempeño de las instituciones públicas. </w:t>
            </w:r>
          </w:p>
          <w:p w14:paraId="70914CF5" w14:textId="77777777" w:rsidR="00734B9A" w:rsidRPr="007C7AF4" w:rsidRDefault="00734B9A" w:rsidP="004066A8">
            <w:pPr>
              <w:jc w:val="both"/>
              <w:rPr>
                <w:rFonts w:ascii="Calibri Light" w:hAnsi="Calibri Light" w:cs="Calibri Light"/>
                <w:sz w:val="22"/>
                <w:szCs w:val="22"/>
              </w:rPr>
            </w:pPr>
          </w:p>
        </w:tc>
        <w:tc>
          <w:tcPr>
            <w:tcW w:w="4829" w:type="dxa"/>
          </w:tcPr>
          <w:p w14:paraId="11424E6A" w14:textId="77777777" w:rsidR="00734B9A" w:rsidRPr="007C7AF4" w:rsidRDefault="00734B9A" w:rsidP="004066A8">
            <w:pPr>
              <w:jc w:val="both"/>
              <w:rPr>
                <w:rFonts w:ascii="Calibri Light" w:hAnsi="Calibri Light" w:cs="Calibri Light"/>
                <w:sz w:val="22"/>
                <w:szCs w:val="22"/>
              </w:rPr>
            </w:pPr>
          </w:p>
          <w:p w14:paraId="37C6F247" w14:textId="77777777" w:rsidR="00734B9A" w:rsidRPr="007C7AF4" w:rsidRDefault="00734B9A" w:rsidP="004066A8">
            <w:pPr>
              <w:jc w:val="both"/>
              <w:rPr>
                <w:rFonts w:ascii="Calibri Light" w:hAnsi="Calibri Light" w:cs="Calibri Light"/>
                <w:sz w:val="22"/>
                <w:szCs w:val="22"/>
              </w:rPr>
            </w:pPr>
          </w:p>
          <w:p w14:paraId="6649695A"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Fomentar la inclusión sostenida de agendas indígenas en planes de gobierno nacionales, regionales y locales.</w:t>
            </w:r>
          </w:p>
          <w:p w14:paraId="295BA08D" w14:textId="77777777" w:rsidR="00734B9A" w:rsidRPr="007C7AF4" w:rsidRDefault="00734B9A" w:rsidP="004066A8">
            <w:pPr>
              <w:pStyle w:val="Prrafodelista"/>
              <w:ind w:left="309"/>
              <w:jc w:val="both"/>
              <w:rPr>
                <w:rFonts w:ascii="Calibri Light" w:hAnsi="Calibri Light" w:cs="Calibri Light"/>
                <w:sz w:val="22"/>
                <w:szCs w:val="22"/>
              </w:rPr>
            </w:pPr>
          </w:p>
          <w:p w14:paraId="3B2B088E"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Promover la realización de planes de vida indígenas</w:t>
            </w:r>
            <w:r w:rsidRPr="007C7AF4">
              <w:rPr>
                <w:rStyle w:val="Refdenotaalpie"/>
                <w:rFonts w:ascii="Calibri Light" w:hAnsi="Calibri Light" w:cs="Calibri Light"/>
                <w:sz w:val="22"/>
                <w:szCs w:val="22"/>
              </w:rPr>
              <w:footnoteReference w:id="7"/>
            </w:r>
            <w:r w:rsidRPr="007C7AF4">
              <w:rPr>
                <w:rFonts w:ascii="Calibri Light" w:hAnsi="Calibri Light" w:cs="Calibri Light"/>
                <w:sz w:val="22"/>
                <w:szCs w:val="22"/>
              </w:rPr>
              <w:t xml:space="preserve"> a niveles regional y local.</w:t>
            </w:r>
          </w:p>
          <w:p w14:paraId="7CF4066D" w14:textId="77777777" w:rsidR="00734B9A" w:rsidRPr="007C7AF4" w:rsidRDefault="00734B9A" w:rsidP="004066A8">
            <w:pPr>
              <w:pStyle w:val="Prrafodelista"/>
              <w:rPr>
                <w:rFonts w:ascii="Calibri Light" w:hAnsi="Calibri Light" w:cs="Calibri Light"/>
                <w:sz w:val="22"/>
                <w:szCs w:val="22"/>
              </w:rPr>
            </w:pPr>
          </w:p>
          <w:p w14:paraId="38A77171"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Fomentar la </w:t>
            </w:r>
            <w:r w:rsidRPr="007C7AF4">
              <w:rPr>
                <w:rFonts w:ascii="Calibri Light" w:hAnsi="Calibri Light" w:cs="Calibri Light"/>
                <w:color w:val="26292E"/>
                <w:sz w:val="22"/>
                <w:szCs w:val="22"/>
                <w:shd w:val="clear" w:color="auto" w:fill="FFFFFF"/>
              </w:rPr>
              <w:t>articulación de planes de vida indígenas con los instrumentos de planificación y gestión del Estado.</w:t>
            </w:r>
          </w:p>
        </w:tc>
      </w:tr>
      <w:tr w:rsidR="00734B9A" w:rsidRPr="007C7AF4" w14:paraId="6A64655C" w14:textId="77777777" w:rsidTr="004066A8">
        <w:trPr>
          <w:trHeight w:val="436"/>
        </w:trPr>
        <w:tc>
          <w:tcPr>
            <w:tcW w:w="2065" w:type="dxa"/>
            <w:vMerge/>
            <w:vAlign w:val="center"/>
          </w:tcPr>
          <w:p w14:paraId="4B3ECA5C"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42E608B5" w14:textId="77777777" w:rsidR="00734B9A" w:rsidRPr="007C7AF4" w:rsidRDefault="00734B9A" w:rsidP="004066A8">
            <w:pPr>
              <w:rPr>
                <w:rFonts w:ascii="Calibri Light" w:hAnsi="Calibri Light" w:cs="Calibri Light"/>
                <w:sz w:val="22"/>
                <w:szCs w:val="22"/>
              </w:rPr>
            </w:pPr>
          </w:p>
          <w:p w14:paraId="0DE8E711" w14:textId="77777777" w:rsidR="00734B9A" w:rsidRPr="007C7AF4" w:rsidRDefault="00734B9A" w:rsidP="004066A8">
            <w:pPr>
              <w:jc w:val="center"/>
              <w:rPr>
                <w:rFonts w:ascii="Calibri Light" w:hAnsi="Calibri Light" w:cs="Calibri Light"/>
                <w:sz w:val="22"/>
                <w:szCs w:val="22"/>
              </w:rPr>
            </w:pPr>
          </w:p>
          <w:p w14:paraId="3AF52C73" w14:textId="77777777" w:rsidR="00734B9A" w:rsidRPr="007C7AF4" w:rsidRDefault="00734B9A" w:rsidP="004066A8">
            <w:pPr>
              <w:jc w:val="center"/>
              <w:rPr>
                <w:rFonts w:ascii="Calibri Light" w:hAnsi="Calibri Light" w:cs="Calibri Light"/>
                <w:sz w:val="22"/>
                <w:szCs w:val="22"/>
              </w:rPr>
            </w:pPr>
          </w:p>
          <w:p w14:paraId="6AB7173C" w14:textId="77777777" w:rsidR="00734B9A" w:rsidRPr="007C7AF4" w:rsidRDefault="00734B9A" w:rsidP="004066A8">
            <w:pPr>
              <w:jc w:val="center"/>
              <w:rPr>
                <w:rFonts w:ascii="Calibri Light" w:hAnsi="Calibri Light" w:cs="Calibri Light"/>
                <w:sz w:val="22"/>
                <w:szCs w:val="22"/>
              </w:rPr>
            </w:pPr>
          </w:p>
          <w:p w14:paraId="0D034260" w14:textId="77777777" w:rsidR="00734B9A" w:rsidRPr="007C7AF4" w:rsidRDefault="00734B9A" w:rsidP="004066A8">
            <w:pPr>
              <w:jc w:val="center"/>
              <w:rPr>
                <w:rFonts w:ascii="Calibri Light" w:hAnsi="Calibri Light" w:cs="Calibri Light"/>
                <w:sz w:val="22"/>
                <w:szCs w:val="22"/>
              </w:rPr>
            </w:pPr>
          </w:p>
          <w:p w14:paraId="51160DBA" w14:textId="77777777" w:rsidR="00734B9A" w:rsidRPr="007C7AF4" w:rsidRDefault="00734B9A" w:rsidP="004066A8">
            <w:pPr>
              <w:jc w:val="center"/>
              <w:rPr>
                <w:rFonts w:ascii="Calibri Light" w:hAnsi="Calibri Light" w:cs="Calibri Light"/>
                <w:sz w:val="22"/>
                <w:szCs w:val="22"/>
              </w:rPr>
            </w:pPr>
          </w:p>
          <w:p w14:paraId="561982E4" w14:textId="77777777" w:rsidR="00734B9A" w:rsidRPr="007C7AF4" w:rsidRDefault="00734B9A" w:rsidP="004066A8">
            <w:pPr>
              <w:jc w:val="center"/>
              <w:rPr>
                <w:rFonts w:ascii="Calibri Light" w:hAnsi="Calibri Light" w:cs="Calibri Light"/>
                <w:sz w:val="22"/>
                <w:szCs w:val="22"/>
              </w:rPr>
            </w:pPr>
          </w:p>
          <w:p w14:paraId="2BBF5B5E" w14:textId="77777777" w:rsidR="00734B9A" w:rsidRPr="007C7AF4" w:rsidRDefault="00734B9A" w:rsidP="004066A8">
            <w:pPr>
              <w:jc w:val="center"/>
              <w:rPr>
                <w:rFonts w:ascii="Calibri Light" w:hAnsi="Calibri Light" w:cs="Calibri Light"/>
                <w:sz w:val="22"/>
                <w:szCs w:val="22"/>
              </w:rPr>
            </w:pPr>
          </w:p>
          <w:p w14:paraId="6720E642" w14:textId="77777777" w:rsidR="00734B9A" w:rsidRPr="007C7AF4" w:rsidRDefault="00734B9A" w:rsidP="004066A8">
            <w:pPr>
              <w:jc w:val="center"/>
              <w:rPr>
                <w:rFonts w:ascii="Calibri Light" w:hAnsi="Calibri Light" w:cs="Calibri Light"/>
                <w:sz w:val="22"/>
                <w:szCs w:val="22"/>
              </w:rPr>
            </w:pPr>
          </w:p>
          <w:p w14:paraId="742E6C42" w14:textId="77777777" w:rsidR="00734B9A" w:rsidRPr="007C7AF4" w:rsidRDefault="00734B9A" w:rsidP="004066A8">
            <w:pPr>
              <w:jc w:val="center"/>
              <w:rPr>
                <w:rFonts w:ascii="Calibri Light" w:hAnsi="Calibri Light" w:cs="Calibri Light"/>
                <w:sz w:val="22"/>
                <w:szCs w:val="22"/>
              </w:rPr>
            </w:pPr>
          </w:p>
          <w:p w14:paraId="33FC0A9A" w14:textId="77777777" w:rsidR="00734B9A" w:rsidRPr="007C7AF4" w:rsidRDefault="00734B9A" w:rsidP="004066A8">
            <w:pPr>
              <w:jc w:val="center"/>
              <w:rPr>
                <w:rFonts w:ascii="Calibri Light" w:hAnsi="Calibri Light" w:cs="Calibri Light"/>
                <w:sz w:val="22"/>
                <w:szCs w:val="22"/>
              </w:rPr>
            </w:pPr>
          </w:p>
          <w:p w14:paraId="672F7BB4" w14:textId="77777777" w:rsidR="00734B9A" w:rsidRPr="007C7AF4" w:rsidRDefault="00734B9A" w:rsidP="004066A8">
            <w:pPr>
              <w:jc w:val="center"/>
              <w:rPr>
                <w:rFonts w:ascii="Calibri Light" w:hAnsi="Calibri Light" w:cs="Calibri Light"/>
                <w:sz w:val="22"/>
                <w:szCs w:val="22"/>
              </w:rPr>
            </w:pPr>
          </w:p>
          <w:p w14:paraId="23A9865A"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lastRenderedPageBreak/>
              <w:t>Mayor participación de los recursos minerales en la exportación</w:t>
            </w:r>
          </w:p>
        </w:tc>
        <w:tc>
          <w:tcPr>
            <w:tcW w:w="5101" w:type="dxa"/>
          </w:tcPr>
          <w:p w14:paraId="3993FBFE" w14:textId="77777777" w:rsidR="00734B9A" w:rsidRPr="007C7AF4" w:rsidRDefault="00734B9A" w:rsidP="004066A8">
            <w:pPr>
              <w:jc w:val="both"/>
              <w:rPr>
                <w:rFonts w:ascii="Calibri Light" w:hAnsi="Calibri Light" w:cs="Calibri Light"/>
                <w:b/>
                <w:sz w:val="22"/>
                <w:szCs w:val="22"/>
              </w:rPr>
            </w:pPr>
          </w:p>
          <w:p w14:paraId="7D371C2E"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POSITIVO</w:t>
            </w:r>
          </w:p>
          <w:p w14:paraId="464119E8" w14:textId="77777777" w:rsidR="00734B9A" w:rsidRPr="007C7AF4" w:rsidRDefault="00734B9A" w:rsidP="004066A8">
            <w:pPr>
              <w:jc w:val="both"/>
              <w:rPr>
                <w:rFonts w:ascii="Calibri Light" w:hAnsi="Calibri Light" w:cs="Calibri Light"/>
                <w:sz w:val="22"/>
                <w:szCs w:val="22"/>
              </w:rPr>
            </w:pPr>
          </w:p>
          <w:p w14:paraId="4A8BA33C"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Para 2050, se espera que la inversión en infraestructura verde demande un aumento del 89 % en la demanda de cobre y, con ello, el precio de dicho mineral se eleve. Cabe mencionar que, hasta el año 2021, la participación de las exportaciones de minerales respecto a las exportaciones totales (62,8 %) mostró un comportamiento ascendente en relación con lo reportado en el año 2001 (45,6 %), estrechamente dependiente al precio de los productos minerales. </w:t>
            </w:r>
          </w:p>
          <w:p w14:paraId="6A021959" w14:textId="77777777" w:rsidR="00734B9A" w:rsidRPr="007C7AF4" w:rsidRDefault="00734B9A" w:rsidP="004066A8">
            <w:pPr>
              <w:jc w:val="both"/>
              <w:rPr>
                <w:rFonts w:ascii="Calibri Light" w:hAnsi="Calibri Light" w:cs="Calibri Light"/>
                <w:b/>
                <w:sz w:val="22"/>
                <w:szCs w:val="22"/>
              </w:rPr>
            </w:pPr>
          </w:p>
          <w:p w14:paraId="6D936264"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4A328838" w14:textId="77777777" w:rsidR="00734B9A" w:rsidRPr="007C7AF4" w:rsidRDefault="00734B9A" w:rsidP="004066A8">
            <w:pPr>
              <w:jc w:val="both"/>
              <w:rPr>
                <w:rFonts w:ascii="Calibri Light" w:hAnsi="Calibri Light" w:cs="Calibri Light"/>
                <w:sz w:val="22"/>
                <w:szCs w:val="22"/>
              </w:rPr>
            </w:pPr>
          </w:p>
          <w:p w14:paraId="0FA0A9C8"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Aunque a corto y mediano plazo, la industria minera otorgará beneficios económicos, estos no suelen ser distribuidos de manera equitativa en las comunidades indígenas donde operan. Además, esto presentará un impacto negativo a largo plazo por los niveles de contaminación que las industrias extractivas generan al medioambiente. </w:t>
            </w:r>
          </w:p>
        </w:tc>
        <w:tc>
          <w:tcPr>
            <w:tcW w:w="4829" w:type="dxa"/>
          </w:tcPr>
          <w:p w14:paraId="219E248A" w14:textId="77777777" w:rsidR="00734B9A" w:rsidRPr="007C7AF4" w:rsidRDefault="00734B9A" w:rsidP="004066A8">
            <w:pPr>
              <w:jc w:val="both"/>
              <w:rPr>
                <w:rFonts w:ascii="Calibri Light" w:hAnsi="Calibri Light" w:cs="Calibri Light"/>
                <w:sz w:val="22"/>
                <w:szCs w:val="22"/>
              </w:rPr>
            </w:pPr>
          </w:p>
          <w:p w14:paraId="4AEC9587"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Dar atención a los compromisos pendientes con comunidades indígenas afectadas por la contaminación generada por las industrias extractivas. </w:t>
            </w:r>
          </w:p>
          <w:p w14:paraId="71313C40" w14:textId="77777777" w:rsidR="00734B9A" w:rsidRPr="007C7AF4" w:rsidRDefault="00734B9A" w:rsidP="004066A8">
            <w:pPr>
              <w:pStyle w:val="Prrafodelista"/>
              <w:ind w:left="309"/>
              <w:jc w:val="both"/>
              <w:rPr>
                <w:rFonts w:ascii="Calibri Light" w:hAnsi="Calibri Light" w:cs="Calibri Light"/>
                <w:sz w:val="22"/>
                <w:szCs w:val="22"/>
              </w:rPr>
            </w:pPr>
          </w:p>
          <w:p w14:paraId="08E145C9"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Usar de modo efectivo e independiente los ingresos por impuestos derivados de las actividades extractivas en la inversión para el desarrollo de áreas priorizadas por los pueblos indígenas. </w:t>
            </w:r>
          </w:p>
          <w:p w14:paraId="453EDE1A" w14:textId="77777777" w:rsidR="00734B9A" w:rsidRPr="007C7AF4" w:rsidRDefault="00734B9A" w:rsidP="004066A8">
            <w:pPr>
              <w:rPr>
                <w:rFonts w:ascii="Calibri Light" w:hAnsi="Calibri Light" w:cs="Calibri Light"/>
                <w:sz w:val="22"/>
                <w:szCs w:val="22"/>
              </w:rPr>
            </w:pPr>
          </w:p>
          <w:p w14:paraId="17DB5A1F"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lastRenderedPageBreak/>
              <w:t xml:space="preserve">Monitorear el cumplimiento de estándares ambientales de parte de las empresas extractivas. </w:t>
            </w:r>
          </w:p>
          <w:p w14:paraId="551D2676" w14:textId="77777777" w:rsidR="00734B9A" w:rsidRPr="007C7AF4" w:rsidRDefault="00734B9A" w:rsidP="004066A8">
            <w:pPr>
              <w:pStyle w:val="Prrafodelista"/>
              <w:rPr>
                <w:rFonts w:ascii="Calibri Light" w:hAnsi="Calibri Light" w:cs="Calibri Light"/>
                <w:sz w:val="22"/>
                <w:szCs w:val="22"/>
              </w:rPr>
            </w:pPr>
          </w:p>
          <w:p w14:paraId="5A59567B"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Sancionar, de manera ejemplar y efectiva, a las entidades y agentes contaminantes. Dichas sanciones deben contemplar el reconocimiento de los impactos en aspectos económicos, sociales y culturales.</w:t>
            </w:r>
            <w:r w:rsidRPr="007C7AF4">
              <w:rPr>
                <w:rStyle w:val="Refdenotaalpie"/>
                <w:rFonts w:ascii="Calibri Light" w:hAnsi="Calibri Light" w:cs="Calibri Light"/>
                <w:sz w:val="22"/>
                <w:szCs w:val="22"/>
              </w:rPr>
              <w:footnoteReference w:id="8"/>
            </w:r>
          </w:p>
          <w:p w14:paraId="30578FD1" w14:textId="77777777" w:rsidR="00734B9A" w:rsidRPr="007C7AF4" w:rsidRDefault="00734B9A" w:rsidP="004066A8">
            <w:pPr>
              <w:jc w:val="both"/>
              <w:rPr>
                <w:rFonts w:ascii="Calibri Light" w:hAnsi="Calibri Light" w:cs="Calibri Light"/>
                <w:sz w:val="22"/>
                <w:szCs w:val="22"/>
              </w:rPr>
            </w:pPr>
          </w:p>
          <w:p w14:paraId="2A350451"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Promover el desarrollo de estrategias comunales indígenas y/o interculturales para la prevención y contención de desastres ambientales, así como de remediaciones ejecutadas por las propias comunidades en lugares donde esta sea posible o más conveniente.</w:t>
            </w:r>
            <w:r w:rsidRPr="007C7AF4">
              <w:rPr>
                <w:rStyle w:val="Refdenotaalpie"/>
                <w:rFonts w:ascii="Calibri Light" w:hAnsi="Calibri Light" w:cs="Calibri Light"/>
                <w:sz w:val="22"/>
                <w:szCs w:val="22"/>
              </w:rPr>
              <w:footnoteReference w:id="9"/>
            </w:r>
          </w:p>
          <w:p w14:paraId="4EF36487" w14:textId="77777777" w:rsidR="00734B9A" w:rsidRPr="007C7AF4" w:rsidRDefault="00734B9A" w:rsidP="004066A8">
            <w:pPr>
              <w:jc w:val="both"/>
              <w:rPr>
                <w:rFonts w:ascii="Calibri Light" w:hAnsi="Calibri Light" w:cs="Calibri Light"/>
                <w:sz w:val="22"/>
                <w:szCs w:val="22"/>
              </w:rPr>
            </w:pPr>
          </w:p>
        </w:tc>
      </w:tr>
      <w:tr w:rsidR="00734B9A" w:rsidRPr="007C7AF4" w14:paraId="4E4EC830" w14:textId="77777777" w:rsidTr="004066A8">
        <w:trPr>
          <w:trHeight w:val="436"/>
        </w:trPr>
        <w:tc>
          <w:tcPr>
            <w:tcW w:w="2065" w:type="dxa"/>
            <w:vMerge/>
            <w:vAlign w:val="center"/>
          </w:tcPr>
          <w:p w14:paraId="28915DDA"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6BCA4F75" w14:textId="77777777" w:rsidR="00734B9A" w:rsidRPr="007C7AF4" w:rsidRDefault="00734B9A" w:rsidP="004066A8">
            <w:pPr>
              <w:rPr>
                <w:rFonts w:ascii="Calibri Light" w:hAnsi="Calibri Light" w:cs="Calibri Light"/>
                <w:sz w:val="22"/>
                <w:szCs w:val="22"/>
              </w:rPr>
            </w:pPr>
          </w:p>
          <w:p w14:paraId="4B571E7C" w14:textId="77777777" w:rsidR="00734B9A" w:rsidRPr="007C7AF4" w:rsidRDefault="00734B9A" w:rsidP="004066A8">
            <w:pPr>
              <w:jc w:val="center"/>
              <w:rPr>
                <w:rFonts w:ascii="Calibri Light" w:hAnsi="Calibri Light" w:cs="Calibri Light"/>
                <w:sz w:val="22"/>
                <w:szCs w:val="22"/>
              </w:rPr>
            </w:pPr>
          </w:p>
          <w:p w14:paraId="683952F0" w14:textId="77777777" w:rsidR="00734B9A" w:rsidRPr="007C7AF4" w:rsidRDefault="00734B9A" w:rsidP="004066A8">
            <w:pPr>
              <w:jc w:val="center"/>
              <w:rPr>
                <w:rFonts w:ascii="Calibri Light" w:hAnsi="Calibri Light" w:cs="Calibri Light"/>
                <w:sz w:val="22"/>
                <w:szCs w:val="22"/>
              </w:rPr>
            </w:pPr>
          </w:p>
          <w:p w14:paraId="7A2F9D7F" w14:textId="77777777" w:rsidR="00734B9A" w:rsidRPr="007C7AF4" w:rsidRDefault="00734B9A" w:rsidP="004066A8">
            <w:pPr>
              <w:jc w:val="center"/>
              <w:rPr>
                <w:rFonts w:ascii="Calibri Light" w:hAnsi="Calibri Light" w:cs="Calibri Light"/>
                <w:sz w:val="22"/>
                <w:szCs w:val="22"/>
              </w:rPr>
            </w:pPr>
          </w:p>
          <w:p w14:paraId="0FBA08F3" w14:textId="77777777" w:rsidR="00734B9A" w:rsidRPr="007C7AF4" w:rsidRDefault="00734B9A" w:rsidP="004066A8">
            <w:pPr>
              <w:jc w:val="center"/>
              <w:rPr>
                <w:rFonts w:ascii="Calibri Light" w:hAnsi="Calibri Light" w:cs="Calibri Light"/>
                <w:sz w:val="22"/>
                <w:szCs w:val="22"/>
              </w:rPr>
            </w:pPr>
          </w:p>
          <w:p w14:paraId="6EF616D6" w14:textId="77777777" w:rsidR="00734B9A" w:rsidRPr="007C7AF4" w:rsidRDefault="00734B9A" w:rsidP="004066A8">
            <w:pPr>
              <w:jc w:val="center"/>
              <w:rPr>
                <w:rFonts w:ascii="Calibri Light" w:hAnsi="Calibri Light" w:cs="Calibri Light"/>
                <w:sz w:val="22"/>
                <w:szCs w:val="22"/>
              </w:rPr>
            </w:pPr>
          </w:p>
          <w:p w14:paraId="71D6F14C" w14:textId="77777777" w:rsidR="00734B9A" w:rsidRPr="007C7AF4" w:rsidRDefault="00734B9A" w:rsidP="004066A8">
            <w:pPr>
              <w:rPr>
                <w:rFonts w:ascii="Calibri Light" w:hAnsi="Calibri Light" w:cs="Calibri Light"/>
                <w:sz w:val="22"/>
                <w:szCs w:val="22"/>
              </w:rPr>
            </w:pPr>
          </w:p>
          <w:p w14:paraId="5DF3DDA1" w14:textId="77777777" w:rsidR="00734B9A" w:rsidRPr="007C7AF4" w:rsidRDefault="00734B9A" w:rsidP="004066A8">
            <w:pPr>
              <w:jc w:val="center"/>
              <w:rPr>
                <w:rFonts w:ascii="Calibri Light" w:hAnsi="Calibri Light" w:cs="Calibri Light"/>
                <w:sz w:val="22"/>
                <w:szCs w:val="22"/>
              </w:rPr>
            </w:pPr>
          </w:p>
          <w:p w14:paraId="6F8A4E6A" w14:textId="77777777" w:rsidR="00734B9A" w:rsidRPr="007C7AF4" w:rsidRDefault="00734B9A" w:rsidP="004066A8">
            <w:pPr>
              <w:jc w:val="center"/>
              <w:rPr>
                <w:rFonts w:ascii="Calibri Light" w:hAnsi="Calibri Light" w:cs="Calibri Light"/>
                <w:sz w:val="22"/>
                <w:szCs w:val="22"/>
              </w:rPr>
            </w:pPr>
          </w:p>
          <w:p w14:paraId="27EF2C0D"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Mayor percepción de corrupción</w:t>
            </w:r>
          </w:p>
        </w:tc>
        <w:tc>
          <w:tcPr>
            <w:tcW w:w="5101" w:type="dxa"/>
          </w:tcPr>
          <w:p w14:paraId="1D79A5CC"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lastRenderedPageBreak/>
              <w:t>NEGATIVO</w:t>
            </w:r>
          </w:p>
          <w:p w14:paraId="5EDA49FD" w14:textId="77777777" w:rsidR="00734B9A" w:rsidRPr="007C7AF4" w:rsidRDefault="00734B9A" w:rsidP="004066A8">
            <w:pPr>
              <w:jc w:val="both"/>
              <w:rPr>
                <w:rFonts w:ascii="Calibri Light" w:hAnsi="Calibri Light" w:cs="Calibri Light"/>
                <w:sz w:val="22"/>
                <w:szCs w:val="22"/>
              </w:rPr>
            </w:pPr>
          </w:p>
          <w:p w14:paraId="775568AA"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La corrupción es un problema puesto que obstaculiza el crecimiento económico y la prestación de servicios públicos, además de estar asociada al deterioro de los derechos humanos y el deterioro de las estructuras de gobernanza y democracia. </w:t>
            </w:r>
          </w:p>
          <w:p w14:paraId="229D4855" w14:textId="77777777" w:rsidR="00734B9A" w:rsidRPr="007C7AF4" w:rsidRDefault="00734B9A" w:rsidP="004066A8">
            <w:pPr>
              <w:jc w:val="both"/>
              <w:rPr>
                <w:rFonts w:ascii="Calibri Light" w:hAnsi="Calibri Light" w:cs="Calibri Light"/>
                <w:sz w:val="22"/>
                <w:szCs w:val="22"/>
              </w:rPr>
            </w:pPr>
          </w:p>
          <w:p w14:paraId="06ECA10D"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lastRenderedPageBreak/>
              <w:t xml:space="preserve">En el Perú, al 2021, la percepción de corrupción fue de un 47.7%, evidenciando que 1 de cada 2 peruanos consideran a la corrupción como uno de los principales problemas del país. Ello muestra los altos niveles de desconfianza en las instituciones del Estado. </w:t>
            </w:r>
          </w:p>
          <w:p w14:paraId="3EEB1DBB" w14:textId="77777777" w:rsidR="00734B9A" w:rsidRPr="007C7AF4" w:rsidRDefault="00734B9A" w:rsidP="004066A8">
            <w:pPr>
              <w:jc w:val="both"/>
              <w:rPr>
                <w:rFonts w:ascii="Calibri Light" w:hAnsi="Calibri Light" w:cs="Calibri Light"/>
                <w:sz w:val="22"/>
                <w:szCs w:val="22"/>
              </w:rPr>
            </w:pPr>
          </w:p>
          <w:p w14:paraId="5CE056A3"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Según Transparencia Internacional, los efectos de la corrupción sistémica afectan directamente la posibilidad de desarrollo de la población debido a que violan los derechos humanos, frenan el desarrollo sostenible y refuerzan y favorecen la exclusión social.</w:t>
            </w:r>
          </w:p>
          <w:p w14:paraId="2568A4E6" w14:textId="77777777" w:rsidR="00734B9A" w:rsidRPr="007C7AF4" w:rsidRDefault="00734B9A" w:rsidP="004066A8">
            <w:pPr>
              <w:jc w:val="both"/>
              <w:rPr>
                <w:rFonts w:ascii="Calibri Light" w:hAnsi="Calibri Light" w:cs="Calibri Light"/>
                <w:sz w:val="22"/>
                <w:szCs w:val="22"/>
              </w:rPr>
            </w:pPr>
          </w:p>
        </w:tc>
        <w:tc>
          <w:tcPr>
            <w:tcW w:w="4829" w:type="dxa"/>
          </w:tcPr>
          <w:p w14:paraId="3A8AE4CC" w14:textId="77777777" w:rsidR="00734B9A" w:rsidRPr="007C7AF4" w:rsidRDefault="00734B9A" w:rsidP="004066A8">
            <w:pPr>
              <w:jc w:val="both"/>
              <w:rPr>
                <w:rFonts w:ascii="Calibri Light" w:hAnsi="Calibri Light" w:cs="Calibri Light"/>
                <w:sz w:val="22"/>
                <w:szCs w:val="22"/>
              </w:rPr>
            </w:pPr>
          </w:p>
          <w:p w14:paraId="7D782665" w14:textId="77777777" w:rsidR="00734B9A" w:rsidRPr="007C7AF4" w:rsidRDefault="00734B9A" w:rsidP="004066A8">
            <w:pPr>
              <w:pStyle w:val="Prrafodelista"/>
              <w:ind w:left="305"/>
              <w:jc w:val="both"/>
              <w:rPr>
                <w:rFonts w:ascii="Calibri Light" w:hAnsi="Calibri Light" w:cs="Calibri Light"/>
                <w:sz w:val="22"/>
                <w:szCs w:val="22"/>
              </w:rPr>
            </w:pPr>
          </w:p>
          <w:p w14:paraId="0565EB0E"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Fortalecer la jurisdicción indígena en temas prioritarios para la población.</w:t>
            </w:r>
          </w:p>
          <w:p w14:paraId="31F71D07" w14:textId="77777777" w:rsidR="00734B9A" w:rsidRPr="007C7AF4" w:rsidRDefault="00734B9A" w:rsidP="004066A8">
            <w:pPr>
              <w:pStyle w:val="Prrafodelista"/>
              <w:rPr>
                <w:rFonts w:ascii="Calibri Light" w:hAnsi="Calibri Light" w:cs="Calibri Light"/>
                <w:sz w:val="22"/>
                <w:szCs w:val="22"/>
              </w:rPr>
            </w:pPr>
          </w:p>
          <w:p w14:paraId="70215E12"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 xml:space="preserve">Articular el trabajo de autoridades nacionales con autoridades tradicionales en temas de interés común. </w:t>
            </w:r>
          </w:p>
          <w:p w14:paraId="4B22D226" w14:textId="77777777" w:rsidR="00734B9A" w:rsidRPr="007C7AF4" w:rsidRDefault="00734B9A" w:rsidP="004066A8">
            <w:pPr>
              <w:pStyle w:val="Prrafodelista"/>
              <w:rPr>
                <w:rFonts w:ascii="Calibri Light" w:hAnsi="Calibri Light" w:cs="Calibri Light"/>
                <w:sz w:val="22"/>
                <w:szCs w:val="22"/>
              </w:rPr>
            </w:pPr>
          </w:p>
          <w:p w14:paraId="11E4CE27" w14:textId="77777777" w:rsidR="00734B9A" w:rsidRPr="007C7AF4"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 xml:space="preserve"> Promover el registro e implementación de buenas prácticas de la jurisdicción indígena para la prevención de la corrupción a niveles locales, regionales y/o nacionales. </w:t>
            </w:r>
          </w:p>
          <w:p w14:paraId="11C5798D" w14:textId="77777777" w:rsidR="00734B9A" w:rsidRPr="007C7AF4" w:rsidRDefault="00734B9A" w:rsidP="004066A8">
            <w:pPr>
              <w:pStyle w:val="Prrafodelista"/>
              <w:rPr>
                <w:rFonts w:ascii="Calibri Light" w:hAnsi="Calibri Light" w:cs="Calibri Light"/>
                <w:sz w:val="22"/>
                <w:szCs w:val="22"/>
              </w:rPr>
            </w:pPr>
          </w:p>
          <w:p w14:paraId="5FD4BF5B"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Sancionar, de manera ejemplar y efectiva, a entidades y agentes que afecten a la población indígena. Dichas sanciones deben contemplar el reconocimiento de los impactos en aspectos económicos, sociales y culturales de las comunidades indígenas u originarias andinas y amazónicas.</w:t>
            </w:r>
            <w:r w:rsidRPr="007C7AF4">
              <w:rPr>
                <w:rStyle w:val="Refdenotaalpie"/>
                <w:rFonts w:ascii="Calibri Light" w:hAnsi="Calibri Light" w:cs="Calibri Light"/>
                <w:sz w:val="22"/>
                <w:szCs w:val="22"/>
              </w:rPr>
              <w:footnoteReference w:id="10"/>
            </w:r>
          </w:p>
          <w:p w14:paraId="7FBDFB8B" w14:textId="77777777" w:rsidR="00734B9A" w:rsidRPr="007C7AF4" w:rsidRDefault="00734B9A" w:rsidP="004066A8">
            <w:pPr>
              <w:pStyle w:val="Prrafodelista"/>
              <w:rPr>
                <w:rFonts w:ascii="Calibri Light" w:hAnsi="Calibri Light" w:cs="Calibri Light"/>
                <w:sz w:val="22"/>
                <w:szCs w:val="22"/>
              </w:rPr>
            </w:pPr>
          </w:p>
          <w:p w14:paraId="3667FC82"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Promover la atención idónea, y en un marco intercultural, de las denuncias provenientes de población indígena, así como la resolución efectiva de las mismas. </w:t>
            </w:r>
          </w:p>
        </w:tc>
      </w:tr>
      <w:tr w:rsidR="00734B9A" w:rsidRPr="007C7AF4" w14:paraId="7A7FC0F0" w14:textId="77777777" w:rsidTr="004066A8">
        <w:trPr>
          <w:trHeight w:val="436"/>
        </w:trPr>
        <w:tc>
          <w:tcPr>
            <w:tcW w:w="2065" w:type="dxa"/>
            <w:vMerge/>
            <w:vAlign w:val="center"/>
          </w:tcPr>
          <w:p w14:paraId="3F62C5C9"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4B4A7C85" w14:textId="77777777" w:rsidR="00734B9A" w:rsidRPr="007C7AF4" w:rsidRDefault="00734B9A" w:rsidP="004066A8">
            <w:pPr>
              <w:jc w:val="center"/>
              <w:rPr>
                <w:rFonts w:ascii="Calibri Light" w:hAnsi="Calibri Light" w:cs="Calibri Light"/>
                <w:sz w:val="22"/>
                <w:szCs w:val="22"/>
              </w:rPr>
            </w:pPr>
          </w:p>
          <w:p w14:paraId="0397E59E" w14:textId="77777777" w:rsidR="00734B9A" w:rsidRPr="007C7AF4" w:rsidRDefault="00734B9A" w:rsidP="004066A8">
            <w:pPr>
              <w:rPr>
                <w:rFonts w:ascii="Calibri Light" w:hAnsi="Calibri Light" w:cs="Calibri Light"/>
                <w:sz w:val="22"/>
                <w:szCs w:val="22"/>
              </w:rPr>
            </w:pPr>
          </w:p>
          <w:p w14:paraId="75509611" w14:textId="77777777" w:rsidR="00734B9A" w:rsidRPr="007C7AF4" w:rsidRDefault="00734B9A" w:rsidP="004066A8">
            <w:pPr>
              <w:jc w:val="center"/>
              <w:rPr>
                <w:rFonts w:ascii="Calibri Light" w:hAnsi="Calibri Light" w:cs="Calibri Light"/>
                <w:sz w:val="22"/>
                <w:szCs w:val="22"/>
              </w:rPr>
            </w:pPr>
          </w:p>
          <w:p w14:paraId="2F9A08CE" w14:textId="77777777" w:rsidR="00734B9A" w:rsidRPr="007C7AF4" w:rsidRDefault="00734B9A" w:rsidP="004066A8">
            <w:pPr>
              <w:jc w:val="center"/>
              <w:rPr>
                <w:rFonts w:ascii="Calibri Light" w:hAnsi="Calibri Light" w:cs="Calibri Light"/>
                <w:sz w:val="22"/>
                <w:szCs w:val="22"/>
              </w:rPr>
            </w:pPr>
          </w:p>
          <w:p w14:paraId="43509FC7" w14:textId="77777777" w:rsidR="00734B9A" w:rsidRPr="007C7AF4" w:rsidRDefault="00734B9A" w:rsidP="004066A8">
            <w:pPr>
              <w:jc w:val="center"/>
              <w:rPr>
                <w:rFonts w:ascii="Calibri Light" w:hAnsi="Calibri Light" w:cs="Calibri Light"/>
                <w:sz w:val="22"/>
                <w:szCs w:val="22"/>
              </w:rPr>
            </w:pPr>
          </w:p>
          <w:p w14:paraId="070E6013" w14:textId="77777777" w:rsidR="00734B9A" w:rsidRPr="007C7AF4" w:rsidRDefault="00734B9A" w:rsidP="004066A8">
            <w:pPr>
              <w:jc w:val="center"/>
              <w:rPr>
                <w:rFonts w:ascii="Calibri Light" w:hAnsi="Calibri Light" w:cs="Calibri Light"/>
                <w:sz w:val="22"/>
                <w:szCs w:val="22"/>
              </w:rPr>
            </w:pPr>
          </w:p>
          <w:p w14:paraId="4D887704" w14:textId="77777777" w:rsidR="00734B9A" w:rsidRPr="007C7AF4" w:rsidRDefault="00734B9A" w:rsidP="004066A8">
            <w:pPr>
              <w:rPr>
                <w:rFonts w:ascii="Calibri Light" w:hAnsi="Calibri Light" w:cs="Calibri Light"/>
                <w:sz w:val="22"/>
                <w:szCs w:val="22"/>
              </w:rPr>
            </w:pPr>
          </w:p>
          <w:p w14:paraId="074AC48D" w14:textId="77777777" w:rsidR="00734B9A" w:rsidRPr="007C7AF4" w:rsidRDefault="00734B9A" w:rsidP="004066A8">
            <w:pPr>
              <w:jc w:val="center"/>
              <w:rPr>
                <w:rFonts w:ascii="Calibri Light" w:hAnsi="Calibri Light" w:cs="Calibri Light"/>
                <w:sz w:val="22"/>
                <w:szCs w:val="22"/>
              </w:rPr>
            </w:pPr>
          </w:p>
          <w:p w14:paraId="5A62FE82"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lastRenderedPageBreak/>
              <w:t>Mayor pérdida de la biodiversidad y degradación de los ecosistemas</w:t>
            </w:r>
          </w:p>
        </w:tc>
        <w:tc>
          <w:tcPr>
            <w:tcW w:w="5101" w:type="dxa"/>
          </w:tcPr>
          <w:p w14:paraId="22CA9E4A" w14:textId="77777777" w:rsidR="00734B9A" w:rsidRPr="007C7AF4" w:rsidRDefault="00734B9A" w:rsidP="004066A8">
            <w:pPr>
              <w:jc w:val="both"/>
              <w:rPr>
                <w:rFonts w:ascii="Calibri Light" w:hAnsi="Calibri Light" w:cs="Calibri Light"/>
                <w:b/>
                <w:sz w:val="22"/>
                <w:szCs w:val="22"/>
              </w:rPr>
            </w:pPr>
          </w:p>
          <w:p w14:paraId="52274749"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47E6A385" w14:textId="77777777" w:rsidR="00734B9A" w:rsidRPr="007C7AF4" w:rsidRDefault="00734B9A" w:rsidP="004066A8">
            <w:pPr>
              <w:jc w:val="both"/>
              <w:rPr>
                <w:rFonts w:ascii="Calibri Light" w:hAnsi="Calibri Light" w:cs="Calibri Light"/>
                <w:b/>
                <w:sz w:val="22"/>
                <w:szCs w:val="22"/>
              </w:rPr>
            </w:pPr>
          </w:p>
          <w:p w14:paraId="761C03A6"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Los ecosistemas en el Perú han venido degradándose en los últimos años, entendiéndose como degradación la pérdida total o parcial de algunos de sus componentes esenciales (agua, suelo y especies) y que altera su estructura natural y funcionamiento. </w:t>
            </w:r>
          </w:p>
          <w:p w14:paraId="2BC4EB72" w14:textId="77777777" w:rsidR="00734B9A" w:rsidRPr="007C7AF4" w:rsidRDefault="00734B9A" w:rsidP="004066A8">
            <w:pPr>
              <w:jc w:val="both"/>
              <w:rPr>
                <w:rFonts w:ascii="Calibri Light" w:hAnsi="Calibri Light" w:cs="Calibri Light"/>
                <w:sz w:val="22"/>
                <w:szCs w:val="22"/>
              </w:rPr>
            </w:pPr>
          </w:p>
          <w:p w14:paraId="3C893CDF"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lastRenderedPageBreak/>
              <w:t xml:space="preserve">En ese sentido, esto tiene repercusiones en el bienestar humano, como alimentos, medicina, energía, así como la regulación del clima, la calidad del aire y del agua, la polinización dispersión de las semillas, los suelos, la acidificación de los océanos y el mantenimiento de hábitats, entre otras funciones importantes. </w:t>
            </w:r>
          </w:p>
          <w:p w14:paraId="77F10349" w14:textId="77777777" w:rsidR="00734B9A" w:rsidRPr="007C7AF4" w:rsidRDefault="00734B9A" w:rsidP="004066A8">
            <w:pPr>
              <w:jc w:val="both"/>
              <w:rPr>
                <w:rFonts w:ascii="Calibri Light" w:hAnsi="Calibri Light" w:cs="Calibri Light"/>
                <w:sz w:val="22"/>
                <w:szCs w:val="22"/>
              </w:rPr>
            </w:pPr>
          </w:p>
          <w:p w14:paraId="74180446"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También, tiene relación con la salud de los seres humanos ya que las nuevas enfermedades infecciosas tienden a estar relacionada con la destrucción de los bosques y espacios naturales.</w:t>
            </w:r>
          </w:p>
        </w:tc>
        <w:tc>
          <w:tcPr>
            <w:tcW w:w="4829" w:type="dxa"/>
          </w:tcPr>
          <w:p w14:paraId="5868DBE7" w14:textId="77777777" w:rsidR="00734B9A" w:rsidRPr="007C7AF4" w:rsidRDefault="00734B9A" w:rsidP="004066A8">
            <w:pPr>
              <w:rPr>
                <w:rFonts w:ascii="Calibri Light" w:hAnsi="Calibri Light" w:cs="Calibri Light"/>
                <w:sz w:val="22"/>
                <w:szCs w:val="22"/>
              </w:rPr>
            </w:pPr>
          </w:p>
          <w:p w14:paraId="49C90B1A" w14:textId="77777777" w:rsidR="00734B9A" w:rsidRPr="007C7AF4" w:rsidRDefault="00734B9A" w:rsidP="004066A8">
            <w:pPr>
              <w:rPr>
                <w:rFonts w:ascii="Calibri Light" w:hAnsi="Calibri Light" w:cs="Calibri Light"/>
                <w:sz w:val="22"/>
                <w:szCs w:val="22"/>
              </w:rPr>
            </w:pPr>
          </w:p>
          <w:p w14:paraId="40BBCAA6" w14:textId="77777777" w:rsidR="00734B9A" w:rsidRPr="007C7AF4" w:rsidRDefault="00734B9A" w:rsidP="004066A8">
            <w:pPr>
              <w:rPr>
                <w:rFonts w:ascii="Calibri Light" w:hAnsi="Calibri Light" w:cs="Calibri Light"/>
                <w:sz w:val="22"/>
                <w:szCs w:val="22"/>
              </w:rPr>
            </w:pPr>
          </w:p>
          <w:p w14:paraId="7F5A12D9" w14:textId="77777777" w:rsidR="00734B9A" w:rsidRPr="007C7AF4" w:rsidRDefault="00734B9A" w:rsidP="004066A8">
            <w:pPr>
              <w:rPr>
                <w:rFonts w:ascii="Calibri Light" w:hAnsi="Calibri Light" w:cs="Calibri Light"/>
                <w:sz w:val="22"/>
                <w:szCs w:val="22"/>
              </w:rPr>
            </w:pPr>
          </w:p>
          <w:p w14:paraId="3D921926" w14:textId="77777777" w:rsidR="00734B9A" w:rsidRPr="007C7AF4" w:rsidRDefault="00734B9A" w:rsidP="004066A8">
            <w:pPr>
              <w:rPr>
                <w:rFonts w:ascii="Calibri Light" w:hAnsi="Calibri Light" w:cs="Calibri Light"/>
                <w:sz w:val="22"/>
                <w:szCs w:val="22"/>
              </w:rPr>
            </w:pPr>
          </w:p>
          <w:p w14:paraId="28DBACA2" w14:textId="77777777" w:rsidR="00734B9A" w:rsidRPr="007C7AF4" w:rsidRDefault="00734B9A" w:rsidP="004066A8">
            <w:pPr>
              <w:pStyle w:val="Prrafodelista"/>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Priorizar aspectos relacionados a la conservación y remediación en políticas ambientales.</w:t>
            </w:r>
          </w:p>
          <w:p w14:paraId="0E7A96ED" w14:textId="77777777" w:rsidR="00734B9A" w:rsidRPr="007C7AF4" w:rsidRDefault="00734B9A" w:rsidP="004066A8">
            <w:pPr>
              <w:pStyle w:val="Prrafodelista"/>
              <w:ind w:left="314" w:hanging="141"/>
              <w:jc w:val="both"/>
              <w:rPr>
                <w:rFonts w:ascii="Calibri Light" w:hAnsi="Calibri Light" w:cs="Calibri Light"/>
                <w:sz w:val="22"/>
                <w:szCs w:val="22"/>
              </w:rPr>
            </w:pPr>
          </w:p>
          <w:p w14:paraId="0FFCADEF" w14:textId="77777777" w:rsidR="00734B9A" w:rsidRPr="007C7AF4" w:rsidRDefault="00734B9A" w:rsidP="004066A8">
            <w:pPr>
              <w:pStyle w:val="Prrafodelista"/>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lastRenderedPageBreak/>
              <w:t xml:space="preserve">Implementar de manera efectiva la normativa para sanción de entidades y agentes contaminantes. </w:t>
            </w:r>
          </w:p>
          <w:p w14:paraId="6BA96743" w14:textId="77777777" w:rsidR="00734B9A" w:rsidRPr="007C7AF4" w:rsidRDefault="00734B9A" w:rsidP="004066A8">
            <w:pPr>
              <w:pStyle w:val="Prrafodelista"/>
              <w:ind w:left="314" w:hanging="141"/>
              <w:jc w:val="both"/>
              <w:rPr>
                <w:rFonts w:ascii="Calibri Light" w:hAnsi="Calibri Light" w:cs="Calibri Light"/>
                <w:sz w:val="22"/>
                <w:szCs w:val="22"/>
              </w:rPr>
            </w:pPr>
          </w:p>
          <w:p w14:paraId="5CEB7371" w14:textId="77777777" w:rsidR="00734B9A" w:rsidRPr="00E62275" w:rsidRDefault="00734B9A" w:rsidP="004066A8">
            <w:pPr>
              <w:pStyle w:val="Prrafodelista"/>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Promover el recojo de conocimientos y </w:t>
            </w:r>
            <w:r>
              <w:rPr>
                <w:rFonts w:ascii="Calibri Light" w:hAnsi="Calibri Light" w:cs="Calibri Light"/>
                <w:sz w:val="22"/>
                <w:szCs w:val="22"/>
              </w:rPr>
              <w:t>tecnologías</w:t>
            </w:r>
            <w:r w:rsidRPr="007C7AF4">
              <w:rPr>
                <w:rFonts w:ascii="Calibri Light" w:hAnsi="Calibri Light" w:cs="Calibri Light"/>
                <w:sz w:val="22"/>
                <w:szCs w:val="22"/>
              </w:rPr>
              <w:t xml:space="preserve"> tradicionales y ancestrales en relación a la conservación de la biodiversidad y ecosistemas de sus entornos. </w:t>
            </w:r>
          </w:p>
          <w:p w14:paraId="4FB8AADD" w14:textId="77777777" w:rsidR="00734B9A" w:rsidRPr="007C7AF4" w:rsidRDefault="00734B9A" w:rsidP="004066A8">
            <w:pPr>
              <w:rPr>
                <w:rFonts w:ascii="Calibri Light" w:hAnsi="Calibri Light" w:cs="Calibri Light"/>
                <w:sz w:val="22"/>
                <w:szCs w:val="22"/>
              </w:rPr>
            </w:pPr>
          </w:p>
        </w:tc>
      </w:tr>
      <w:tr w:rsidR="00734B9A" w:rsidRPr="007C7AF4" w14:paraId="0F21057A" w14:textId="77777777" w:rsidTr="004066A8">
        <w:trPr>
          <w:trHeight w:val="436"/>
        </w:trPr>
        <w:tc>
          <w:tcPr>
            <w:tcW w:w="2065" w:type="dxa"/>
            <w:vMerge/>
            <w:vAlign w:val="center"/>
          </w:tcPr>
          <w:p w14:paraId="1219C388"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016EF421" w14:textId="77777777" w:rsidR="00734B9A" w:rsidRPr="007C7AF4" w:rsidRDefault="00734B9A" w:rsidP="004066A8">
            <w:pPr>
              <w:jc w:val="center"/>
              <w:rPr>
                <w:rFonts w:ascii="Calibri Light" w:hAnsi="Calibri Light" w:cs="Calibri Light"/>
                <w:sz w:val="22"/>
                <w:szCs w:val="22"/>
              </w:rPr>
            </w:pPr>
          </w:p>
          <w:p w14:paraId="1898408D" w14:textId="77777777" w:rsidR="00734B9A" w:rsidRPr="007C7AF4" w:rsidRDefault="00734B9A" w:rsidP="004066A8">
            <w:pPr>
              <w:jc w:val="center"/>
              <w:rPr>
                <w:rFonts w:ascii="Calibri Light" w:hAnsi="Calibri Light" w:cs="Calibri Light"/>
                <w:sz w:val="22"/>
                <w:szCs w:val="22"/>
              </w:rPr>
            </w:pPr>
          </w:p>
          <w:p w14:paraId="23F11B4C" w14:textId="77777777" w:rsidR="00734B9A" w:rsidRPr="007C7AF4" w:rsidRDefault="00734B9A" w:rsidP="004066A8">
            <w:pPr>
              <w:jc w:val="center"/>
              <w:rPr>
                <w:rFonts w:ascii="Calibri Light" w:hAnsi="Calibri Light" w:cs="Calibri Light"/>
                <w:sz w:val="22"/>
                <w:szCs w:val="22"/>
              </w:rPr>
            </w:pPr>
          </w:p>
          <w:p w14:paraId="73B0E8D1" w14:textId="77777777" w:rsidR="00734B9A" w:rsidRPr="007C7AF4" w:rsidRDefault="00734B9A" w:rsidP="004066A8">
            <w:pPr>
              <w:jc w:val="center"/>
              <w:rPr>
                <w:rFonts w:ascii="Calibri Light" w:hAnsi="Calibri Light" w:cs="Calibri Light"/>
                <w:sz w:val="22"/>
                <w:szCs w:val="22"/>
              </w:rPr>
            </w:pPr>
          </w:p>
          <w:p w14:paraId="64E096F1" w14:textId="77777777" w:rsidR="00734B9A" w:rsidRPr="007C7AF4" w:rsidRDefault="00734B9A" w:rsidP="004066A8">
            <w:pPr>
              <w:jc w:val="center"/>
              <w:rPr>
                <w:rFonts w:ascii="Calibri Light" w:hAnsi="Calibri Light" w:cs="Calibri Light"/>
                <w:sz w:val="22"/>
                <w:szCs w:val="22"/>
              </w:rPr>
            </w:pPr>
          </w:p>
          <w:p w14:paraId="170B8B46" w14:textId="77777777" w:rsidR="00734B9A" w:rsidRPr="007C7AF4" w:rsidRDefault="00734B9A" w:rsidP="004066A8">
            <w:pPr>
              <w:jc w:val="center"/>
              <w:rPr>
                <w:rFonts w:ascii="Calibri Light" w:hAnsi="Calibri Light" w:cs="Calibri Light"/>
                <w:sz w:val="22"/>
                <w:szCs w:val="22"/>
              </w:rPr>
            </w:pPr>
          </w:p>
          <w:p w14:paraId="30EAA93D" w14:textId="77777777" w:rsidR="00734B9A" w:rsidRPr="007C7AF4" w:rsidRDefault="00734B9A" w:rsidP="004066A8">
            <w:pPr>
              <w:jc w:val="center"/>
              <w:rPr>
                <w:rFonts w:ascii="Calibri Light" w:hAnsi="Calibri Light" w:cs="Calibri Light"/>
                <w:sz w:val="22"/>
                <w:szCs w:val="22"/>
              </w:rPr>
            </w:pPr>
          </w:p>
          <w:p w14:paraId="356B5477" w14:textId="77777777" w:rsidR="00734B9A" w:rsidRPr="007C7AF4" w:rsidRDefault="00734B9A" w:rsidP="004066A8">
            <w:pPr>
              <w:jc w:val="center"/>
              <w:rPr>
                <w:rFonts w:ascii="Calibri Light" w:hAnsi="Calibri Light" w:cs="Calibri Light"/>
                <w:sz w:val="22"/>
                <w:szCs w:val="22"/>
              </w:rPr>
            </w:pPr>
          </w:p>
          <w:p w14:paraId="719421C2" w14:textId="77777777" w:rsidR="00734B9A" w:rsidRPr="007C7AF4" w:rsidRDefault="00734B9A" w:rsidP="004066A8">
            <w:pPr>
              <w:jc w:val="center"/>
              <w:rPr>
                <w:rFonts w:ascii="Calibri Light" w:hAnsi="Calibri Light" w:cs="Calibri Light"/>
                <w:sz w:val="22"/>
                <w:szCs w:val="22"/>
              </w:rPr>
            </w:pPr>
          </w:p>
          <w:p w14:paraId="5AE00915" w14:textId="77777777" w:rsidR="00734B9A" w:rsidRPr="007C7AF4" w:rsidRDefault="00734B9A" w:rsidP="004066A8">
            <w:pPr>
              <w:jc w:val="center"/>
              <w:rPr>
                <w:rFonts w:ascii="Calibri Light" w:hAnsi="Calibri Light" w:cs="Calibri Light"/>
                <w:sz w:val="22"/>
                <w:szCs w:val="22"/>
              </w:rPr>
            </w:pPr>
          </w:p>
          <w:p w14:paraId="5FC96356" w14:textId="77777777" w:rsidR="00734B9A" w:rsidRPr="007C7AF4" w:rsidRDefault="00734B9A" w:rsidP="004066A8">
            <w:pPr>
              <w:rPr>
                <w:rFonts w:ascii="Calibri Light" w:hAnsi="Calibri Light" w:cs="Calibri Light"/>
                <w:sz w:val="22"/>
                <w:szCs w:val="22"/>
              </w:rPr>
            </w:pPr>
          </w:p>
          <w:p w14:paraId="4BF4CBFC" w14:textId="77777777" w:rsidR="00734B9A" w:rsidRPr="007C7AF4" w:rsidRDefault="00734B9A" w:rsidP="004066A8">
            <w:pPr>
              <w:jc w:val="center"/>
              <w:rPr>
                <w:rFonts w:ascii="Calibri Light" w:hAnsi="Calibri Light" w:cs="Calibri Light"/>
                <w:sz w:val="22"/>
                <w:szCs w:val="22"/>
              </w:rPr>
            </w:pPr>
          </w:p>
          <w:p w14:paraId="0942520D"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Mayor polarización</w:t>
            </w:r>
          </w:p>
        </w:tc>
        <w:tc>
          <w:tcPr>
            <w:tcW w:w="5101" w:type="dxa"/>
          </w:tcPr>
          <w:p w14:paraId="5052657C" w14:textId="77777777" w:rsidR="00734B9A" w:rsidRPr="007C7AF4" w:rsidRDefault="00734B9A" w:rsidP="004066A8">
            <w:pPr>
              <w:jc w:val="both"/>
              <w:rPr>
                <w:rFonts w:ascii="Calibri Light" w:hAnsi="Calibri Light" w:cs="Calibri Light"/>
                <w:sz w:val="22"/>
                <w:szCs w:val="22"/>
                <w:highlight w:val="cyan"/>
              </w:rPr>
            </w:pPr>
          </w:p>
          <w:p w14:paraId="040C18B2"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5F1C258D" w14:textId="77777777" w:rsidR="00734B9A" w:rsidRPr="007C7AF4" w:rsidRDefault="00734B9A" w:rsidP="004066A8">
            <w:pPr>
              <w:jc w:val="both"/>
              <w:rPr>
                <w:rFonts w:ascii="Calibri Light" w:hAnsi="Calibri Light" w:cs="Calibri Light"/>
                <w:sz w:val="22"/>
                <w:szCs w:val="22"/>
                <w:highlight w:val="cyan"/>
              </w:rPr>
            </w:pPr>
          </w:p>
          <w:p w14:paraId="55D9779A"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En los próximos años se prevé un mayor crecimiento de la polarización debido a las diversas crisis que vive el Perú, incluso hay quienes consideran que debe haber una preparación para atender otros peligros que generarán más divisiones políticas y sociales. Hasta el año 2021, el Perú vivió una polarización transversal, alcanzando un nivel crítico en el índice de polarización social (-1,04), siendo mayor a lo registrado en el 2000 (-0,72). </w:t>
            </w:r>
          </w:p>
          <w:p w14:paraId="12CE1F92" w14:textId="77777777" w:rsidR="00734B9A" w:rsidRPr="007C7AF4" w:rsidRDefault="00734B9A" w:rsidP="004066A8">
            <w:pPr>
              <w:jc w:val="both"/>
              <w:rPr>
                <w:rFonts w:ascii="Calibri Light" w:hAnsi="Calibri Light" w:cs="Calibri Light"/>
                <w:sz w:val="22"/>
                <w:szCs w:val="22"/>
              </w:rPr>
            </w:pPr>
          </w:p>
          <w:p w14:paraId="089DE89A"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Para el cierre del año 2022, la polarización que se vive es de tipo afectiva, siendo el causal principal, las cuestiones estructurales que se evidenciaron tras las diversas crisis políticas de los últimos cinco años; sin embargo, se debe resaltar que la continuidad del </w:t>
            </w:r>
            <w:r w:rsidRPr="007C7AF4">
              <w:rPr>
                <w:rFonts w:ascii="Calibri Light" w:hAnsi="Calibri Light" w:cs="Calibri Light"/>
                <w:sz w:val="22"/>
                <w:szCs w:val="22"/>
              </w:rPr>
              <w:lastRenderedPageBreak/>
              <w:t xml:space="preserve">sistema democrático fue permanente y creciente durante el período 2000-2021, registrando un ascenso en el índice de democracia electoral de 0,33. </w:t>
            </w:r>
          </w:p>
          <w:p w14:paraId="2CF11724" w14:textId="77777777" w:rsidR="00734B9A" w:rsidRPr="007C7AF4" w:rsidRDefault="00734B9A" w:rsidP="004066A8">
            <w:pPr>
              <w:jc w:val="both"/>
              <w:rPr>
                <w:rFonts w:ascii="Calibri Light" w:hAnsi="Calibri Light" w:cs="Calibri Light"/>
                <w:sz w:val="22"/>
                <w:szCs w:val="22"/>
              </w:rPr>
            </w:pPr>
          </w:p>
          <w:p w14:paraId="38118696" w14:textId="77777777" w:rsidR="00734B9A" w:rsidRPr="007C7AF4" w:rsidRDefault="00734B9A" w:rsidP="004066A8">
            <w:pPr>
              <w:jc w:val="both"/>
              <w:rPr>
                <w:rFonts w:ascii="Calibri Light" w:hAnsi="Calibri Light" w:cs="Calibri Light"/>
                <w:sz w:val="22"/>
                <w:szCs w:val="22"/>
                <w:highlight w:val="cyan"/>
              </w:rPr>
            </w:pPr>
            <w:r w:rsidRPr="007C7AF4">
              <w:rPr>
                <w:rFonts w:ascii="Calibri Light" w:hAnsi="Calibri Light" w:cs="Calibri Light"/>
                <w:sz w:val="22"/>
                <w:szCs w:val="22"/>
              </w:rPr>
              <w:t>Existen diferentes riesgos ante una mayor polarización, siendo principalmente la pérdida de confianza en la democracia, poniendo trabas a su funcionamiento, la seguridad y el orden interno.</w:t>
            </w:r>
          </w:p>
        </w:tc>
        <w:tc>
          <w:tcPr>
            <w:tcW w:w="4829" w:type="dxa"/>
          </w:tcPr>
          <w:p w14:paraId="1364FF69" w14:textId="77777777" w:rsidR="00734B9A" w:rsidRPr="007C7AF4" w:rsidRDefault="00734B9A" w:rsidP="004066A8">
            <w:pPr>
              <w:rPr>
                <w:rFonts w:ascii="Calibri Light" w:hAnsi="Calibri Light" w:cs="Calibri Light"/>
                <w:sz w:val="22"/>
                <w:szCs w:val="22"/>
              </w:rPr>
            </w:pPr>
          </w:p>
          <w:p w14:paraId="24A72D99" w14:textId="77777777" w:rsidR="00734B9A" w:rsidRPr="007C7AF4" w:rsidRDefault="00734B9A" w:rsidP="004066A8">
            <w:pPr>
              <w:pStyle w:val="Prrafodelista"/>
              <w:ind w:left="314"/>
              <w:jc w:val="both"/>
              <w:rPr>
                <w:rFonts w:ascii="Calibri Light" w:hAnsi="Calibri Light" w:cs="Calibri Light"/>
                <w:sz w:val="22"/>
                <w:szCs w:val="22"/>
              </w:rPr>
            </w:pPr>
          </w:p>
          <w:p w14:paraId="3C8D00E0" w14:textId="77777777" w:rsidR="00734B9A" w:rsidRPr="007C7AF4" w:rsidRDefault="00734B9A" w:rsidP="004066A8">
            <w:pPr>
              <w:pStyle w:val="Prrafodelista"/>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Concretizar los planes de cierre de brechas aprobados por población indígena. </w:t>
            </w:r>
          </w:p>
          <w:p w14:paraId="0867775B" w14:textId="77777777" w:rsidR="00734B9A" w:rsidRPr="007C7AF4" w:rsidRDefault="00734B9A" w:rsidP="004066A8">
            <w:pPr>
              <w:pStyle w:val="Prrafodelista"/>
              <w:ind w:left="314"/>
              <w:jc w:val="both"/>
              <w:rPr>
                <w:rFonts w:ascii="Calibri Light" w:hAnsi="Calibri Light" w:cs="Calibri Light"/>
                <w:sz w:val="22"/>
                <w:szCs w:val="22"/>
              </w:rPr>
            </w:pPr>
          </w:p>
          <w:p w14:paraId="045A99B5" w14:textId="77777777" w:rsidR="00734B9A" w:rsidRPr="007C7AF4" w:rsidRDefault="00734B9A" w:rsidP="004066A8">
            <w:pPr>
              <w:pStyle w:val="Prrafodelista"/>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Recoger las buenas prácticas de los procesos de cierre de brechas con población indígena con el fin de desarrollar herramientas para procesos futuros. </w:t>
            </w:r>
          </w:p>
          <w:p w14:paraId="22C75859" w14:textId="77777777" w:rsidR="00734B9A" w:rsidRPr="007C7AF4" w:rsidRDefault="00734B9A" w:rsidP="004066A8">
            <w:pPr>
              <w:jc w:val="both"/>
              <w:rPr>
                <w:rFonts w:ascii="Calibri Light" w:hAnsi="Calibri Light" w:cs="Calibri Light"/>
                <w:sz w:val="22"/>
                <w:szCs w:val="22"/>
              </w:rPr>
            </w:pPr>
          </w:p>
          <w:p w14:paraId="54950C86"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Destinar mayores esfuerzos y recursos a acciones destinadas a lograr remediaciones ambientales con el fin de garantizar pronto y efectivo cumplimiento. </w:t>
            </w:r>
          </w:p>
          <w:p w14:paraId="750E4160" w14:textId="77777777" w:rsidR="00734B9A" w:rsidRPr="007C7AF4" w:rsidRDefault="00734B9A" w:rsidP="004066A8">
            <w:pPr>
              <w:pStyle w:val="Prrafodelista"/>
              <w:rPr>
                <w:rFonts w:ascii="Calibri Light" w:hAnsi="Calibri Light" w:cs="Calibri Light"/>
                <w:sz w:val="22"/>
                <w:szCs w:val="22"/>
              </w:rPr>
            </w:pPr>
          </w:p>
          <w:p w14:paraId="3EEEF1C4" w14:textId="77777777" w:rsidR="00734B9A" w:rsidRPr="00D635A4" w:rsidRDefault="00734B9A" w:rsidP="004066A8">
            <w:pPr>
              <w:pStyle w:val="Prrafodelista"/>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Planificar un Programa Nacional de Reparaciones focalizadas en poblaciones históricamente afectadas, entre ellas, la indígena. </w:t>
            </w:r>
          </w:p>
          <w:p w14:paraId="6FBDC9A3"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lastRenderedPageBreak/>
              <w:t>Sancionar, de manera ejemplar y efectiva, a entidades y agentes que afecten a la población indígena. Dichas sanciones deben contemplar el reconocimiento de los impactos en aspectos económicos, sociales y culturales de las comunidades indígenas u originarias andinas y amazónicas.</w:t>
            </w:r>
            <w:r w:rsidRPr="007C7AF4">
              <w:rPr>
                <w:rStyle w:val="Refdenotaalpie"/>
                <w:rFonts w:ascii="Calibri Light" w:hAnsi="Calibri Light" w:cs="Calibri Light"/>
                <w:sz w:val="22"/>
                <w:szCs w:val="22"/>
              </w:rPr>
              <w:footnoteReference w:id="11"/>
            </w:r>
          </w:p>
          <w:p w14:paraId="5EED5F75" w14:textId="77777777" w:rsidR="00734B9A" w:rsidRPr="007C7AF4" w:rsidRDefault="00734B9A" w:rsidP="004066A8">
            <w:pPr>
              <w:pStyle w:val="Prrafodelista"/>
              <w:ind w:left="309"/>
              <w:jc w:val="both"/>
              <w:rPr>
                <w:rFonts w:ascii="Calibri Light" w:hAnsi="Calibri Light" w:cs="Calibri Light"/>
                <w:sz w:val="22"/>
                <w:szCs w:val="22"/>
              </w:rPr>
            </w:pPr>
          </w:p>
          <w:p w14:paraId="53740569"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Actualizar recomendaciones que el Estado proponga desde la experiencia de los procesos de </w:t>
            </w:r>
            <w:proofErr w:type="spellStart"/>
            <w:r w:rsidRPr="007C7AF4">
              <w:rPr>
                <w:rFonts w:ascii="Calibri Light" w:hAnsi="Calibri Light" w:cs="Calibri Light"/>
                <w:sz w:val="22"/>
                <w:szCs w:val="22"/>
              </w:rPr>
              <w:t>partipación</w:t>
            </w:r>
            <w:proofErr w:type="spellEnd"/>
            <w:r w:rsidRPr="007C7AF4">
              <w:rPr>
                <w:rFonts w:ascii="Calibri Light" w:hAnsi="Calibri Light" w:cs="Calibri Light"/>
                <w:sz w:val="22"/>
                <w:szCs w:val="22"/>
              </w:rPr>
              <w:t xml:space="preserve"> y consulta previa con el fin de desarrollar herramientas para cualquier proceso futuro que requiera de un enfoque participativo con diálogo intercultural. </w:t>
            </w:r>
          </w:p>
          <w:p w14:paraId="25007B4B" w14:textId="77777777" w:rsidR="00734B9A" w:rsidRPr="007C7AF4" w:rsidRDefault="00734B9A" w:rsidP="004066A8">
            <w:pPr>
              <w:pStyle w:val="Prrafodelista"/>
              <w:rPr>
                <w:rFonts w:ascii="Calibri Light" w:hAnsi="Calibri Light" w:cs="Calibri Light"/>
                <w:sz w:val="22"/>
                <w:szCs w:val="22"/>
              </w:rPr>
            </w:pPr>
          </w:p>
          <w:p w14:paraId="1E86A02C" w14:textId="77777777" w:rsidR="00734B9A" w:rsidRPr="007C7AF4" w:rsidRDefault="00734B9A" w:rsidP="004066A8">
            <w:pPr>
              <w:pStyle w:val="Prrafodelista"/>
              <w:numPr>
                <w:ilvl w:val="0"/>
                <w:numId w:val="3"/>
              </w:numPr>
              <w:ind w:left="309" w:hanging="142"/>
              <w:jc w:val="both"/>
              <w:rPr>
                <w:rFonts w:ascii="Calibri Light" w:hAnsi="Calibri Light" w:cs="Calibri Light"/>
                <w:sz w:val="22"/>
                <w:szCs w:val="22"/>
              </w:rPr>
            </w:pPr>
            <w:r w:rsidRPr="007C7AF4">
              <w:rPr>
                <w:rFonts w:ascii="Calibri Light" w:hAnsi="Calibri Light" w:cs="Calibri Light"/>
                <w:sz w:val="22"/>
                <w:szCs w:val="22"/>
              </w:rPr>
              <w:t xml:space="preserve">Realizar reformas normativas considerando la demanda de una mayor participación indígena y de mejoras en los procesos de implementación de la consulta previa. </w:t>
            </w:r>
          </w:p>
          <w:p w14:paraId="2DBB8D1B" w14:textId="77777777" w:rsidR="00734B9A" w:rsidRPr="007C7AF4" w:rsidRDefault="00734B9A" w:rsidP="004066A8">
            <w:pPr>
              <w:jc w:val="both"/>
              <w:rPr>
                <w:rFonts w:ascii="Calibri Light" w:hAnsi="Calibri Light" w:cs="Calibri Light"/>
                <w:sz w:val="22"/>
                <w:szCs w:val="22"/>
              </w:rPr>
            </w:pPr>
          </w:p>
        </w:tc>
      </w:tr>
      <w:tr w:rsidR="00734B9A" w:rsidRPr="007C7AF4" w14:paraId="4B085147" w14:textId="77777777" w:rsidTr="004066A8">
        <w:trPr>
          <w:trHeight w:val="436"/>
        </w:trPr>
        <w:tc>
          <w:tcPr>
            <w:tcW w:w="2065" w:type="dxa"/>
            <w:vMerge/>
            <w:vAlign w:val="center"/>
          </w:tcPr>
          <w:p w14:paraId="00DBC36F"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09E52FF3" w14:textId="77777777" w:rsidR="00734B9A" w:rsidRPr="007C7AF4" w:rsidRDefault="00734B9A" w:rsidP="004066A8">
            <w:pPr>
              <w:rPr>
                <w:rFonts w:ascii="Calibri Light" w:hAnsi="Calibri Light" w:cs="Calibri Light"/>
                <w:sz w:val="22"/>
                <w:szCs w:val="22"/>
              </w:rPr>
            </w:pPr>
          </w:p>
          <w:p w14:paraId="386D40B7" w14:textId="77777777" w:rsidR="00734B9A" w:rsidRPr="007C7AF4" w:rsidRDefault="00734B9A" w:rsidP="004066A8">
            <w:pPr>
              <w:jc w:val="center"/>
              <w:rPr>
                <w:rFonts w:ascii="Calibri Light" w:hAnsi="Calibri Light" w:cs="Calibri Light"/>
                <w:sz w:val="22"/>
                <w:szCs w:val="22"/>
              </w:rPr>
            </w:pPr>
          </w:p>
          <w:p w14:paraId="52587DBD"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Persistencia de estereotipos de género</w:t>
            </w:r>
          </w:p>
        </w:tc>
        <w:tc>
          <w:tcPr>
            <w:tcW w:w="5101" w:type="dxa"/>
          </w:tcPr>
          <w:p w14:paraId="27DCA84F" w14:textId="77777777" w:rsidR="00734B9A" w:rsidRPr="007C7AF4" w:rsidRDefault="00734B9A" w:rsidP="004066A8">
            <w:pPr>
              <w:jc w:val="both"/>
              <w:rPr>
                <w:rFonts w:ascii="Calibri Light" w:hAnsi="Calibri Light" w:cs="Calibri Light"/>
                <w:b/>
                <w:sz w:val="22"/>
                <w:szCs w:val="22"/>
              </w:rPr>
            </w:pPr>
          </w:p>
          <w:p w14:paraId="5731A0B6"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25EF40EF" w14:textId="77777777" w:rsidR="00734B9A" w:rsidRPr="007C7AF4" w:rsidRDefault="00734B9A" w:rsidP="004066A8">
            <w:pPr>
              <w:jc w:val="both"/>
              <w:rPr>
                <w:rFonts w:ascii="Calibri Light" w:hAnsi="Calibri Light" w:cs="Calibri Light"/>
                <w:b/>
                <w:sz w:val="22"/>
                <w:szCs w:val="22"/>
              </w:rPr>
            </w:pPr>
          </w:p>
          <w:p w14:paraId="669AC9FE"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 xml:space="preserve">Los estereotipos de género son conceptos preconcebidos sobre hombres y mujeres, que limitan su desempeño y capacidades personales. Además, los estereotipos de género junto con otros perjudican en </w:t>
            </w:r>
            <w:r w:rsidRPr="007C7AF4">
              <w:rPr>
                <w:rFonts w:ascii="Calibri Light" w:hAnsi="Calibri Light" w:cs="Calibri Light"/>
                <w:sz w:val="22"/>
                <w:szCs w:val="22"/>
              </w:rPr>
              <w:lastRenderedPageBreak/>
              <w:t>mayor medida a las mujeres, indígenas, discapacitados, y otros grupos.</w:t>
            </w:r>
          </w:p>
        </w:tc>
        <w:tc>
          <w:tcPr>
            <w:tcW w:w="4829" w:type="dxa"/>
          </w:tcPr>
          <w:p w14:paraId="5B4405D0" w14:textId="77777777" w:rsidR="00734B9A" w:rsidRPr="007C7AF4" w:rsidRDefault="00734B9A" w:rsidP="004066A8">
            <w:pPr>
              <w:keepLines/>
              <w:jc w:val="both"/>
              <w:rPr>
                <w:rFonts w:ascii="Calibri Light" w:hAnsi="Calibri Light" w:cs="Calibri Light"/>
                <w:sz w:val="22"/>
                <w:szCs w:val="22"/>
              </w:rPr>
            </w:pPr>
          </w:p>
          <w:p w14:paraId="5B9FF605" w14:textId="77777777" w:rsidR="00734B9A" w:rsidRPr="007C7AF4"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Incorporar miradas de género propias de cada pueblo indígena al momento de implementar políticas y estrategias por la igualdad de género a nivel nacional, regional y local. </w:t>
            </w:r>
          </w:p>
          <w:p w14:paraId="22AE0884" w14:textId="77777777" w:rsidR="00734B9A" w:rsidRPr="007C7AF4" w:rsidRDefault="00734B9A" w:rsidP="004066A8">
            <w:pPr>
              <w:pStyle w:val="Prrafodelista"/>
              <w:keepLines/>
              <w:ind w:left="314"/>
              <w:jc w:val="both"/>
              <w:rPr>
                <w:rFonts w:ascii="Calibri Light" w:hAnsi="Calibri Light" w:cs="Calibri Light"/>
                <w:sz w:val="22"/>
                <w:szCs w:val="22"/>
              </w:rPr>
            </w:pPr>
          </w:p>
          <w:p w14:paraId="09897C9C" w14:textId="77777777" w:rsidR="00734B9A" w:rsidRPr="007C7AF4"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lastRenderedPageBreak/>
              <w:t xml:space="preserve">Fortalecer las acciones que se ejecutan en ámbitos indígenas andinos y amazónicos desde la Unidad de Prevención del </w:t>
            </w:r>
            <w:hyperlink r:id="rId20">
              <w:r w:rsidRPr="007C7AF4">
                <w:rPr>
                  <w:rFonts w:ascii="Calibri Light" w:hAnsi="Calibri Light" w:cs="Calibri Light"/>
                  <w:sz w:val="22"/>
                  <w:szCs w:val="22"/>
                </w:rPr>
                <w:t>Programa Nacional para la Prevención y Erradicación de la Violencia contra las Mujeres e Integrantes del Grupo Familiar</w:t>
              </w:r>
            </w:hyperlink>
            <w:r w:rsidRPr="007C7AF4">
              <w:rPr>
                <w:rFonts w:ascii="Calibri Light" w:hAnsi="Calibri Light" w:cs="Calibri Light"/>
                <w:sz w:val="22"/>
                <w:szCs w:val="22"/>
              </w:rPr>
              <w:t xml:space="preserve"> - AURORA del MIMPV.</w:t>
            </w:r>
          </w:p>
          <w:p w14:paraId="7A7E192D" w14:textId="77777777" w:rsidR="00734B9A" w:rsidRPr="007C7AF4" w:rsidRDefault="00734B9A" w:rsidP="004066A8">
            <w:pPr>
              <w:keepLines/>
              <w:jc w:val="both"/>
              <w:rPr>
                <w:rFonts w:ascii="Calibri Light" w:hAnsi="Calibri Light" w:cs="Calibri Light"/>
                <w:sz w:val="22"/>
                <w:szCs w:val="22"/>
              </w:rPr>
            </w:pPr>
          </w:p>
          <w:p w14:paraId="5298CF81" w14:textId="77777777" w:rsidR="00734B9A" w:rsidRPr="007C7AF4" w:rsidRDefault="00734B9A" w:rsidP="004066A8">
            <w:pPr>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Promover proyectos y programas orientados al empoderamiento económico y fortalecimiento de la autonomía de mujeres de todo grupo </w:t>
            </w:r>
            <w:proofErr w:type="spellStart"/>
            <w:r w:rsidRPr="007C7AF4">
              <w:rPr>
                <w:rFonts w:ascii="Calibri Light" w:hAnsi="Calibri Light" w:cs="Calibri Light"/>
                <w:sz w:val="22"/>
                <w:szCs w:val="22"/>
              </w:rPr>
              <w:t>etáreo</w:t>
            </w:r>
            <w:proofErr w:type="spellEnd"/>
            <w:r w:rsidRPr="007C7AF4">
              <w:rPr>
                <w:rFonts w:ascii="Calibri Light" w:hAnsi="Calibri Light" w:cs="Calibri Light"/>
                <w:sz w:val="22"/>
                <w:szCs w:val="22"/>
              </w:rPr>
              <w:t xml:space="preserve"> de la población indígena andina y amazónica con énfasis en aquellos que cuenten con una alta participación de mujeres indígenas en su formulación.</w:t>
            </w:r>
            <w:r w:rsidRPr="007C7AF4">
              <w:rPr>
                <w:rStyle w:val="Refdenotaalpie"/>
                <w:rFonts w:ascii="Calibri Light" w:hAnsi="Calibri Light" w:cs="Calibri Light"/>
                <w:sz w:val="22"/>
                <w:szCs w:val="22"/>
              </w:rPr>
              <w:footnoteReference w:id="12"/>
            </w:r>
          </w:p>
          <w:p w14:paraId="4B5D60F4" w14:textId="77777777" w:rsidR="00734B9A" w:rsidRPr="007C7AF4" w:rsidRDefault="00734B9A" w:rsidP="004066A8">
            <w:pPr>
              <w:keepLines/>
              <w:jc w:val="both"/>
              <w:rPr>
                <w:rFonts w:ascii="Calibri Light" w:hAnsi="Calibri Light" w:cs="Calibri Light"/>
                <w:sz w:val="22"/>
                <w:szCs w:val="22"/>
              </w:rPr>
            </w:pPr>
          </w:p>
          <w:p w14:paraId="585D495B" w14:textId="77777777" w:rsidR="00734B9A" w:rsidRPr="007C7AF4"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Promover programas de participación de mujeres adolescentes y mayores de edad en la política comunal, local, regional y nacional que sean constantes</w:t>
            </w:r>
            <w:r w:rsidRPr="007C7AF4">
              <w:rPr>
                <w:rStyle w:val="Refdenotaalpie"/>
                <w:rFonts w:ascii="Calibri Light" w:hAnsi="Calibri Light" w:cs="Calibri Light"/>
                <w:sz w:val="22"/>
                <w:szCs w:val="22"/>
              </w:rPr>
              <w:footnoteReference w:id="13"/>
            </w:r>
            <w:r w:rsidRPr="007C7AF4">
              <w:rPr>
                <w:rFonts w:ascii="Calibri Light" w:hAnsi="Calibri Light" w:cs="Calibri Light"/>
                <w:sz w:val="22"/>
                <w:szCs w:val="22"/>
              </w:rPr>
              <w:t xml:space="preserve"> e incorporen estrategias participativas de las propias adolescentes y mujeres indígenas.  </w:t>
            </w:r>
          </w:p>
          <w:p w14:paraId="0DD4044C" w14:textId="77777777" w:rsidR="00734B9A" w:rsidRPr="007C7AF4" w:rsidRDefault="00734B9A" w:rsidP="004066A8">
            <w:pPr>
              <w:pStyle w:val="Prrafodelista"/>
              <w:ind w:left="314" w:hanging="141"/>
              <w:rPr>
                <w:rFonts w:ascii="Calibri Light" w:hAnsi="Calibri Light" w:cs="Calibri Light"/>
                <w:sz w:val="22"/>
                <w:szCs w:val="22"/>
              </w:rPr>
            </w:pPr>
          </w:p>
          <w:p w14:paraId="19B5A217" w14:textId="77777777" w:rsidR="00734B9A" w:rsidRPr="007C7AF4"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 xml:space="preserve">Diseñar un programa de becas educativas diferenciadas según nivel educativo y orientadas a niñas, adolescentes y mujeres indígenas de todo grupo </w:t>
            </w:r>
            <w:proofErr w:type="spellStart"/>
            <w:r w:rsidRPr="007C7AF4">
              <w:rPr>
                <w:rFonts w:ascii="Calibri Light" w:hAnsi="Calibri Light" w:cs="Calibri Light"/>
                <w:sz w:val="22"/>
                <w:szCs w:val="22"/>
              </w:rPr>
              <w:t>etáreo</w:t>
            </w:r>
            <w:proofErr w:type="spellEnd"/>
            <w:r w:rsidRPr="007C7AF4">
              <w:rPr>
                <w:rFonts w:ascii="Calibri Light" w:hAnsi="Calibri Light" w:cs="Calibri Light"/>
                <w:sz w:val="22"/>
                <w:szCs w:val="22"/>
              </w:rPr>
              <w:t>.</w:t>
            </w:r>
          </w:p>
          <w:p w14:paraId="681814F5" w14:textId="77777777" w:rsidR="00734B9A" w:rsidRPr="007C7AF4" w:rsidRDefault="00734B9A" w:rsidP="004066A8">
            <w:pPr>
              <w:ind w:left="314" w:hanging="141"/>
              <w:rPr>
                <w:rFonts w:ascii="Calibri Light" w:hAnsi="Calibri Light" w:cs="Calibri Light"/>
                <w:sz w:val="22"/>
                <w:szCs w:val="22"/>
              </w:rPr>
            </w:pPr>
          </w:p>
          <w:p w14:paraId="7EE8FB94" w14:textId="77777777" w:rsidR="00734B9A" w:rsidRPr="007C7AF4" w:rsidRDefault="00734B9A" w:rsidP="004066A8">
            <w:pPr>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Crear una estrategia multisectorial desde el MIMPV, MINSA, MINEDU y MINCUL para promo</w:t>
            </w:r>
            <w:r>
              <w:rPr>
                <w:rFonts w:ascii="Calibri Light" w:hAnsi="Calibri Light" w:cs="Calibri Light"/>
                <w:sz w:val="22"/>
                <w:szCs w:val="22"/>
              </w:rPr>
              <w:t xml:space="preserve">ver </w:t>
            </w:r>
            <w:r w:rsidRPr="007C7AF4">
              <w:rPr>
                <w:rFonts w:ascii="Calibri Light" w:hAnsi="Calibri Light" w:cs="Calibri Light"/>
                <w:sz w:val="22"/>
                <w:szCs w:val="22"/>
              </w:rPr>
              <w:t>y garanti</w:t>
            </w:r>
            <w:r>
              <w:rPr>
                <w:rFonts w:ascii="Calibri Light" w:hAnsi="Calibri Light" w:cs="Calibri Light"/>
                <w:sz w:val="22"/>
                <w:szCs w:val="22"/>
              </w:rPr>
              <w:t xml:space="preserve">zar </w:t>
            </w:r>
            <w:r w:rsidRPr="007C7AF4">
              <w:rPr>
                <w:rFonts w:ascii="Calibri Light" w:hAnsi="Calibri Light" w:cs="Calibri Light"/>
                <w:sz w:val="22"/>
                <w:szCs w:val="22"/>
              </w:rPr>
              <w:t xml:space="preserve">una atención a la salud sexual y reproductiva entre adolescentes y personas adultas de los ámbitos indígenas andino y amazónico con enfoques intercultural, </w:t>
            </w:r>
            <w:proofErr w:type="spellStart"/>
            <w:r w:rsidRPr="007C7AF4">
              <w:rPr>
                <w:rFonts w:ascii="Calibri Light" w:hAnsi="Calibri Light" w:cs="Calibri Light"/>
                <w:sz w:val="22"/>
                <w:szCs w:val="22"/>
              </w:rPr>
              <w:t>etáreo</w:t>
            </w:r>
            <w:proofErr w:type="spellEnd"/>
            <w:r w:rsidRPr="007C7AF4">
              <w:rPr>
                <w:rFonts w:ascii="Calibri Light" w:hAnsi="Calibri Light" w:cs="Calibri Light"/>
                <w:sz w:val="22"/>
                <w:szCs w:val="22"/>
              </w:rPr>
              <w:t xml:space="preserve"> y de género. </w:t>
            </w:r>
          </w:p>
        </w:tc>
      </w:tr>
      <w:tr w:rsidR="00734B9A" w:rsidRPr="007C7AF4" w14:paraId="36B9E8BB" w14:textId="77777777" w:rsidTr="004066A8">
        <w:trPr>
          <w:trHeight w:val="436"/>
        </w:trPr>
        <w:tc>
          <w:tcPr>
            <w:tcW w:w="2065" w:type="dxa"/>
            <w:vMerge/>
            <w:vAlign w:val="center"/>
          </w:tcPr>
          <w:p w14:paraId="1922FC05"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6E2AFC84" w14:textId="77777777" w:rsidR="00734B9A" w:rsidRPr="007C7AF4" w:rsidRDefault="00734B9A" w:rsidP="004066A8">
            <w:pPr>
              <w:rPr>
                <w:rFonts w:ascii="Calibri Light" w:hAnsi="Calibri Light" w:cs="Calibri Light"/>
                <w:sz w:val="22"/>
                <w:szCs w:val="22"/>
              </w:rPr>
            </w:pPr>
          </w:p>
          <w:p w14:paraId="022656B5" w14:textId="77777777" w:rsidR="00734B9A" w:rsidRPr="007C7AF4" w:rsidRDefault="00734B9A" w:rsidP="004066A8">
            <w:pPr>
              <w:jc w:val="center"/>
              <w:rPr>
                <w:rFonts w:ascii="Calibri Light" w:hAnsi="Calibri Light" w:cs="Calibri Light"/>
                <w:sz w:val="22"/>
                <w:szCs w:val="22"/>
              </w:rPr>
            </w:pPr>
          </w:p>
          <w:p w14:paraId="13D90FE2" w14:textId="77777777" w:rsidR="00734B9A" w:rsidRPr="007C7AF4" w:rsidRDefault="00734B9A" w:rsidP="004066A8">
            <w:pPr>
              <w:jc w:val="center"/>
              <w:rPr>
                <w:rFonts w:ascii="Calibri Light" w:hAnsi="Calibri Light" w:cs="Calibri Light"/>
                <w:sz w:val="22"/>
                <w:szCs w:val="22"/>
              </w:rPr>
            </w:pPr>
          </w:p>
          <w:p w14:paraId="09431870" w14:textId="77777777" w:rsidR="00734B9A" w:rsidRPr="007C7AF4" w:rsidRDefault="00734B9A" w:rsidP="004066A8">
            <w:pPr>
              <w:jc w:val="center"/>
              <w:rPr>
                <w:rFonts w:ascii="Calibri Light" w:hAnsi="Calibri Light" w:cs="Calibri Light"/>
                <w:sz w:val="22"/>
                <w:szCs w:val="22"/>
              </w:rPr>
            </w:pPr>
          </w:p>
          <w:p w14:paraId="6E0D482B" w14:textId="77777777" w:rsidR="00734B9A" w:rsidRPr="007C7AF4" w:rsidRDefault="00734B9A" w:rsidP="004066A8">
            <w:pPr>
              <w:jc w:val="center"/>
              <w:rPr>
                <w:rFonts w:ascii="Calibri Light" w:hAnsi="Calibri Light" w:cs="Calibri Light"/>
                <w:sz w:val="22"/>
                <w:szCs w:val="22"/>
              </w:rPr>
            </w:pPr>
          </w:p>
          <w:p w14:paraId="0E967E67" w14:textId="77777777" w:rsidR="00734B9A" w:rsidRPr="007C7AF4" w:rsidRDefault="00734B9A" w:rsidP="004066A8">
            <w:pPr>
              <w:rPr>
                <w:rFonts w:ascii="Calibri Light" w:hAnsi="Calibri Light" w:cs="Calibri Light"/>
                <w:sz w:val="22"/>
                <w:szCs w:val="22"/>
              </w:rPr>
            </w:pPr>
          </w:p>
          <w:p w14:paraId="3E7BF4BC" w14:textId="77777777" w:rsidR="00734B9A" w:rsidRPr="007C7AF4" w:rsidRDefault="00734B9A" w:rsidP="004066A8">
            <w:pPr>
              <w:rPr>
                <w:rFonts w:ascii="Calibri Light" w:hAnsi="Calibri Light" w:cs="Calibri Light"/>
                <w:sz w:val="22"/>
                <w:szCs w:val="22"/>
              </w:rPr>
            </w:pPr>
          </w:p>
          <w:p w14:paraId="3468966E" w14:textId="77777777" w:rsidR="00734B9A" w:rsidRPr="007C7AF4" w:rsidRDefault="00734B9A" w:rsidP="004066A8">
            <w:pPr>
              <w:jc w:val="center"/>
              <w:rPr>
                <w:rFonts w:ascii="Calibri Light" w:hAnsi="Calibri Light" w:cs="Calibri Light"/>
                <w:sz w:val="22"/>
                <w:szCs w:val="22"/>
              </w:rPr>
            </w:pPr>
            <w:r w:rsidRPr="007C7AF4">
              <w:rPr>
                <w:rFonts w:ascii="Calibri Light" w:hAnsi="Calibri Light" w:cs="Calibri Light"/>
                <w:sz w:val="22"/>
                <w:szCs w:val="22"/>
              </w:rPr>
              <w:t>Persistencia de la discriminación</w:t>
            </w:r>
          </w:p>
        </w:tc>
        <w:tc>
          <w:tcPr>
            <w:tcW w:w="5101" w:type="dxa"/>
          </w:tcPr>
          <w:p w14:paraId="2B5FD467" w14:textId="77777777" w:rsidR="00734B9A" w:rsidRPr="007C7AF4" w:rsidRDefault="00734B9A" w:rsidP="004066A8">
            <w:pPr>
              <w:jc w:val="both"/>
              <w:rPr>
                <w:rFonts w:ascii="Calibri Light" w:hAnsi="Calibri Light" w:cs="Calibri Light"/>
                <w:b/>
                <w:sz w:val="22"/>
                <w:szCs w:val="22"/>
              </w:rPr>
            </w:pPr>
          </w:p>
          <w:p w14:paraId="1664301D" w14:textId="77777777" w:rsidR="00734B9A" w:rsidRPr="007C7AF4" w:rsidRDefault="00734B9A" w:rsidP="004066A8">
            <w:pPr>
              <w:jc w:val="both"/>
              <w:rPr>
                <w:rFonts w:ascii="Calibri Light" w:hAnsi="Calibri Light" w:cs="Calibri Light"/>
                <w:b/>
                <w:sz w:val="22"/>
                <w:szCs w:val="22"/>
              </w:rPr>
            </w:pPr>
          </w:p>
          <w:p w14:paraId="1C9680F5" w14:textId="77777777" w:rsidR="00734B9A" w:rsidRPr="007C7AF4" w:rsidRDefault="00734B9A" w:rsidP="004066A8">
            <w:pPr>
              <w:jc w:val="both"/>
              <w:rPr>
                <w:rFonts w:ascii="Calibri Light" w:hAnsi="Calibri Light" w:cs="Calibri Light"/>
                <w:b/>
                <w:sz w:val="22"/>
                <w:szCs w:val="22"/>
              </w:rPr>
            </w:pPr>
          </w:p>
          <w:p w14:paraId="54DE083A" w14:textId="77777777" w:rsidR="00734B9A" w:rsidRPr="007C7AF4" w:rsidRDefault="00734B9A" w:rsidP="004066A8">
            <w:pPr>
              <w:jc w:val="both"/>
              <w:rPr>
                <w:rFonts w:ascii="Calibri Light" w:hAnsi="Calibri Light" w:cs="Calibri Light"/>
                <w:b/>
                <w:sz w:val="22"/>
                <w:szCs w:val="22"/>
              </w:rPr>
            </w:pPr>
          </w:p>
          <w:p w14:paraId="64EE6F03" w14:textId="77777777" w:rsidR="00734B9A" w:rsidRPr="007C7AF4" w:rsidRDefault="00734B9A" w:rsidP="004066A8">
            <w:pPr>
              <w:jc w:val="both"/>
              <w:rPr>
                <w:rFonts w:ascii="Calibri Light" w:hAnsi="Calibri Light" w:cs="Calibri Light"/>
                <w:b/>
                <w:sz w:val="22"/>
                <w:szCs w:val="22"/>
              </w:rPr>
            </w:pPr>
          </w:p>
          <w:p w14:paraId="2A25AD0B" w14:textId="77777777" w:rsidR="00734B9A" w:rsidRPr="007C7AF4" w:rsidRDefault="00734B9A" w:rsidP="004066A8">
            <w:pPr>
              <w:jc w:val="both"/>
              <w:rPr>
                <w:rFonts w:ascii="Calibri Light" w:hAnsi="Calibri Light" w:cs="Calibri Light"/>
                <w:b/>
                <w:sz w:val="22"/>
                <w:szCs w:val="22"/>
              </w:rPr>
            </w:pPr>
            <w:r w:rsidRPr="007C7AF4">
              <w:rPr>
                <w:rFonts w:ascii="Calibri Light" w:hAnsi="Calibri Light" w:cs="Calibri Light"/>
                <w:b/>
                <w:sz w:val="22"/>
                <w:szCs w:val="22"/>
              </w:rPr>
              <w:t>NEGATIVO</w:t>
            </w:r>
          </w:p>
          <w:p w14:paraId="026C4881" w14:textId="77777777" w:rsidR="00734B9A" w:rsidRPr="007C7AF4" w:rsidRDefault="00734B9A" w:rsidP="004066A8">
            <w:pPr>
              <w:jc w:val="both"/>
              <w:rPr>
                <w:rFonts w:ascii="Calibri Light" w:hAnsi="Calibri Light" w:cs="Calibri Light"/>
                <w:sz w:val="22"/>
                <w:szCs w:val="22"/>
              </w:rPr>
            </w:pPr>
          </w:p>
          <w:p w14:paraId="0F26379C" w14:textId="77777777" w:rsidR="00734B9A" w:rsidRPr="007C7AF4" w:rsidRDefault="00734B9A" w:rsidP="004066A8">
            <w:pPr>
              <w:jc w:val="both"/>
              <w:rPr>
                <w:rFonts w:ascii="Calibri Light" w:hAnsi="Calibri Light" w:cs="Calibri Light"/>
                <w:sz w:val="22"/>
                <w:szCs w:val="22"/>
              </w:rPr>
            </w:pPr>
            <w:r w:rsidRPr="007C7AF4">
              <w:rPr>
                <w:rFonts w:ascii="Calibri Light" w:hAnsi="Calibri Light" w:cs="Calibri Light"/>
                <w:sz w:val="22"/>
                <w:szCs w:val="22"/>
              </w:rPr>
              <w:t>Según la Encuesta Nacional de Percepción sobre Diversidad Cultural y Discriminación étnico-racial del 2017, el 53% dijo que los peruanos eran racistas, pero 8% se consideró a sí mismo racista.</w:t>
            </w:r>
          </w:p>
        </w:tc>
        <w:tc>
          <w:tcPr>
            <w:tcW w:w="4829" w:type="dxa"/>
          </w:tcPr>
          <w:p w14:paraId="48301EBC" w14:textId="77777777" w:rsidR="00734B9A" w:rsidRDefault="00734B9A" w:rsidP="004066A8">
            <w:pPr>
              <w:pStyle w:val="Prrafodelista"/>
              <w:numPr>
                <w:ilvl w:val="0"/>
                <w:numId w:val="3"/>
              </w:numPr>
              <w:ind w:left="305" w:hanging="142"/>
              <w:jc w:val="both"/>
              <w:rPr>
                <w:rFonts w:ascii="Calibri Light" w:hAnsi="Calibri Light" w:cs="Calibri Light"/>
                <w:sz w:val="22"/>
                <w:szCs w:val="22"/>
              </w:rPr>
            </w:pPr>
            <w:r w:rsidRPr="007C7AF4">
              <w:rPr>
                <w:rFonts w:ascii="Calibri Light" w:hAnsi="Calibri Light" w:cs="Calibri Light"/>
                <w:sz w:val="22"/>
                <w:szCs w:val="22"/>
              </w:rPr>
              <w:t>Fomentar campañas en contra de la discriminación étnico racial con especial énfasis en el sector salud, sector educación, Policía Nacional y Fuerzas Armadas</w:t>
            </w:r>
            <w:r w:rsidRPr="007C7AF4">
              <w:rPr>
                <w:rStyle w:val="Refdenotaalpie"/>
                <w:rFonts w:ascii="Calibri Light" w:hAnsi="Calibri Light" w:cs="Calibri Light"/>
                <w:sz w:val="22"/>
                <w:szCs w:val="22"/>
              </w:rPr>
              <w:footnoteReference w:id="14"/>
            </w:r>
            <w:r w:rsidRPr="007C7AF4">
              <w:rPr>
                <w:rFonts w:ascii="Calibri Light" w:hAnsi="Calibri Light" w:cs="Calibri Light"/>
                <w:sz w:val="22"/>
                <w:szCs w:val="22"/>
              </w:rPr>
              <w:t xml:space="preserve">. </w:t>
            </w:r>
          </w:p>
          <w:p w14:paraId="7917F294" w14:textId="77777777" w:rsidR="00734B9A" w:rsidRPr="00D635A4" w:rsidRDefault="00734B9A" w:rsidP="004066A8">
            <w:pPr>
              <w:pStyle w:val="Prrafodelista"/>
              <w:ind w:left="305"/>
              <w:jc w:val="both"/>
              <w:rPr>
                <w:rFonts w:ascii="Calibri Light" w:hAnsi="Calibri Light" w:cs="Calibri Light"/>
                <w:sz w:val="22"/>
                <w:szCs w:val="22"/>
              </w:rPr>
            </w:pPr>
          </w:p>
          <w:p w14:paraId="26C20144" w14:textId="77777777" w:rsidR="00734B9A"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Incorporar conocimientos y saberes tradicionales y/o ancestrales en programas y políticas de atención de salud dirigidas a población indígena a través del trabajo conjunto</w:t>
            </w:r>
            <w:r w:rsidRPr="007C7AF4">
              <w:rPr>
                <w:rStyle w:val="Refdenotaalpie"/>
                <w:rFonts w:ascii="Calibri Light" w:hAnsi="Calibri Light" w:cs="Calibri Light"/>
                <w:sz w:val="22"/>
                <w:szCs w:val="22"/>
              </w:rPr>
              <w:footnoteReference w:id="15"/>
            </w:r>
            <w:r w:rsidRPr="007C7AF4">
              <w:rPr>
                <w:rFonts w:ascii="Calibri Light" w:hAnsi="Calibri Light" w:cs="Calibri Light"/>
                <w:sz w:val="22"/>
                <w:szCs w:val="22"/>
              </w:rPr>
              <w:t xml:space="preserve"> con sus sabios y sabias</w:t>
            </w:r>
            <w:r>
              <w:rPr>
                <w:rFonts w:ascii="Calibri Light" w:hAnsi="Calibri Light" w:cs="Calibri Light"/>
                <w:sz w:val="22"/>
                <w:szCs w:val="22"/>
              </w:rPr>
              <w:t>.</w:t>
            </w:r>
          </w:p>
          <w:p w14:paraId="7BB75DF3" w14:textId="77777777" w:rsidR="00734B9A" w:rsidRPr="008D1C84" w:rsidRDefault="00734B9A" w:rsidP="004066A8">
            <w:pPr>
              <w:keepLines/>
              <w:jc w:val="both"/>
              <w:rPr>
                <w:rFonts w:ascii="Calibri Light" w:hAnsi="Calibri Light" w:cs="Calibri Light"/>
                <w:sz w:val="22"/>
                <w:szCs w:val="22"/>
              </w:rPr>
            </w:pPr>
          </w:p>
          <w:p w14:paraId="449C21B9" w14:textId="77777777" w:rsidR="00734B9A"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t>Atender de manera adecuada las denuncias por discriminación étnico racial</w:t>
            </w:r>
            <w:r w:rsidRPr="007C7AF4">
              <w:rPr>
                <w:rStyle w:val="Refdenotaalpie"/>
                <w:rFonts w:ascii="Calibri Light" w:hAnsi="Calibri Light" w:cs="Calibri Light"/>
                <w:sz w:val="22"/>
                <w:szCs w:val="22"/>
              </w:rPr>
              <w:footnoteReference w:id="16"/>
            </w:r>
          </w:p>
          <w:p w14:paraId="34C68628" w14:textId="77777777" w:rsidR="00734B9A" w:rsidRPr="008D1C84" w:rsidRDefault="00734B9A" w:rsidP="004066A8">
            <w:pPr>
              <w:keepLines/>
              <w:jc w:val="both"/>
              <w:rPr>
                <w:rFonts w:ascii="Calibri Light" w:hAnsi="Calibri Light" w:cs="Calibri Light"/>
                <w:sz w:val="22"/>
                <w:szCs w:val="22"/>
              </w:rPr>
            </w:pPr>
          </w:p>
          <w:p w14:paraId="3F157F1A" w14:textId="77777777" w:rsidR="00734B9A" w:rsidRPr="007C7AF4" w:rsidRDefault="00734B9A" w:rsidP="004066A8">
            <w:pPr>
              <w:pStyle w:val="Prrafodelista"/>
              <w:keepLines/>
              <w:numPr>
                <w:ilvl w:val="0"/>
                <w:numId w:val="3"/>
              </w:numPr>
              <w:ind w:left="314" w:hanging="141"/>
              <w:jc w:val="both"/>
              <w:rPr>
                <w:rFonts w:ascii="Calibri Light" w:hAnsi="Calibri Light" w:cs="Calibri Light"/>
                <w:sz w:val="22"/>
                <w:szCs w:val="22"/>
              </w:rPr>
            </w:pPr>
            <w:r w:rsidRPr="007C7AF4">
              <w:rPr>
                <w:rFonts w:ascii="Calibri Light" w:hAnsi="Calibri Light" w:cs="Calibri Light"/>
                <w:sz w:val="22"/>
                <w:szCs w:val="22"/>
              </w:rPr>
              <w:lastRenderedPageBreak/>
              <w:t>Promover campañas de revaloración identitaria</w:t>
            </w:r>
            <w:r w:rsidRPr="007C7AF4">
              <w:rPr>
                <w:rStyle w:val="Refdenotaalpie"/>
                <w:rFonts w:ascii="Calibri Light" w:hAnsi="Calibri Light" w:cs="Calibri Light"/>
                <w:sz w:val="22"/>
                <w:szCs w:val="22"/>
              </w:rPr>
              <w:footnoteReference w:id="17"/>
            </w:r>
            <w:r w:rsidRPr="007C7AF4">
              <w:rPr>
                <w:rFonts w:ascii="Calibri Light" w:hAnsi="Calibri Light" w:cs="Calibri Light"/>
                <w:sz w:val="22"/>
                <w:szCs w:val="22"/>
              </w:rPr>
              <w:t>, así como de autoidentificación étnica</w:t>
            </w:r>
            <w:r w:rsidRPr="007C7AF4">
              <w:rPr>
                <w:rStyle w:val="Refdenotaalpie"/>
                <w:rFonts w:ascii="Calibri Light" w:hAnsi="Calibri Light" w:cs="Calibri Light"/>
                <w:sz w:val="22"/>
                <w:szCs w:val="22"/>
              </w:rPr>
              <w:footnoteReference w:id="18"/>
            </w:r>
            <w:r w:rsidRPr="007C7AF4">
              <w:rPr>
                <w:rFonts w:ascii="Calibri Light" w:hAnsi="Calibri Light" w:cs="Calibri Light"/>
                <w:sz w:val="22"/>
                <w:szCs w:val="22"/>
              </w:rPr>
              <w:t xml:space="preserve"> en los censos nacionales futuros.  </w:t>
            </w:r>
          </w:p>
        </w:tc>
      </w:tr>
      <w:tr w:rsidR="00734B9A" w:rsidRPr="007C7AF4" w14:paraId="77E6AC8C" w14:textId="77777777" w:rsidTr="004066A8">
        <w:trPr>
          <w:trHeight w:val="436"/>
        </w:trPr>
        <w:tc>
          <w:tcPr>
            <w:tcW w:w="2065" w:type="dxa"/>
            <w:vAlign w:val="center"/>
          </w:tcPr>
          <w:p w14:paraId="15221113" w14:textId="77777777" w:rsidR="00734B9A" w:rsidRPr="007C7AF4"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2610" w:type="dxa"/>
          </w:tcPr>
          <w:p w14:paraId="56F5AFC9" w14:textId="77777777" w:rsidR="00734B9A" w:rsidRDefault="00734B9A" w:rsidP="004066A8">
            <w:pPr>
              <w:rPr>
                <w:rFonts w:ascii="Calibri Light" w:hAnsi="Calibri Light" w:cs="Calibri Light"/>
                <w:sz w:val="22"/>
                <w:szCs w:val="22"/>
              </w:rPr>
            </w:pPr>
          </w:p>
          <w:p w14:paraId="2A65A077" w14:textId="77777777" w:rsidR="00734B9A" w:rsidRDefault="00734B9A" w:rsidP="004066A8">
            <w:pPr>
              <w:rPr>
                <w:rFonts w:ascii="Calibri Light" w:hAnsi="Calibri Light" w:cs="Calibri Light"/>
                <w:sz w:val="22"/>
                <w:szCs w:val="22"/>
              </w:rPr>
            </w:pPr>
          </w:p>
          <w:p w14:paraId="17C9C508" w14:textId="77777777" w:rsidR="00734B9A" w:rsidRDefault="00734B9A" w:rsidP="004066A8">
            <w:pPr>
              <w:rPr>
                <w:rFonts w:ascii="Calibri Light" w:hAnsi="Calibri Light" w:cs="Calibri Light"/>
                <w:sz w:val="22"/>
                <w:szCs w:val="22"/>
              </w:rPr>
            </w:pPr>
          </w:p>
          <w:p w14:paraId="3298888B" w14:textId="77777777" w:rsidR="00734B9A" w:rsidRDefault="00734B9A" w:rsidP="004066A8">
            <w:pPr>
              <w:rPr>
                <w:rFonts w:ascii="Calibri Light" w:hAnsi="Calibri Light" w:cs="Calibri Light"/>
                <w:sz w:val="22"/>
                <w:szCs w:val="22"/>
              </w:rPr>
            </w:pPr>
          </w:p>
          <w:p w14:paraId="20BAFEA9" w14:textId="77777777" w:rsidR="00734B9A" w:rsidRDefault="00734B9A" w:rsidP="004066A8">
            <w:pPr>
              <w:rPr>
                <w:rFonts w:ascii="Calibri Light" w:hAnsi="Calibri Light" w:cs="Calibri Light"/>
                <w:sz w:val="22"/>
                <w:szCs w:val="22"/>
              </w:rPr>
            </w:pPr>
          </w:p>
          <w:p w14:paraId="40C85BC8" w14:textId="77777777" w:rsidR="00734B9A" w:rsidRDefault="00734B9A" w:rsidP="004066A8">
            <w:pPr>
              <w:rPr>
                <w:rFonts w:ascii="Calibri Light" w:hAnsi="Calibri Light" w:cs="Calibri Light"/>
                <w:sz w:val="22"/>
                <w:szCs w:val="22"/>
              </w:rPr>
            </w:pPr>
          </w:p>
          <w:p w14:paraId="6175DEF2" w14:textId="77777777" w:rsidR="00734B9A" w:rsidRDefault="00734B9A" w:rsidP="004066A8">
            <w:pPr>
              <w:rPr>
                <w:rFonts w:ascii="Calibri Light" w:hAnsi="Calibri Light" w:cs="Calibri Light"/>
                <w:sz w:val="22"/>
                <w:szCs w:val="22"/>
              </w:rPr>
            </w:pPr>
          </w:p>
          <w:p w14:paraId="01F6DB36" w14:textId="77777777" w:rsidR="00734B9A" w:rsidRDefault="00734B9A" w:rsidP="004066A8">
            <w:pPr>
              <w:rPr>
                <w:rFonts w:ascii="Calibri Light" w:hAnsi="Calibri Light" w:cs="Calibri Light"/>
                <w:sz w:val="22"/>
                <w:szCs w:val="22"/>
              </w:rPr>
            </w:pPr>
          </w:p>
          <w:p w14:paraId="76444C4E" w14:textId="77777777" w:rsidR="00734B9A" w:rsidRPr="007C7AF4" w:rsidRDefault="00734B9A" w:rsidP="004066A8">
            <w:pPr>
              <w:rPr>
                <w:rFonts w:ascii="Calibri Light" w:hAnsi="Calibri Light" w:cs="Calibri Light"/>
                <w:sz w:val="22"/>
                <w:szCs w:val="22"/>
              </w:rPr>
            </w:pPr>
            <w:r>
              <w:rPr>
                <w:rFonts w:ascii="Calibri Light" w:hAnsi="Calibri Light" w:cs="Calibri Light"/>
                <w:sz w:val="22"/>
                <w:szCs w:val="22"/>
              </w:rPr>
              <w:t xml:space="preserve">Fenómeno del niño global </w:t>
            </w:r>
          </w:p>
        </w:tc>
        <w:tc>
          <w:tcPr>
            <w:tcW w:w="5101" w:type="dxa"/>
          </w:tcPr>
          <w:p w14:paraId="35303431" w14:textId="77777777" w:rsidR="00734B9A" w:rsidRPr="00A30E01" w:rsidRDefault="00734B9A" w:rsidP="004066A8">
            <w:pPr>
              <w:jc w:val="both"/>
              <w:rPr>
                <w:rFonts w:asciiTheme="minorHAnsi" w:hAnsiTheme="minorHAnsi" w:cstheme="minorHAnsi"/>
                <w:b/>
                <w:sz w:val="22"/>
                <w:szCs w:val="22"/>
              </w:rPr>
            </w:pPr>
            <w:r w:rsidRPr="00A30E01">
              <w:rPr>
                <w:rFonts w:asciiTheme="minorHAnsi" w:hAnsiTheme="minorHAnsi" w:cstheme="minorHAnsi"/>
                <w:b/>
                <w:sz w:val="22"/>
                <w:szCs w:val="22"/>
              </w:rPr>
              <w:t>NEGATIVO</w:t>
            </w:r>
          </w:p>
          <w:p w14:paraId="154EFCEB" w14:textId="77777777" w:rsidR="00734B9A" w:rsidRPr="00A30E01" w:rsidRDefault="00734B9A" w:rsidP="004066A8">
            <w:pPr>
              <w:jc w:val="both"/>
              <w:rPr>
                <w:rFonts w:asciiTheme="minorHAnsi" w:hAnsiTheme="minorHAnsi" w:cstheme="minorHAnsi"/>
                <w:color w:val="343434"/>
                <w:shd w:val="clear" w:color="auto" w:fill="FFFFFF"/>
              </w:rPr>
            </w:pPr>
          </w:p>
          <w:p w14:paraId="124970EE" w14:textId="77777777" w:rsidR="00734B9A" w:rsidRPr="00A30E01" w:rsidRDefault="00734B9A" w:rsidP="004066A8">
            <w:pPr>
              <w:jc w:val="both"/>
              <w:rPr>
                <w:rFonts w:asciiTheme="minorHAnsi" w:hAnsiTheme="minorHAnsi" w:cstheme="minorHAnsi"/>
                <w:color w:val="000000" w:themeColor="text1"/>
                <w:sz w:val="22"/>
                <w:szCs w:val="22"/>
                <w:shd w:val="clear" w:color="auto" w:fill="F7F7F8"/>
              </w:rPr>
            </w:pPr>
            <w:r w:rsidRPr="00A30E01">
              <w:rPr>
                <w:rFonts w:asciiTheme="minorHAnsi" w:hAnsiTheme="minorHAnsi" w:cstheme="minorHAnsi"/>
                <w:color w:val="000000" w:themeColor="text1"/>
                <w:sz w:val="22"/>
                <w:szCs w:val="22"/>
              </w:rPr>
              <w:t xml:space="preserve">El Banco Mundial ha subrayado que el cambio climático está relacionado con las dimensiones sociales clave de la vulnerabilidad, la justicia social y la equidad. </w:t>
            </w:r>
            <w:r w:rsidRPr="00A30E01">
              <w:rPr>
                <w:rFonts w:asciiTheme="minorHAnsi" w:hAnsiTheme="minorHAnsi" w:cstheme="minorHAnsi"/>
                <w:color w:val="000000" w:themeColor="text1"/>
                <w:sz w:val="22"/>
                <w:szCs w:val="22"/>
                <w:shd w:val="clear" w:color="auto" w:fill="F7F7F8"/>
              </w:rPr>
              <w:t>Este fenómeno actúa como un factor multiplicador que agrava los desafíos del desarrollo y amplifica las vulnerabilidades preexistentes. A pesar de haber contribuido mínimamente a sus causas, las personas pobres en países en desarrollo son quienes más sufren sus consecuencias (OIT, 2018)</w:t>
            </w:r>
          </w:p>
          <w:p w14:paraId="267E1EB9" w14:textId="77777777" w:rsidR="00734B9A" w:rsidRPr="00A30E01" w:rsidRDefault="00734B9A" w:rsidP="004066A8">
            <w:pPr>
              <w:jc w:val="both"/>
              <w:rPr>
                <w:rFonts w:asciiTheme="minorHAnsi" w:hAnsiTheme="minorHAnsi" w:cstheme="minorHAnsi"/>
                <w:color w:val="000000" w:themeColor="text1"/>
                <w:sz w:val="22"/>
                <w:szCs w:val="22"/>
                <w:shd w:val="clear" w:color="auto" w:fill="FFFFFF"/>
              </w:rPr>
            </w:pPr>
          </w:p>
          <w:p w14:paraId="4F6D64E4" w14:textId="77777777" w:rsidR="00734B9A" w:rsidRPr="00A30E01" w:rsidRDefault="00734B9A" w:rsidP="004066A8">
            <w:pPr>
              <w:jc w:val="both"/>
              <w:rPr>
                <w:rFonts w:asciiTheme="minorHAnsi" w:hAnsiTheme="minorHAnsi" w:cstheme="minorHAnsi"/>
                <w:color w:val="000000" w:themeColor="text1"/>
                <w:sz w:val="22"/>
                <w:szCs w:val="22"/>
                <w:shd w:val="clear" w:color="auto" w:fill="FFFFFF"/>
              </w:rPr>
            </w:pPr>
            <w:r w:rsidRPr="00A30E01">
              <w:rPr>
                <w:rFonts w:asciiTheme="minorHAnsi" w:hAnsiTheme="minorHAnsi" w:cstheme="minorHAnsi"/>
                <w:color w:val="000000" w:themeColor="text1"/>
                <w:sz w:val="22"/>
                <w:szCs w:val="22"/>
                <w:shd w:val="clear" w:color="auto" w:fill="FFFFFF"/>
              </w:rPr>
              <w:t>A inicios de abril, la Organización Meteorológica Mundial (OMM) estimó que la ocurrencia de este fenómeno se sitúa en el rango de 60 % y el 70 % para los meses de junio a agosto; mientras que las posibilidades aumentan entre el 70 % y 80 % para julio y octubre del 2023.</w:t>
            </w:r>
          </w:p>
          <w:p w14:paraId="32C455D2" w14:textId="77777777" w:rsidR="00734B9A" w:rsidRPr="00A30E01" w:rsidRDefault="00734B9A" w:rsidP="004066A8">
            <w:pPr>
              <w:jc w:val="both"/>
              <w:rPr>
                <w:rFonts w:asciiTheme="minorHAnsi" w:hAnsiTheme="minorHAnsi" w:cstheme="minorHAnsi"/>
                <w:color w:val="000000" w:themeColor="text1"/>
                <w:sz w:val="22"/>
                <w:szCs w:val="22"/>
                <w:shd w:val="clear" w:color="auto" w:fill="FFFFFF"/>
              </w:rPr>
            </w:pPr>
          </w:p>
          <w:p w14:paraId="311D2EB5" w14:textId="77777777" w:rsidR="00734B9A" w:rsidRPr="00A30E01" w:rsidRDefault="00734B9A" w:rsidP="004066A8">
            <w:pPr>
              <w:pStyle w:val="NormalWeb"/>
              <w:shd w:val="clear" w:color="auto" w:fill="FFFFFF"/>
              <w:spacing w:before="0" w:beforeAutospacing="0" w:after="255" w:afterAutospacing="0"/>
              <w:jc w:val="both"/>
              <w:rPr>
                <w:rFonts w:asciiTheme="minorHAnsi" w:hAnsiTheme="minorHAnsi" w:cstheme="minorHAnsi"/>
                <w:color w:val="000000" w:themeColor="text1"/>
                <w:sz w:val="22"/>
                <w:szCs w:val="22"/>
              </w:rPr>
            </w:pPr>
            <w:r w:rsidRPr="00A30E01">
              <w:rPr>
                <w:rFonts w:asciiTheme="minorHAnsi" w:hAnsiTheme="minorHAnsi" w:cstheme="minorHAnsi"/>
                <w:color w:val="000000" w:themeColor="text1"/>
                <w:sz w:val="22"/>
                <w:szCs w:val="22"/>
              </w:rPr>
              <w:t xml:space="preserve">La Comisión Multisectorial del Estudio Nacional del Fenómeno El Niño (ENFEN) mantiene el estado de </w:t>
            </w:r>
            <w:r w:rsidRPr="00A30E01">
              <w:rPr>
                <w:rFonts w:asciiTheme="minorHAnsi" w:hAnsiTheme="minorHAnsi" w:cstheme="minorHAnsi"/>
                <w:color w:val="000000" w:themeColor="text1"/>
                <w:sz w:val="22"/>
                <w:szCs w:val="22"/>
              </w:rPr>
              <w:lastRenderedPageBreak/>
              <w:t>alerta de El Niño Costero (entre fuerte y moderado) con un 70 % de probabilidad de ocurrencia hasta el 2024.</w:t>
            </w:r>
          </w:p>
          <w:p w14:paraId="4795B24A" w14:textId="77777777" w:rsidR="00734B9A" w:rsidRPr="00A30E01" w:rsidRDefault="00734B9A" w:rsidP="004066A8">
            <w:pPr>
              <w:pStyle w:val="NormalWeb"/>
              <w:shd w:val="clear" w:color="auto" w:fill="FFFFFF"/>
              <w:spacing w:before="0" w:beforeAutospacing="0" w:after="255" w:afterAutospacing="0"/>
              <w:jc w:val="both"/>
              <w:rPr>
                <w:rFonts w:asciiTheme="minorHAnsi" w:hAnsiTheme="minorHAnsi" w:cstheme="minorHAnsi"/>
                <w:color w:val="000000" w:themeColor="text1"/>
                <w:sz w:val="22"/>
                <w:szCs w:val="22"/>
              </w:rPr>
            </w:pPr>
            <w:r w:rsidRPr="00A30E01">
              <w:rPr>
                <w:rFonts w:asciiTheme="minorHAnsi" w:hAnsiTheme="minorHAnsi" w:cstheme="minorHAnsi"/>
                <w:color w:val="000000" w:themeColor="text1"/>
                <w:sz w:val="22"/>
                <w:szCs w:val="22"/>
              </w:rPr>
              <w:t xml:space="preserve">En episodios pasados, como sucedió en 1982/1983, las pérdidas se tradujeron en una caída de 5.3 % y de 2.9 % en la economía durante 1997/1998. </w:t>
            </w:r>
          </w:p>
          <w:p w14:paraId="54E5A73C" w14:textId="77777777" w:rsidR="00734B9A" w:rsidRPr="00A30E01" w:rsidRDefault="00734B9A" w:rsidP="004066A8">
            <w:pPr>
              <w:jc w:val="both"/>
              <w:rPr>
                <w:rFonts w:asciiTheme="minorHAnsi" w:hAnsiTheme="minorHAnsi" w:cstheme="minorHAnsi"/>
                <w:b/>
                <w:sz w:val="22"/>
                <w:szCs w:val="22"/>
              </w:rPr>
            </w:pPr>
          </w:p>
        </w:tc>
        <w:tc>
          <w:tcPr>
            <w:tcW w:w="4829" w:type="dxa"/>
          </w:tcPr>
          <w:p w14:paraId="094D8749" w14:textId="77777777" w:rsidR="00734B9A" w:rsidRPr="00EA1620" w:rsidRDefault="00734B9A" w:rsidP="004066A8">
            <w:pPr>
              <w:jc w:val="both"/>
              <w:rPr>
                <w:rFonts w:asciiTheme="minorHAnsi" w:hAnsiTheme="minorHAnsi" w:cstheme="minorHAnsi"/>
                <w:sz w:val="22"/>
                <w:szCs w:val="22"/>
              </w:rPr>
            </w:pPr>
          </w:p>
          <w:p w14:paraId="7E4BB0DD" w14:textId="77777777" w:rsidR="00734B9A" w:rsidRDefault="00734B9A" w:rsidP="004066A8">
            <w:pPr>
              <w:jc w:val="both"/>
              <w:rPr>
                <w:rFonts w:asciiTheme="minorHAnsi" w:hAnsiTheme="minorHAnsi" w:cstheme="minorHAnsi"/>
                <w:sz w:val="22"/>
                <w:szCs w:val="22"/>
              </w:rPr>
            </w:pPr>
          </w:p>
          <w:p w14:paraId="38CD1B14" w14:textId="77777777" w:rsidR="00734B9A" w:rsidRPr="007A3B7B" w:rsidRDefault="00734B9A" w:rsidP="004066A8">
            <w:pPr>
              <w:jc w:val="both"/>
              <w:rPr>
                <w:rFonts w:asciiTheme="minorHAnsi" w:hAnsiTheme="minorHAnsi" w:cstheme="minorHAnsi"/>
                <w:sz w:val="22"/>
                <w:szCs w:val="22"/>
              </w:rPr>
            </w:pPr>
          </w:p>
          <w:p w14:paraId="2F948D6E" w14:textId="77777777" w:rsidR="00734B9A" w:rsidRPr="00A438C1" w:rsidRDefault="00734B9A" w:rsidP="004066A8">
            <w:pPr>
              <w:pStyle w:val="Prrafodelista"/>
              <w:numPr>
                <w:ilvl w:val="0"/>
                <w:numId w:val="3"/>
              </w:numPr>
              <w:ind w:left="305" w:hanging="142"/>
              <w:jc w:val="both"/>
              <w:rPr>
                <w:rFonts w:asciiTheme="minorHAnsi" w:hAnsiTheme="minorHAnsi" w:cstheme="minorHAnsi"/>
                <w:sz w:val="22"/>
                <w:szCs w:val="22"/>
              </w:rPr>
            </w:pPr>
            <w:r w:rsidRPr="00EA1620">
              <w:rPr>
                <w:rFonts w:asciiTheme="minorHAnsi" w:hAnsiTheme="minorHAnsi" w:cstheme="minorHAnsi"/>
                <w:color w:val="333333"/>
                <w:spacing w:val="3"/>
                <w:sz w:val="22"/>
                <w:szCs w:val="22"/>
                <w:shd w:val="clear" w:color="auto" w:fill="FFFFFF"/>
              </w:rPr>
              <w:t xml:space="preserve">Tomar un rol activo y propositivo </w:t>
            </w:r>
            <w:r>
              <w:rPr>
                <w:rFonts w:asciiTheme="minorHAnsi" w:hAnsiTheme="minorHAnsi" w:cstheme="minorHAnsi"/>
                <w:color w:val="333333"/>
                <w:spacing w:val="3"/>
                <w:sz w:val="22"/>
                <w:szCs w:val="22"/>
                <w:shd w:val="clear" w:color="auto" w:fill="FFFFFF"/>
              </w:rPr>
              <w:t xml:space="preserve">como </w:t>
            </w:r>
            <w:proofErr w:type="spellStart"/>
            <w:r>
              <w:rPr>
                <w:rFonts w:asciiTheme="minorHAnsi" w:hAnsiTheme="minorHAnsi" w:cstheme="minorHAnsi"/>
                <w:color w:val="333333"/>
                <w:spacing w:val="3"/>
                <w:sz w:val="22"/>
                <w:szCs w:val="22"/>
                <w:shd w:val="clear" w:color="auto" w:fill="FFFFFF"/>
              </w:rPr>
              <w:t>Mincul</w:t>
            </w:r>
            <w:proofErr w:type="spellEnd"/>
            <w:r>
              <w:rPr>
                <w:rFonts w:asciiTheme="minorHAnsi" w:hAnsiTheme="minorHAnsi" w:cstheme="minorHAnsi"/>
                <w:color w:val="333333"/>
                <w:spacing w:val="3"/>
                <w:sz w:val="22"/>
                <w:szCs w:val="22"/>
                <w:shd w:val="clear" w:color="auto" w:fill="FFFFFF"/>
              </w:rPr>
              <w:t xml:space="preserve"> </w:t>
            </w:r>
            <w:r w:rsidRPr="00EA1620">
              <w:rPr>
                <w:rFonts w:asciiTheme="minorHAnsi" w:hAnsiTheme="minorHAnsi" w:cstheme="minorHAnsi"/>
                <w:color w:val="333333"/>
                <w:spacing w:val="3"/>
                <w:sz w:val="22"/>
                <w:szCs w:val="22"/>
                <w:shd w:val="clear" w:color="auto" w:fill="FFFFFF"/>
              </w:rPr>
              <w:t xml:space="preserve">en la </w:t>
            </w:r>
            <w:hyperlink r:id="rId21" w:history="1">
              <w:r w:rsidRPr="00EA1620">
                <w:rPr>
                  <w:rStyle w:val="Hipervnculo"/>
                  <w:rFonts w:asciiTheme="minorHAnsi" w:hAnsiTheme="minorHAnsi" w:cstheme="minorHAnsi"/>
                  <w:spacing w:val="3"/>
                  <w:sz w:val="22"/>
                  <w:szCs w:val="22"/>
                  <w:shd w:val="clear" w:color="auto" w:fill="FFFFFF"/>
                </w:rPr>
                <w:t>PPICC</w:t>
              </w:r>
            </w:hyperlink>
            <w:r w:rsidRPr="00EA1620">
              <w:rPr>
                <w:rFonts w:asciiTheme="minorHAnsi" w:hAnsiTheme="minorHAnsi" w:cstheme="minorHAnsi"/>
                <w:color w:val="333333"/>
                <w:spacing w:val="3"/>
                <w:sz w:val="22"/>
                <w:szCs w:val="22"/>
                <w:shd w:val="clear" w:color="auto" w:fill="FFFFFF"/>
              </w:rPr>
              <w:t xml:space="preserve"> considerando la realidad indígena y sus potencialidades. </w:t>
            </w:r>
          </w:p>
          <w:p w14:paraId="71029385" w14:textId="77777777" w:rsidR="00734B9A" w:rsidRPr="00A438C1" w:rsidRDefault="00734B9A" w:rsidP="004066A8">
            <w:pPr>
              <w:jc w:val="both"/>
              <w:rPr>
                <w:rFonts w:asciiTheme="minorHAnsi" w:hAnsiTheme="minorHAnsi" w:cstheme="minorHAnsi"/>
                <w:sz w:val="22"/>
                <w:szCs w:val="22"/>
              </w:rPr>
            </w:pPr>
          </w:p>
          <w:p w14:paraId="0AE23800" w14:textId="77777777" w:rsidR="00734B9A" w:rsidRPr="00EA1620" w:rsidRDefault="00734B9A" w:rsidP="004066A8">
            <w:pPr>
              <w:pStyle w:val="Prrafodelista"/>
              <w:numPr>
                <w:ilvl w:val="0"/>
                <w:numId w:val="3"/>
              </w:numPr>
              <w:ind w:left="305" w:hanging="142"/>
              <w:jc w:val="both"/>
              <w:rPr>
                <w:rFonts w:asciiTheme="minorHAnsi" w:hAnsiTheme="minorHAnsi" w:cstheme="minorHAnsi"/>
                <w:sz w:val="22"/>
                <w:szCs w:val="22"/>
              </w:rPr>
            </w:pPr>
            <w:r w:rsidRPr="00EA1620">
              <w:rPr>
                <w:rFonts w:asciiTheme="minorHAnsi" w:hAnsiTheme="minorHAnsi" w:cstheme="minorHAnsi"/>
                <w:sz w:val="22"/>
                <w:szCs w:val="22"/>
              </w:rPr>
              <w:t>Impulsar programas de pago por servicios ambientales</w:t>
            </w:r>
            <w:r w:rsidRPr="00EA1620">
              <w:rPr>
                <w:rStyle w:val="Refdenotaalpie"/>
                <w:rFonts w:asciiTheme="minorHAnsi" w:hAnsiTheme="minorHAnsi" w:cstheme="minorHAnsi"/>
                <w:sz w:val="22"/>
                <w:szCs w:val="22"/>
              </w:rPr>
              <w:footnoteReference w:id="19"/>
            </w:r>
            <w:r w:rsidRPr="00EA1620">
              <w:rPr>
                <w:rFonts w:asciiTheme="minorHAnsi" w:hAnsiTheme="minorHAnsi" w:cstheme="minorHAnsi"/>
                <w:sz w:val="22"/>
                <w:szCs w:val="22"/>
              </w:rPr>
              <w:t xml:space="preserve"> seleccionados que contribuyan a la mitigación y adaptación al cambio climático.</w:t>
            </w:r>
          </w:p>
          <w:p w14:paraId="238B1405" w14:textId="77777777" w:rsidR="00734B9A" w:rsidRPr="00EA1620" w:rsidRDefault="00734B9A" w:rsidP="004066A8">
            <w:pPr>
              <w:pStyle w:val="Prrafodelista"/>
              <w:ind w:left="305"/>
              <w:jc w:val="both"/>
              <w:rPr>
                <w:rFonts w:asciiTheme="minorHAnsi" w:hAnsiTheme="minorHAnsi" w:cstheme="minorHAnsi"/>
                <w:sz w:val="22"/>
                <w:szCs w:val="22"/>
              </w:rPr>
            </w:pPr>
          </w:p>
          <w:p w14:paraId="298BCA40" w14:textId="77777777" w:rsidR="00734B9A" w:rsidRDefault="00734B9A" w:rsidP="004066A8">
            <w:pPr>
              <w:pStyle w:val="Prrafodelista"/>
              <w:numPr>
                <w:ilvl w:val="0"/>
                <w:numId w:val="3"/>
              </w:numPr>
              <w:ind w:left="305" w:hanging="142"/>
              <w:jc w:val="both"/>
              <w:rPr>
                <w:rFonts w:asciiTheme="minorHAnsi" w:hAnsiTheme="minorHAnsi" w:cstheme="minorHAnsi"/>
                <w:color w:val="000000" w:themeColor="text1"/>
                <w:sz w:val="22"/>
                <w:szCs w:val="22"/>
              </w:rPr>
            </w:pPr>
            <w:r w:rsidRPr="00EA1620">
              <w:rPr>
                <w:rFonts w:asciiTheme="minorHAnsi" w:hAnsiTheme="minorHAnsi" w:cstheme="minorHAnsi"/>
                <w:sz w:val="22"/>
                <w:szCs w:val="22"/>
              </w:rPr>
              <w:t xml:space="preserve">Fomentar fondos concursables para recojo, difusión, revaloración, recuperación y utilización </w:t>
            </w:r>
            <w:r w:rsidRPr="00EA1620">
              <w:rPr>
                <w:rFonts w:asciiTheme="minorHAnsi" w:hAnsiTheme="minorHAnsi" w:cstheme="minorHAnsi"/>
                <w:color w:val="000000" w:themeColor="text1"/>
                <w:sz w:val="22"/>
                <w:szCs w:val="22"/>
              </w:rPr>
              <w:t xml:space="preserve">de conocimientos, saberes y tecnologías asociados a acciones de mitigación y resiliencia frente al cambio climático.  </w:t>
            </w:r>
          </w:p>
          <w:p w14:paraId="72DAC932" w14:textId="77777777" w:rsidR="00734B9A" w:rsidRPr="00B564D4" w:rsidRDefault="00734B9A" w:rsidP="004066A8">
            <w:pPr>
              <w:pStyle w:val="Prrafodelista"/>
              <w:rPr>
                <w:rFonts w:asciiTheme="minorHAnsi" w:hAnsiTheme="minorHAnsi" w:cstheme="minorHAnsi"/>
                <w:color w:val="000000" w:themeColor="text1"/>
                <w:sz w:val="22"/>
                <w:szCs w:val="22"/>
              </w:rPr>
            </w:pPr>
          </w:p>
          <w:p w14:paraId="4E657C19" w14:textId="77777777" w:rsidR="00734B9A" w:rsidRPr="00EA1620" w:rsidRDefault="00734B9A" w:rsidP="004066A8">
            <w:pPr>
              <w:pStyle w:val="Prrafodelista"/>
              <w:numPr>
                <w:ilvl w:val="0"/>
                <w:numId w:val="3"/>
              </w:numPr>
              <w:ind w:left="305" w:hanging="142"/>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Acompañar iniciativas sectoriales que se relacionen con la disminución del impacto de los efectos de fenómenos climáticos. Especialmente los relacionados a la salud y producción. </w:t>
            </w:r>
          </w:p>
          <w:p w14:paraId="2656AB84" w14:textId="77777777" w:rsidR="00734B9A" w:rsidRPr="00EA1620" w:rsidRDefault="00734B9A" w:rsidP="004066A8">
            <w:pPr>
              <w:jc w:val="both"/>
              <w:rPr>
                <w:rFonts w:asciiTheme="minorHAnsi" w:hAnsiTheme="minorHAnsi" w:cstheme="minorHAnsi"/>
                <w:sz w:val="22"/>
                <w:szCs w:val="22"/>
              </w:rPr>
            </w:pPr>
          </w:p>
          <w:p w14:paraId="65FEB806" w14:textId="77777777" w:rsidR="00734B9A" w:rsidRPr="007C7AF4" w:rsidRDefault="00734B9A" w:rsidP="004066A8">
            <w:pPr>
              <w:pStyle w:val="Prrafodelista"/>
              <w:ind w:left="305"/>
              <w:jc w:val="both"/>
              <w:rPr>
                <w:rFonts w:ascii="Calibri Light" w:hAnsi="Calibri Light" w:cs="Calibri Light"/>
                <w:sz w:val="22"/>
                <w:szCs w:val="22"/>
              </w:rPr>
            </w:pPr>
          </w:p>
        </w:tc>
      </w:tr>
    </w:tbl>
    <w:p w14:paraId="6776660D" w14:textId="2C842C64" w:rsidR="00734B9A" w:rsidRPr="008D1C84" w:rsidRDefault="00734B9A" w:rsidP="00734B9A">
      <w:pPr>
        <w:jc w:val="both"/>
        <w:rPr>
          <w:rFonts w:ascii="Calibri Light" w:hAnsi="Calibri Light"/>
          <w:sz w:val="20"/>
          <w:szCs w:val="20"/>
        </w:rPr>
        <w:sectPr w:rsidR="00734B9A" w:rsidRPr="008D1C84" w:rsidSect="0082611D">
          <w:type w:val="continuous"/>
          <w:pgSz w:w="16838" w:h="11906" w:orient="landscape" w:code="9"/>
          <w:pgMar w:top="1699" w:right="1411" w:bottom="1699" w:left="1411" w:header="720" w:footer="720" w:gutter="0"/>
          <w:cols w:space="720"/>
          <w:docGrid w:linePitch="360"/>
        </w:sectPr>
      </w:pPr>
      <w:r>
        <w:rPr>
          <w:rFonts w:ascii="Calibri Light" w:hAnsi="Calibri Light"/>
          <w:sz w:val="20"/>
          <w:szCs w:val="20"/>
        </w:rPr>
        <w:lastRenderedPageBreak/>
        <w:t>Elaboración: Ministerio de Cultura - DGP</w:t>
      </w:r>
    </w:p>
    <w:p w14:paraId="643EF341" w14:textId="65A7D097" w:rsidR="00734B9A" w:rsidRDefault="00734B9A" w:rsidP="00734B9A">
      <w:pPr>
        <w:pStyle w:val="Ttulo3"/>
      </w:pPr>
      <w:bookmarkStart w:id="4" w:name="_Toc143639856"/>
      <w:r>
        <w:lastRenderedPageBreak/>
        <w:t>Análisis de riesgos y oportunidades</w:t>
      </w:r>
      <w:bookmarkEnd w:id="4"/>
    </w:p>
    <w:p w14:paraId="5E06F0E2" w14:textId="77777777" w:rsidR="00734B9A" w:rsidRPr="00EB7BA4" w:rsidRDefault="00734B9A" w:rsidP="00734B9A">
      <w:pPr>
        <w:spacing w:before="120" w:after="120" w:line="276" w:lineRule="auto"/>
        <w:jc w:val="both"/>
        <w:rPr>
          <w:rFonts w:ascii="Calibri Light" w:eastAsia="Arial Narrow" w:hAnsi="Calibri Light" w:cs="Calibri Light"/>
          <w:szCs w:val="28"/>
        </w:rPr>
      </w:pPr>
      <w:r w:rsidRPr="00EB7BA4">
        <w:rPr>
          <w:rFonts w:ascii="Calibri Light" w:eastAsia="Arial Narrow" w:hAnsi="Calibri Light" w:cs="Calibri Light"/>
          <w:szCs w:val="28"/>
        </w:rPr>
        <w:t>Los riesgos configuran potenciales situaciones de peligro o circunstancias indeseables o adversas que agudizan el problema público. Asimismo, las oportunidades eventos que, de aprovecharse, pueden aportar positivamente en la consecución de la situación futura deseada.</w:t>
      </w:r>
    </w:p>
    <w:p w14:paraId="4B53F9FF" w14:textId="77777777" w:rsidR="00734B9A" w:rsidRPr="00EB7BA4" w:rsidRDefault="00734B9A" w:rsidP="00734B9A">
      <w:pPr>
        <w:spacing w:before="120" w:after="120" w:line="276" w:lineRule="auto"/>
        <w:jc w:val="both"/>
        <w:rPr>
          <w:rFonts w:ascii="Calibri Light" w:eastAsia="Arial Narrow" w:hAnsi="Calibri Light" w:cs="Calibri Light"/>
          <w:szCs w:val="28"/>
        </w:rPr>
      </w:pPr>
      <w:r w:rsidRPr="00EB7BA4">
        <w:rPr>
          <w:rFonts w:ascii="Calibri Light" w:eastAsia="Arial Narrow" w:hAnsi="Calibri Light" w:cs="Calibri Light"/>
          <w:szCs w:val="28"/>
        </w:rPr>
        <w:t>Es importante destacar que el aporte del análisis del impacto potencial de la posible ocurrencia de los riesgos y oportunidades, y la generación de medidas para anticipar y actuar frente ellos, es mitigar posibles consecuencias adversar que podrían afectar a las poblaciones, o para aprovechar posibles efectos favorables.</w:t>
      </w:r>
    </w:p>
    <w:p w14:paraId="6FAA9B0D" w14:textId="77777777" w:rsidR="00734B9A" w:rsidRDefault="00734B9A" w:rsidP="00734B9A">
      <w:pPr>
        <w:sectPr w:rsidR="00734B9A" w:rsidSect="0082611D">
          <w:type w:val="continuous"/>
          <w:pgSz w:w="11906" w:h="16838" w:code="9"/>
          <w:pgMar w:top="1411" w:right="1699" w:bottom="1411" w:left="1699" w:header="720" w:footer="720" w:gutter="0"/>
          <w:cols w:space="720"/>
          <w:docGrid w:linePitch="360"/>
        </w:sectPr>
      </w:pPr>
    </w:p>
    <w:p w14:paraId="7F0B45BE" w14:textId="77777777" w:rsidR="00734B9A" w:rsidRPr="00EB7BA4" w:rsidRDefault="00734B9A" w:rsidP="00734B9A">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lastRenderedPageBreak/>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Pr>
          <w:rFonts w:asciiTheme="majorHAnsi" w:hAnsiTheme="majorHAnsi" w:cstheme="majorHAnsi"/>
          <w:b/>
          <w:bCs/>
          <w:i w:val="0"/>
          <w:iCs w:val="0"/>
          <w:noProof/>
          <w:sz w:val="24"/>
          <w:szCs w:val="24"/>
        </w:rPr>
        <w:t>2</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i w:val="0"/>
          <w:iCs w:val="0"/>
          <w:sz w:val="24"/>
          <w:szCs w:val="24"/>
        </w:rPr>
        <w:t>. Riesgos y oportunidades y medidas anticipatorias</w:t>
      </w:r>
    </w:p>
    <w:tbl>
      <w:tblPr>
        <w:tblW w:w="13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1"/>
        <w:gridCol w:w="1558"/>
        <w:gridCol w:w="3571"/>
        <w:gridCol w:w="3703"/>
        <w:gridCol w:w="3221"/>
      </w:tblGrid>
      <w:tr w:rsidR="00734B9A" w:rsidRPr="00F31C95" w14:paraId="267BC67A" w14:textId="77777777" w:rsidTr="004066A8">
        <w:trPr>
          <w:trHeight w:val="849"/>
          <w:tblHeader/>
        </w:trPr>
        <w:tc>
          <w:tcPr>
            <w:tcW w:w="1941" w:type="dxa"/>
            <w:shd w:val="clear" w:color="auto" w:fill="44546A"/>
            <w:vAlign w:val="center"/>
          </w:tcPr>
          <w:p w14:paraId="6E7F8C52" w14:textId="77777777" w:rsidR="00734B9A" w:rsidRPr="00F31C95" w:rsidRDefault="00734B9A" w:rsidP="004066A8">
            <w:pPr>
              <w:jc w:val="center"/>
              <w:rPr>
                <w:rFonts w:ascii="Calibri Light" w:hAnsi="Calibri Light" w:cs="Calibri Light"/>
                <w:b/>
                <w:color w:val="FFFFFF"/>
                <w:sz w:val="22"/>
                <w:szCs w:val="22"/>
              </w:rPr>
            </w:pPr>
            <w:r w:rsidRPr="00F31C95">
              <w:rPr>
                <w:rFonts w:ascii="Calibri Light" w:hAnsi="Calibri Light" w:cs="Calibri Light"/>
                <w:b/>
                <w:color w:val="FFFFFF"/>
                <w:sz w:val="22"/>
                <w:szCs w:val="22"/>
              </w:rPr>
              <w:t>Problema Público</w:t>
            </w:r>
          </w:p>
        </w:tc>
        <w:tc>
          <w:tcPr>
            <w:tcW w:w="5129" w:type="dxa"/>
            <w:gridSpan w:val="2"/>
            <w:shd w:val="clear" w:color="auto" w:fill="44546A"/>
            <w:vAlign w:val="center"/>
          </w:tcPr>
          <w:p w14:paraId="2E372133" w14:textId="77777777" w:rsidR="00734B9A" w:rsidRPr="00F31C95" w:rsidRDefault="00734B9A" w:rsidP="004066A8">
            <w:pPr>
              <w:jc w:val="center"/>
              <w:rPr>
                <w:rFonts w:ascii="Calibri Light" w:hAnsi="Calibri Light" w:cs="Calibri Light"/>
                <w:b/>
                <w:color w:val="FFFFFF"/>
                <w:sz w:val="22"/>
                <w:szCs w:val="22"/>
              </w:rPr>
            </w:pPr>
            <w:r w:rsidRPr="00F31C95">
              <w:rPr>
                <w:rFonts w:ascii="Calibri Light" w:hAnsi="Calibri Light" w:cs="Calibri Light"/>
                <w:b/>
                <w:color w:val="FFFFFF"/>
                <w:sz w:val="22"/>
                <w:szCs w:val="22"/>
              </w:rPr>
              <w:t>Riesgos y oportunidades</w:t>
            </w:r>
          </w:p>
        </w:tc>
        <w:tc>
          <w:tcPr>
            <w:tcW w:w="3703" w:type="dxa"/>
            <w:shd w:val="clear" w:color="auto" w:fill="44546A"/>
            <w:vAlign w:val="center"/>
          </w:tcPr>
          <w:p w14:paraId="14015B4D" w14:textId="77777777" w:rsidR="00734B9A" w:rsidRPr="00F31C95" w:rsidRDefault="00734B9A" w:rsidP="004066A8">
            <w:pPr>
              <w:jc w:val="center"/>
              <w:rPr>
                <w:rFonts w:ascii="Calibri Light" w:hAnsi="Calibri Light" w:cs="Calibri Light"/>
                <w:b/>
                <w:color w:val="FFFFFF"/>
                <w:sz w:val="22"/>
                <w:szCs w:val="22"/>
              </w:rPr>
            </w:pPr>
            <w:r w:rsidRPr="00F31C95">
              <w:rPr>
                <w:rFonts w:ascii="Calibri Light" w:hAnsi="Calibri Light" w:cs="Calibri Light"/>
                <w:b/>
                <w:color w:val="FFFFFF"/>
                <w:sz w:val="22"/>
                <w:szCs w:val="22"/>
              </w:rPr>
              <w:t>Impactos sobre el problema público</w:t>
            </w:r>
          </w:p>
        </w:tc>
        <w:tc>
          <w:tcPr>
            <w:tcW w:w="3221" w:type="dxa"/>
            <w:shd w:val="clear" w:color="auto" w:fill="44546A"/>
            <w:vAlign w:val="center"/>
          </w:tcPr>
          <w:p w14:paraId="13184E2D" w14:textId="77777777" w:rsidR="00734B9A" w:rsidRPr="00F31C95" w:rsidRDefault="00734B9A" w:rsidP="004066A8">
            <w:pPr>
              <w:jc w:val="center"/>
              <w:rPr>
                <w:rFonts w:ascii="Calibri Light" w:hAnsi="Calibri Light" w:cs="Calibri Light"/>
                <w:b/>
                <w:color w:val="FFFFFF"/>
                <w:sz w:val="22"/>
                <w:szCs w:val="22"/>
              </w:rPr>
            </w:pPr>
            <w:r w:rsidRPr="00F31C95">
              <w:rPr>
                <w:rFonts w:ascii="Calibri Light" w:hAnsi="Calibri Light" w:cs="Calibri Light"/>
                <w:b/>
                <w:color w:val="FFFFFF"/>
                <w:sz w:val="22"/>
                <w:szCs w:val="22"/>
              </w:rPr>
              <w:t>Medidas anticipatorias</w:t>
            </w:r>
          </w:p>
        </w:tc>
      </w:tr>
      <w:tr w:rsidR="00734B9A" w:rsidRPr="00F31C95" w14:paraId="1C1D4FE8" w14:textId="77777777" w:rsidTr="004066A8">
        <w:trPr>
          <w:trHeight w:val="562"/>
        </w:trPr>
        <w:tc>
          <w:tcPr>
            <w:tcW w:w="1941" w:type="dxa"/>
            <w:vMerge w:val="restart"/>
            <w:shd w:val="clear" w:color="auto" w:fill="auto"/>
            <w:vAlign w:val="center"/>
          </w:tcPr>
          <w:p w14:paraId="7579FDA6" w14:textId="77777777" w:rsidR="00734B9A" w:rsidRPr="00F31C95" w:rsidRDefault="00734B9A" w:rsidP="004066A8">
            <w:pPr>
              <w:jc w:val="center"/>
              <w:rPr>
                <w:rFonts w:ascii="Calibri Light" w:eastAsia="Arial Narrow" w:hAnsi="Calibri Light" w:cs="Calibri Light"/>
                <w:color w:val="000000"/>
                <w:sz w:val="22"/>
                <w:szCs w:val="22"/>
              </w:rPr>
            </w:pPr>
          </w:p>
          <w:p w14:paraId="6404C682" w14:textId="77777777" w:rsidR="00734B9A" w:rsidRPr="00F31C95" w:rsidRDefault="00734B9A" w:rsidP="004066A8">
            <w:pPr>
              <w:jc w:val="center"/>
              <w:rPr>
                <w:rFonts w:ascii="Calibri Light" w:eastAsia="Arial Narrow" w:hAnsi="Calibri Light" w:cs="Calibri Light"/>
                <w:color w:val="000000"/>
                <w:sz w:val="22"/>
                <w:szCs w:val="22"/>
              </w:rPr>
            </w:pPr>
          </w:p>
          <w:p w14:paraId="26405726" w14:textId="77777777" w:rsidR="00734B9A" w:rsidRPr="00F31C95" w:rsidRDefault="00734B9A" w:rsidP="004066A8">
            <w:pPr>
              <w:jc w:val="center"/>
              <w:rPr>
                <w:rFonts w:ascii="Calibri Light" w:eastAsia="Arial Narrow" w:hAnsi="Calibri Light" w:cs="Calibri Light"/>
                <w:color w:val="000000"/>
                <w:sz w:val="22"/>
                <w:szCs w:val="22"/>
              </w:rPr>
            </w:pPr>
          </w:p>
          <w:p w14:paraId="0D5C1231" w14:textId="77777777" w:rsidR="00734B9A" w:rsidRPr="00F31C95" w:rsidRDefault="00734B9A" w:rsidP="004066A8">
            <w:pPr>
              <w:jc w:val="center"/>
              <w:rPr>
                <w:rFonts w:ascii="Calibri Light" w:eastAsia="Arial Narrow" w:hAnsi="Calibri Light" w:cs="Calibri Light"/>
                <w:color w:val="000000"/>
                <w:sz w:val="22"/>
                <w:szCs w:val="22"/>
              </w:rPr>
            </w:pPr>
          </w:p>
          <w:p w14:paraId="20329CEC" w14:textId="77777777" w:rsidR="00734B9A" w:rsidRPr="00F31C95" w:rsidRDefault="00734B9A" w:rsidP="004066A8">
            <w:pPr>
              <w:jc w:val="center"/>
              <w:rPr>
                <w:rFonts w:ascii="Calibri Light" w:eastAsia="Arial Narrow" w:hAnsi="Calibri Light" w:cs="Calibri Light"/>
                <w:color w:val="000000"/>
                <w:sz w:val="22"/>
                <w:szCs w:val="22"/>
              </w:rPr>
            </w:pPr>
          </w:p>
          <w:p w14:paraId="50BAC946" w14:textId="77777777" w:rsidR="00734B9A" w:rsidRPr="00F31C95" w:rsidRDefault="00734B9A" w:rsidP="004066A8">
            <w:pPr>
              <w:jc w:val="center"/>
              <w:rPr>
                <w:rFonts w:ascii="Calibri Light" w:eastAsia="Arial Narrow" w:hAnsi="Calibri Light" w:cs="Calibri Light"/>
                <w:color w:val="000000"/>
                <w:sz w:val="22"/>
                <w:szCs w:val="22"/>
              </w:rPr>
            </w:pPr>
          </w:p>
          <w:p w14:paraId="28C85D78" w14:textId="77777777" w:rsidR="00734B9A" w:rsidRPr="00F31C95" w:rsidRDefault="00734B9A" w:rsidP="004066A8">
            <w:pPr>
              <w:jc w:val="center"/>
              <w:rPr>
                <w:rFonts w:ascii="Calibri Light" w:eastAsia="Arial Narrow" w:hAnsi="Calibri Light" w:cs="Calibri Light"/>
                <w:color w:val="000000"/>
                <w:sz w:val="22"/>
                <w:szCs w:val="22"/>
              </w:rPr>
            </w:pPr>
          </w:p>
          <w:p w14:paraId="29B692AC" w14:textId="77777777" w:rsidR="00734B9A" w:rsidRPr="00F31C95" w:rsidRDefault="00734B9A" w:rsidP="004066A8">
            <w:pPr>
              <w:jc w:val="center"/>
              <w:rPr>
                <w:rFonts w:ascii="Calibri Light" w:eastAsia="Arial Narrow" w:hAnsi="Calibri Light" w:cs="Calibri Light"/>
                <w:color w:val="000000"/>
                <w:sz w:val="22"/>
                <w:szCs w:val="22"/>
              </w:rPr>
            </w:pPr>
          </w:p>
          <w:p w14:paraId="5C258E4C" w14:textId="77777777" w:rsidR="00734B9A" w:rsidRPr="00F31C95" w:rsidRDefault="00734B9A" w:rsidP="004066A8">
            <w:pPr>
              <w:jc w:val="center"/>
              <w:rPr>
                <w:rFonts w:ascii="Calibri Light" w:eastAsia="Arial Narrow" w:hAnsi="Calibri Light" w:cs="Calibri Light"/>
                <w:color w:val="000000"/>
                <w:sz w:val="22"/>
                <w:szCs w:val="22"/>
              </w:rPr>
            </w:pPr>
          </w:p>
          <w:p w14:paraId="27D0F432" w14:textId="77777777" w:rsidR="00734B9A" w:rsidRPr="00F31C95" w:rsidRDefault="00734B9A" w:rsidP="004066A8">
            <w:pPr>
              <w:jc w:val="center"/>
              <w:rPr>
                <w:rFonts w:ascii="Calibri Light" w:eastAsia="Arial Narrow" w:hAnsi="Calibri Light" w:cs="Calibri Light"/>
                <w:color w:val="000000"/>
                <w:sz w:val="22"/>
                <w:szCs w:val="22"/>
              </w:rPr>
            </w:pPr>
          </w:p>
          <w:p w14:paraId="1634DBF0" w14:textId="77777777" w:rsidR="00734B9A" w:rsidRPr="00F31C95" w:rsidRDefault="00734B9A" w:rsidP="004066A8">
            <w:pPr>
              <w:jc w:val="center"/>
              <w:rPr>
                <w:rFonts w:ascii="Calibri Light" w:eastAsia="Arial Narrow" w:hAnsi="Calibri Light" w:cs="Calibri Light"/>
                <w:color w:val="000000"/>
                <w:sz w:val="22"/>
                <w:szCs w:val="22"/>
              </w:rPr>
            </w:pPr>
            <w:r w:rsidRPr="00F31C95">
              <w:rPr>
                <w:rFonts w:ascii="Calibri Light" w:eastAsia="Arial Narrow" w:hAnsi="Calibri Light" w:cs="Calibri Light"/>
                <w:color w:val="000000"/>
                <w:sz w:val="22"/>
                <w:szCs w:val="22"/>
              </w:rPr>
              <w:t>Vulneración estructural de los derechos colectivos de los pueblos indígenas u originarios</w:t>
            </w:r>
          </w:p>
          <w:p w14:paraId="04E63B64" w14:textId="77777777" w:rsidR="00734B9A" w:rsidRPr="00F31C95" w:rsidRDefault="00734B9A" w:rsidP="004066A8">
            <w:pPr>
              <w:rPr>
                <w:rFonts w:ascii="Calibri Light" w:hAnsi="Calibri Light" w:cs="Calibri Light"/>
                <w:sz w:val="22"/>
                <w:szCs w:val="22"/>
              </w:rPr>
            </w:pPr>
          </w:p>
        </w:tc>
        <w:tc>
          <w:tcPr>
            <w:tcW w:w="1558" w:type="dxa"/>
            <w:vMerge w:val="restart"/>
            <w:shd w:val="clear" w:color="auto" w:fill="auto"/>
            <w:vAlign w:val="center"/>
          </w:tcPr>
          <w:p w14:paraId="0F811D75"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Riesgos</w:t>
            </w:r>
          </w:p>
        </w:tc>
        <w:tc>
          <w:tcPr>
            <w:tcW w:w="3571" w:type="dxa"/>
            <w:shd w:val="clear" w:color="auto" w:fill="auto"/>
            <w:vAlign w:val="center"/>
          </w:tcPr>
          <w:p w14:paraId="6753D8D5"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Daños ambientales causados por el hombre</w:t>
            </w:r>
          </w:p>
        </w:tc>
        <w:tc>
          <w:tcPr>
            <w:tcW w:w="3703" w:type="dxa"/>
            <w:shd w:val="clear" w:color="auto" w:fill="auto"/>
            <w:vAlign w:val="center"/>
          </w:tcPr>
          <w:p w14:paraId="16B26096"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Fracaso en prevenir grandes daños y desastres causados por el hombre (como derrames de petróleo, contaminación radiactiva o deforestación), que generan daños a las personas, la infraestructura, la propiedad, la actividad económica y el ambiente.</w:t>
            </w:r>
          </w:p>
        </w:tc>
        <w:tc>
          <w:tcPr>
            <w:tcW w:w="3221" w:type="dxa"/>
            <w:shd w:val="clear" w:color="auto" w:fill="auto"/>
          </w:tcPr>
          <w:p w14:paraId="543021F9" w14:textId="77777777" w:rsidR="00734B9A" w:rsidRPr="00F31C95" w:rsidRDefault="00734B9A" w:rsidP="004066A8">
            <w:pPr>
              <w:rPr>
                <w:rFonts w:ascii="Calibri Light" w:hAnsi="Calibri Light" w:cs="Calibri Light"/>
                <w:sz w:val="22"/>
                <w:szCs w:val="22"/>
              </w:rPr>
            </w:pPr>
            <w:r w:rsidRPr="00F31C95">
              <w:rPr>
                <w:rFonts w:ascii="Calibri Light" w:hAnsi="Calibri Light" w:cs="Calibri Light"/>
                <w:sz w:val="22"/>
                <w:szCs w:val="22"/>
              </w:rPr>
              <w:t xml:space="preserve"> </w:t>
            </w:r>
          </w:p>
          <w:p w14:paraId="5594323C"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Fomentar la implementación y mejora de mecanismos de evaluación y manejo de riesgos entre empresas extractivas que operan en territorios indígenas.</w:t>
            </w:r>
          </w:p>
          <w:p w14:paraId="31580D67" w14:textId="77777777" w:rsidR="00734B9A" w:rsidRPr="00F31C95" w:rsidRDefault="00734B9A" w:rsidP="004066A8">
            <w:pPr>
              <w:pStyle w:val="Prrafodelista"/>
              <w:ind w:left="309"/>
              <w:jc w:val="both"/>
              <w:rPr>
                <w:rFonts w:ascii="Calibri Light" w:hAnsi="Calibri Light" w:cs="Calibri Light"/>
                <w:sz w:val="22"/>
                <w:szCs w:val="22"/>
              </w:rPr>
            </w:pPr>
            <w:r w:rsidRPr="00F31C95">
              <w:rPr>
                <w:rFonts w:ascii="Calibri Light" w:hAnsi="Calibri Light" w:cs="Calibri Light"/>
                <w:sz w:val="22"/>
                <w:szCs w:val="22"/>
              </w:rPr>
              <w:t xml:space="preserve"> </w:t>
            </w:r>
          </w:p>
          <w:p w14:paraId="1A06E796"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 xml:space="preserve">Promover energías renovables y eficiencia energética. </w:t>
            </w:r>
          </w:p>
          <w:p w14:paraId="15EF1DB1" w14:textId="77777777" w:rsidR="00734B9A" w:rsidRPr="00F31C95" w:rsidRDefault="00734B9A" w:rsidP="004066A8">
            <w:pPr>
              <w:ind w:left="309" w:hanging="142"/>
              <w:jc w:val="both"/>
              <w:rPr>
                <w:rFonts w:ascii="Calibri Light" w:hAnsi="Calibri Light" w:cs="Calibri Light"/>
                <w:sz w:val="22"/>
                <w:szCs w:val="22"/>
              </w:rPr>
            </w:pPr>
          </w:p>
          <w:p w14:paraId="1152CB9F"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Fortalecer la gobernanza ambiental mediante un diálogo sostenido con la sociedad y las poblaciones locales para asegurar su participación en la toma de decisiones.</w:t>
            </w:r>
          </w:p>
          <w:p w14:paraId="305A4EB5" w14:textId="77777777" w:rsidR="00734B9A" w:rsidRPr="00F31C95" w:rsidRDefault="00734B9A" w:rsidP="004066A8">
            <w:pPr>
              <w:pStyle w:val="Prrafodelista"/>
              <w:rPr>
                <w:rFonts w:ascii="Calibri Light" w:hAnsi="Calibri Light" w:cs="Calibri Light"/>
                <w:sz w:val="22"/>
                <w:szCs w:val="22"/>
              </w:rPr>
            </w:pPr>
          </w:p>
          <w:p w14:paraId="138A3539"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 xml:space="preserve">Destinar mayores esfuerzos y recursos a acciones destinadas a lograr remediaciones ambientales con el fin de garantizar pronto y efectivo cumplimiento. </w:t>
            </w:r>
          </w:p>
          <w:p w14:paraId="3828796A" w14:textId="77777777" w:rsidR="00734B9A" w:rsidRPr="00F31C95" w:rsidRDefault="00734B9A" w:rsidP="004066A8">
            <w:pPr>
              <w:rPr>
                <w:rFonts w:ascii="Calibri Light" w:hAnsi="Calibri Light" w:cs="Calibri Light"/>
                <w:sz w:val="22"/>
                <w:szCs w:val="22"/>
              </w:rPr>
            </w:pPr>
          </w:p>
          <w:p w14:paraId="03C6A9B5"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lastRenderedPageBreak/>
              <w:t>Sancionar, de manera ejemplar y efectiva, a entidades y agentes contaminantes. Dichas sanciones deben contemplar el reconocimiento de los impactos en aspectos económicos, sociales y culturales de las comunidades indígenas u originarias andinas y amazónicas.</w:t>
            </w:r>
            <w:r w:rsidRPr="00F31C95">
              <w:rPr>
                <w:rStyle w:val="Refdenotaalpie"/>
                <w:rFonts w:ascii="Calibri Light" w:hAnsi="Calibri Light" w:cs="Calibri Light"/>
                <w:sz w:val="22"/>
                <w:szCs w:val="22"/>
              </w:rPr>
              <w:footnoteReference w:id="20"/>
            </w:r>
          </w:p>
          <w:p w14:paraId="77694231" w14:textId="77777777" w:rsidR="00734B9A" w:rsidRPr="00F31C95" w:rsidRDefault="00734B9A" w:rsidP="004066A8">
            <w:pPr>
              <w:jc w:val="center"/>
              <w:rPr>
                <w:rFonts w:ascii="Calibri Light" w:hAnsi="Calibri Light" w:cs="Calibri Light"/>
                <w:sz w:val="22"/>
                <w:szCs w:val="22"/>
              </w:rPr>
            </w:pPr>
          </w:p>
        </w:tc>
      </w:tr>
      <w:tr w:rsidR="00734B9A" w:rsidRPr="00F31C95" w14:paraId="06F39C74" w14:textId="77777777" w:rsidTr="004066A8">
        <w:trPr>
          <w:trHeight w:val="849"/>
        </w:trPr>
        <w:tc>
          <w:tcPr>
            <w:tcW w:w="1941" w:type="dxa"/>
            <w:vMerge/>
            <w:shd w:val="clear" w:color="auto" w:fill="auto"/>
            <w:vAlign w:val="center"/>
          </w:tcPr>
          <w:p w14:paraId="2B8F45BC"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3272F798"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7F9141D4"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Crisis Alimentaria</w:t>
            </w:r>
          </w:p>
        </w:tc>
        <w:tc>
          <w:tcPr>
            <w:tcW w:w="3703" w:type="dxa"/>
            <w:shd w:val="clear" w:color="auto" w:fill="auto"/>
            <w:vAlign w:val="center"/>
          </w:tcPr>
          <w:p w14:paraId="02976A64"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Aumento a gran escala del hambre y/o malnutrición a nivel regional o mundial, producto de un inadecuado acceso a cantidades apropiadas y calidad de alimentos.</w:t>
            </w:r>
          </w:p>
        </w:tc>
        <w:tc>
          <w:tcPr>
            <w:tcW w:w="3221" w:type="dxa"/>
            <w:shd w:val="clear" w:color="auto" w:fill="auto"/>
            <w:vAlign w:val="center"/>
          </w:tcPr>
          <w:p w14:paraId="05D921EC" w14:textId="77777777" w:rsidR="00734B9A" w:rsidRPr="00F31C95" w:rsidRDefault="00734B9A" w:rsidP="004066A8">
            <w:pPr>
              <w:pStyle w:val="Prrafodelista"/>
              <w:numPr>
                <w:ilvl w:val="0"/>
                <w:numId w:val="8"/>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Fomentar la agroecología y prácticas tradicionales: Implementar programas de capacitación y apoyo técnico para que las comunidades indígenas adopten técnicas de agroecología y prácticas agrícolas tradicionales.</w:t>
            </w:r>
            <w:r w:rsidRPr="00F31C95">
              <w:rPr>
                <w:rStyle w:val="Refdenotaalpie"/>
                <w:rFonts w:ascii="Calibri Light" w:hAnsi="Calibri Light" w:cs="Calibri Light"/>
                <w:color w:val="000000" w:themeColor="text1"/>
                <w:sz w:val="22"/>
                <w:szCs w:val="22"/>
              </w:rPr>
              <w:footnoteReference w:id="21"/>
            </w:r>
          </w:p>
          <w:p w14:paraId="75F718ED" w14:textId="77777777" w:rsidR="00734B9A" w:rsidRPr="00F31C95" w:rsidRDefault="00734B9A" w:rsidP="004066A8">
            <w:pPr>
              <w:jc w:val="both"/>
              <w:rPr>
                <w:rFonts w:ascii="Calibri Light" w:hAnsi="Calibri Light" w:cs="Calibri Light"/>
                <w:color w:val="000000" w:themeColor="text1"/>
                <w:sz w:val="22"/>
                <w:szCs w:val="22"/>
              </w:rPr>
            </w:pPr>
          </w:p>
          <w:p w14:paraId="238423CB" w14:textId="77777777" w:rsidR="00734B9A" w:rsidRPr="00F31C95" w:rsidRDefault="00734B9A" w:rsidP="004066A8">
            <w:pPr>
              <w:pStyle w:val="Prrafodelista"/>
              <w:numPr>
                <w:ilvl w:val="0"/>
                <w:numId w:val="8"/>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 xml:space="preserve">Impulsar la creación de bancos de semillas comunitarios para conservar y compartir </w:t>
            </w:r>
            <w:r w:rsidRPr="00F31C95">
              <w:rPr>
                <w:rFonts w:ascii="Calibri Light" w:hAnsi="Calibri Light" w:cs="Calibri Light"/>
                <w:color w:val="000000" w:themeColor="text1"/>
                <w:sz w:val="22"/>
                <w:szCs w:val="22"/>
              </w:rPr>
              <w:lastRenderedPageBreak/>
              <w:t>variedades autóctonas de cultivos.</w:t>
            </w:r>
            <w:r w:rsidRPr="00F31C95">
              <w:rPr>
                <w:rStyle w:val="Refdenotaalpie"/>
                <w:rFonts w:ascii="Calibri Light" w:hAnsi="Calibri Light" w:cs="Calibri Light"/>
                <w:color w:val="000000" w:themeColor="text1"/>
                <w:sz w:val="22"/>
                <w:szCs w:val="22"/>
              </w:rPr>
              <w:footnoteReference w:id="22"/>
            </w:r>
          </w:p>
          <w:p w14:paraId="1F5DD613"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6DEA5AA3" w14:textId="77777777" w:rsidR="00734B9A" w:rsidRPr="00F31C95" w:rsidRDefault="00734B9A" w:rsidP="004066A8">
            <w:pPr>
              <w:pStyle w:val="Prrafodelista"/>
              <w:numPr>
                <w:ilvl w:val="0"/>
                <w:numId w:val="8"/>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Facilitar la creación de mercados locales y ferias de intercambio para que las comunidades indígenas puedan comercializar sus productos directamente</w:t>
            </w:r>
            <w:r w:rsidRPr="00F31C95">
              <w:rPr>
                <w:rStyle w:val="Refdenotaalpie"/>
                <w:rFonts w:ascii="Calibri Light" w:hAnsi="Calibri Light" w:cs="Calibri Light"/>
                <w:color w:val="000000" w:themeColor="text1"/>
                <w:sz w:val="22"/>
                <w:szCs w:val="22"/>
              </w:rPr>
              <w:footnoteReference w:id="23"/>
            </w:r>
            <w:r w:rsidRPr="00F31C95">
              <w:rPr>
                <w:rFonts w:ascii="Calibri Light" w:hAnsi="Calibri Light" w:cs="Calibri Light"/>
                <w:color w:val="000000" w:themeColor="text1"/>
                <w:sz w:val="22"/>
                <w:szCs w:val="22"/>
              </w:rPr>
              <w:t xml:space="preserve">. </w:t>
            </w:r>
          </w:p>
          <w:p w14:paraId="52A400D8"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78C15261" w14:textId="77777777" w:rsidR="00734B9A" w:rsidRPr="00F31C95" w:rsidRDefault="00734B9A" w:rsidP="004066A8">
            <w:pPr>
              <w:pStyle w:val="Prrafodelista"/>
              <w:numPr>
                <w:ilvl w:val="0"/>
                <w:numId w:val="8"/>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Promover el policultivo y conservación de medios de vida en las comunidades indígenas u originarias desde su experiencia</w:t>
            </w:r>
            <w:r w:rsidRPr="00F31C95">
              <w:rPr>
                <w:rStyle w:val="Refdenotaalpie"/>
                <w:rFonts w:ascii="Calibri Light" w:hAnsi="Calibri Light" w:cs="Calibri Light"/>
                <w:color w:val="000000" w:themeColor="text1"/>
                <w:sz w:val="22"/>
                <w:szCs w:val="22"/>
              </w:rPr>
              <w:footnoteReference w:id="24"/>
            </w:r>
            <w:r w:rsidRPr="00F31C95">
              <w:rPr>
                <w:rFonts w:ascii="Calibri Light" w:hAnsi="Calibri Light" w:cs="Calibri Light"/>
                <w:color w:val="000000" w:themeColor="text1"/>
                <w:sz w:val="22"/>
                <w:szCs w:val="22"/>
              </w:rPr>
              <w:t xml:space="preserve"> </w:t>
            </w:r>
          </w:p>
          <w:p w14:paraId="2B82535E"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41C50801" w14:textId="77777777" w:rsidR="00734B9A" w:rsidRPr="00F31C95" w:rsidRDefault="00734B9A" w:rsidP="004066A8">
            <w:pPr>
              <w:pStyle w:val="Prrafodelista"/>
              <w:numPr>
                <w:ilvl w:val="0"/>
                <w:numId w:val="8"/>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 xml:space="preserve">Garantizar mercados nacionales e internacionales para la exportación y comercialización justa de los productos desarrollados y/o </w:t>
            </w:r>
            <w:r w:rsidRPr="00F31C95">
              <w:rPr>
                <w:rFonts w:ascii="Calibri Light" w:hAnsi="Calibri Light" w:cs="Calibri Light"/>
                <w:color w:val="000000" w:themeColor="text1"/>
                <w:sz w:val="22"/>
                <w:szCs w:val="22"/>
              </w:rPr>
              <w:lastRenderedPageBreak/>
              <w:t>procesados por los pueblos indígenas</w:t>
            </w:r>
            <w:r w:rsidRPr="00F31C95">
              <w:rPr>
                <w:rStyle w:val="Refdenotaalpie"/>
                <w:rFonts w:ascii="Calibri Light" w:hAnsi="Calibri Light" w:cs="Calibri Light"/>
                <w:color w:val="000000" w:themeColor="text1"/>
                <w:sz w:val="22"/>
                <w:szCs w:val="22"/>
              </w:rPr>
              <w:footnoteReference w:id="25"/>
            </w:r>
            <w:r w:rsidRPr="00F31C95">
              <w:rPr>
                <w:rFonts w:ascii="Calibri Light" w:hAnsi="Calibri Light" w:cs="Calibri Light"/>
                <w:color w:val="000000" w:themeColor="text1"/>
                <w:sz w:val="22"/>
                <w:szCs w:val="22"/>
              </w:rPr>
              <w:t xml:space="preserve">. </w:t>
            </w:r>
          </w:p>
          <w:p w14:paraId="3ED0D373" w14:textId="77777777" w:rsidR="00734B9A" w:rsidRPr="00F31C95" w:rsidRDefault="00734B9A" w:rsidP="004066A8">
            <w:pPr>
              <w:pStyle w:val="Prrafodelista"/>
              <w:ind w:left="316" w:hanging="142"/>
              <w:rPr>
                <w:rFonts w:ascii="Calibri Light" w:hAnsi="Calibri Light" w:cs="Calibri Light"/>
                <w:color w:val="000000" w:themeColor="text1"/>
                <w:sz w:val="22"/>
                <w:szCs w:val="22"/>
              </w:rPr>
            </w:pPr>
          </w:p>
          <w:p w14:paraId="6C4CA862" w14:textId="77777777" w:rsidR="00734B9A" w:rsidRPr="00F31C95" w:rsidRDefault="00734B9A" w:rsidP="004066A8">
            <w:pPr>
              <w:pStyle w:val="Prrafodelista"/>
              <w:numPr>
                <w:ilvl w:val="0"/>
                <w:numId w:val="8"/>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 xml:space="preserve">Desarrollar planes de manejo sostenible de recursos naturales </w:t>
            </w:r>
            <w:r w:rsidRPr="00F31C95">
              <w:rPr>
                <w:rStyle w:val="Refdenotaalpie"/>
                <w:rFonts w:ascii="Calibri Light" w:hAnsi="Calibri Light" w:cs="Calibri Light"/>
                <w:color w:val="000000" w:themeColor="text1"/>
                <w:sz w:val="22"/>
                <w:szCs w:val="22"/>
              </w:rPr>
              <w:footnoteReference w:id="26"/>
            </w:r>
            <w:r w:rsidRPr="00F31C95">
              <w:rPr>
                <w:rFonts w:ascii="Calibri Light" w:hAnsi="Calibri Light" w:cs="Calibri Light"/>
                <w:color w:val="000000" w:themeColor="text1"/>
                <w:sz w:val="22"/>
                <w:szCs w:val="22"/>
              </w:rPr>
              <w:t>.</w:t>
            </w:r>
          </w:p>
          <w:p w14:paraId="53E4ADFD" w14:textId="77777777" w:rsidR="00734B9A" w:rsidRPr="00F31C95" w:rsidRDefault="00734B9A" w:rsidP="004066A8">
            <w:pPr>
              <w:jc w:val="both"/>
              <w:rPr>
                <w:rFonts w:ascii="Calibri Light" w:hAnsi="Calibri Light" w:cs="Calibri Light"/>
                <w:color w:val="000000" w:themeColor="text1"/>
                <w:sz w:val="22"/>
                <w:szCs w:val="22"/>
              </w:rPr>
            </w:pPr>
          </w:p>
        </w:tc>
      </w:tr>
      <w:tr w:rsidR="00734B9A" w:rsidRPr="00F31C95" w14:paraId="3B9583E5" w14:textId="77777777" w:rsidTr="004066A8">
        <w:trPr>
          <w:trHeight w:val="3384"/>
        </w:trPr>
        <w:tc>
          <w:tcPr>
            <w:tcW w:w="1941" w:type="dxa"/>
            <w:vMerge/>
            <w:shd w:val="clear" w:color="auto" w:fill="auto"/>
            <w:vAlign w:val="center"/>
          </w:tcPr>
          <w:p w14:paraId="4AC5C3F0"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1FFAB810"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70740A89"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Fracaso de la acción climática</w:t>
            </w:r>
          </w:p>
        </w:tc>
        <w:tc>
          <w:tcPr>
            <w:tcW w:w="3703" w:type="dxa"/>
            <w:shd w:val="clear" w:color="auto" w:fill="auto"/>
            <w:vAlign w:val="center"/>
          </w:tcPr>
          <w:p w14:paraId="2EC529F9"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Las empresas y los gobiernos no aplican, promulgan o invierten en medidas eficaces de adaptación y mitigación del cambio climático para la preservación de los ecosistemas y proteger a la población.</w:t>
            </w:r>
          </w:p>
        </w:tc>
        <w:tc>
          <w:tcPr>
            <w:tcW w:w="3221" w:type="dxa"/>
            <w:shd w:val="clear" w:color="auto" w:fill="auto"/>
            <w:vAlign w:val="center"/>
          </w:tcPr>
          <w:p w14:paraId="5CE80734" w14:textId="77777777" w:rsidR="00734B9A" w:rsidRPr="00F31C95"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Fortalecer los sistemas de conocimientos indígenas en torno a la adaptación al cambio climático y recolección, distribución y conservación del agua</w:t>
            </w:r>
            <w:r w:rsidRPr="00F31C95">
              <w:rPr>
                <w:rStyle w:val="Refdenotaalpie"/>
                <w:rFonts w:ascii="Calibri Light" w:hAnsi="Calibri Light" w:cs="Calibri Light"/>
                <w:color w:val="000000" w:themeColor="text1"/>
                <w:sz w:val="22"/>
                <w:szCs w:val="22"/>
              </w:rPr>
              <w:footnoteReference w:id="27"/>
            </w:r>
            <w:r w:rsidRPr="00F31C95">
              <w:rPr>
                <w:rFonts w:ascii="Calibri Light" w:hAnsi="Calibri Light" w:cs="Calibri Light"/>
                <w:color w:val="000000" w:themeColor="text1"/>
                <w:sz w:val="22"/>
                <w:szCs w:val="22"/>
              </w:rPr>
              <w:t xml:space="preserve">. </w:t>
            </w:r>
          </w:p>
          <w:p w14:paraId="4C69363F" w14:textId="77777777" w:rsidR="00734B9A" w:rsidRPr="00F31C95" w:rsidRDefault="00734B9A" w:rsidP="004066A8">
            <w:pPr>
              <w:pStyle w:val="Prrafodelista"/>
              <w:ind w:left="309"/>
              <w:jc w:val="both"/>
              <w:rPr>
                <w:rFonts w:ascii="Calibri Light" w:hAnsi="Calibri Light" w:cs="Calibri Light"/>
                <w:color w:val="000000" w:themeColor="text1"/>
                <w:sz w:val="22"/>
                <w:szCs w:val="22"/>
              </w:rPr>
            </w:pPr>
          </w:p>
          <w:p w14:paraId="7B52FF5A" w14:textId="77777777" w:rsidR="00734B9A" w:rsidRPr="00F31C95"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 xml:space="preserve">Promover iniciativas impulsadas por los pueblos indígenas sobre la documentación de los conocimientos y saberes tradicionales relacionados a cambio climático con énfasis en las prácticas de gestión del </w:t>
            </w:r>
            <w:r w:rsidRPr="00F31C95">
              <w:rPr>
                <w:rFonts w:ascii="Calibri Light" w:hAnsi="Calibri Light" w:cs="Calibri Light"/>
                <w:color w:val="000000" w:themeColor="text1"/>
                <w:sz w:val="22"/>
                <w:szCs w:val="22"/>
              </w:rPr>
              <w:lastRenderedPageBreak/>
              <w:t xml:space="preserve">agua proporcionando medidas adecuadas para garantizar su salvaguardia. </w:t>
            </w:r>
          </w:p>
          <w:p w14:paraId="3A1B1230" w14:textId="77777777" w:rsidR="00734B9A" w:rsidRPr="00F31C95" w:rsidRDefault="00734B9A" w:rsidP="004066A8">
            <w:pPr>
              <w:jc w:val="both"/>
              <w:rPr>
                <w:rFonts w:ascii="Calibri Light" w:hAnsi="Calibri Light" w:cs="Calibri Light"/>
                <w:sz w:val="22"/>
                <w:szCs w:val="22"/>
              </w:rPr>
            </w:pPr>
          </w:p>
        </w:tc>
      </w:tr>
      <w:tr w:rsidR="00734B9A" w:rsidRPr="00F31C95" w14:paraId="079C89AE" w14:textId="77777777" w:rsidTr="004066A8">
        <w:trPr>
          <w:trHeight w:val="849"/>
        </w:trPr>
        <w:tc>
          <w:tcPr>
            <w:tcW w:w="1941" w:type="dxa"/>
            <w:vMerge/>
            <w:shd w:val="clear" w:color="auto" w:fill="auto"/>
            <w:vAlign w:val="center"/>
          </w:tcPr>
          <w:p w14:paraId="71F1B477"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60A535FC"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3D14EF05"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Proliferación de la actividad económica ilícita</w:t>
            </w:r>
          </w:p>
        </w:tc>
        <w:tc>
          <w:tcPr>
            <w:tcW w:w="3703" w:type="dxa"/>
            <w:shd w:val="clear" w:color="auto" w:fill="auto"/>
            <w:vAlign w:val="center"/>
          </w:tcPr>
          <w:p w14:paraId="672270ED"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Propagación de actividades informales e ilícitas que debilitan el crecimiento económico; estas comprenden falsificación, flujos financieros ilícitos, comercio ilícito, tráfico de personas, crimen organizado, tráfico de personas, entre otras.</w:t>
            </w:r>
          </w:p>
        </w:tc>
        <w:tc>
          <w:tcPr>
            <w:tcW w:w="3221" w:type="dxa"/>
            <w:shd w:val="clear" w:color="auto" w:fill="auto"/>
            <w:vAlign w:val="center"/>
          </w:tcPr>
          <w:p w14:paraId="2F531355" w14:textId="77777777" w:rsidR="00734B9A" w:rsidRPr="00F31C95" w:rsidRDefault="00734B9A" w:rsidP="004066A8">
            <w:pPr>
              <w:pStyle w:val="Prrafodelista"/>
              <w:numPr>
                <w:ilvl w:val="0"/>
                <w:numId w:val="3"/>
              </w:numPr>
              <w:ind w:left="305" w:hanging="142"/>
              <w:jc w:val="both"/>
              <w:rPr>
                <w:rFonts w:ascii="Calibri Light" w:hAnsi="Calibri Light" w:cs="Calibri Light"/>
                <w:sz w:val="22"/>
                <w:szCs w:val="22"/>
              </w:rPr>
            </w:pPr>
            <w:r w:rsidRPr="00F31C95">
              <w:rPr>
                <w:rFonts w:ascii="Calibri Light" w:hAnsi="Calibri Light" w:cs="Calibri Light"/>
                <w:sz w:val="22"/>
                <w:szCs w:val="22"/>
              </w:rPr>
              <w:t>Reformular proyectos productivos orientados a combatir el narcotráfico poniendo énfasis en las prioridades de desarrollo social y económico de los pueblos indígenas.</w:t>
            </w:r>
          </w:p>
          <w:p w14:paraId="2119788D" w14:textId="77777777" w:rsidR="00734B9A" w:rsidRPr="00F31C95" w:rsidRDefault="00734B9A" w:rsidP="004066A8">
            <w:pPr>
              <w:pStyle w:val="Prrafodelista"/>
              <w:ind w:left="305"/>
              <w:jc w:val="both"/>
              <w:rPr>
                <w:rFonts w:ascii="Calibri Light" w:hAnsi="Calibri Light" w:cs="Calibri Light"/>
                <w:sz w:val="22"/>
                <w:szCs w:val="22"/>
              </w:rPr>
            </w:pPr>
          </w:p>
          <w:p w14:paraId="69327670" w14:textId="77777777" w:rsidR="00734B9A" w:rsidRPr="00F31C95" w:rsidRDefault="00734B9A" w:rsidP="004066A8">
            <w:pPr>
              <w:pStyle w:val="Prrafodelista"/>
              <w:numPr>
                <w:ilvl w:val="0"/>
                <w:numId w:val="3"/>
              </w:numPr>
              <w:ind w:left="305" w:hanging="142"/>
              <w:jc w:val="both"/>
              <w:rPr>
                <w:rFonts w:ascii="Calibri Light" w:hAnsi="Calibri Light" w:cs="Calibri Light"/>
                <w:sz w:val="22"/>
                <w:szCs w:val="22"/>
              </w:rPr>
            </w:pPr>
            <w:r w:rsidRPr="00F31C95">
              <w:rPr>
                <w:rFonts w:ascii="Calibri Light" w:hAnsi="Calibri Light" w:cs="Calibri Light"/>
                <w:sz w:val="22"/>
                <w:szCs w:val="22"/>
              </w:rPr>
              <w:t>Promover el policultivo y conservación de medios de vida en las comunidades indígenas u originarias desde su experiencia</w:t>
            </w:r>
            <w:r w:rsidRPr="00F31C95">
              <w:rPr>
                <w:rStyle w:val="Refdenotaalpie"/>
                <w:rFonts w:ascii="Calibri Light" w:hAnsi="Calibri Light" w:cs="Calibri Light"/>
                <w:sz w:val="22"/>
                <w:szCs w:val="22"/>
              </w:rPr>
              <w:footnoteReference w:id="28"/>
            </w:r>
            <w:r w:rsidRPr="00F31C95">
              <w:rPr>
                <w:rFonts w:ascii="Calibri Light" w:hAnsi="Calibri Light" w:cs="Calibri Light"/>
                <w:sz w:val="22"/>
                <w:szCs w:val="22"/>
              </w:rPr>
              <w:t xml:space="preserve"> </w:t>
            </w:r>
          </w:p>
          <w:p w14:paraId="4FF68FE3" w14:textId="77777777" w:rsidR="00734B9A" w:rsidRPr="00F31C95" w:rsidRDefault="00734B9A" w:rsidP="004066A8">
            <w:pPr>
              <w:ind w:left="305" w:hanging="142"/>
              <w:jc w:val="both"/>
              <w:rPr>
                <w:rFonts w:ascii="Calibri Light" w:hAnsi="Calibri Light" w:cs="Calibri Light"/>
                <w:sz w:val="22"/>
                <w:szCs w:val="22"/>
              </w:rPr>
            </w:pPr>
          </w:p>
          <w:p w14:paraId="40FAD234" w14:textId="77777777" w:rsidR="00734B9A" w:rsidRPr="00F31C95" w:rsidRDefault="00734B9A" w:rsidP="004066A8">
            <w:pPr>
              <w:pStyle w:val="Prrafodelista"/>
              <w:numPr>
                <w:ilvl w:val="0"/>
                <w:numId w:val="3"/>
              </w:numPr>
              <w:ind w:left="305" w:hanging="142"/>
              <w:jc w:val="both"/>
              <w:rPr>
                <w:rFonts w:ascii="Calibri Light" w:hAnsi="Calibri Light" w:cs="Calibri Light"/>
                <w:sz w:val="22"/>
                <w:szCs w:val="22"/>
              </w:rPr>
            </w:pPr>
            <w:r w:rsidRPr="00F31C95">
              <w:rPr>
                <w:rFonts w:ascii="Calibri Light" w:hAnsi="Calibri Light" w:cs="Calibri Light"/>
                <w:sz w:val="22"/>
                <w:szCs w:val="22"/>
              </w:rPr>
              <w:t>Garantizar mercados nacionales e internacionales para la exportación y comercialización justa de los productos desarrollados y/o procesados por los pueblos indígenas</w:t>
            </w:r>
            <w:r w:rsidRPr="00F31C95">
              <w:rPr>
                <w:rStyle w:val="Refdenotaalpie"/>
                <w:rFonts w:ascii="Calibri Light" w:hAnsi="Calibri Light" w:cs="Calibri Light"/>
                <w:sz w:val="22"/>
                <w:szCs w:val="22"/>
              </w:rPr>
              <w:footnoteReference w:id="29"/>
            </w:r>
            <w:r w:rsidRPr="00F31C95">
              <w:rPr>
                <w:rFonts w:ascii="Calibri Light" w:hAnsi="Calibri Light" w:cs="Calibri Light"/>
                <w:sz w:val="22"/>
                <w:szCs w:val="22"/>
              </w:rPr>
              <w:t xml:space="preserve">. </w:t>
            </w:r>
          </w:p>
          <w:p w14:paraId="715EED74" w14:textId="77777777" w:rsidR="00734B9A" w:rsidRPr="00F31C95" w:rsidRDefault="00734B9A" w:rsidP="004066A8">
            <w:pPr>
              <w:ind w:left="305" w:hanging="142"/>
              <w:jc w:val="both"/>
              <w:rPr>
                <w:rFonts w:ascii="Calibri Light" w:hAnsi="Calibri Light" w:cs="Calibri Light"/>
                <w:sz w:val="22"/>
                <w:szCs w:val="22"/>
              </w:rPr>
            </w:pPr>
          </w:p>
          <w:p w14:paraId="61C86FCD" w14:textId="77777777" w:rsidR="00734B9A" w:rsidRPr="00F31C95" w:rsidRDefault="00734B9A" w:rsidP="004066A8">
            <w:pPr>
              <w:pStyle w:val="Prrafodelista"/>
              <w:numPr>
                <w:ilvl w:val="0"/>
                <w:numId w:val="3"/>
              </w:numPr>
              <w:ind w:left="305" w:hanging="142"/>
              <w:jc w:val="both"/>
              <w:rPr>
                <w:rFonts w:ascii="Calibri Light" w:hAnsi="Calibri Light" w:cs="Calibri Light"/>
                <w:sz w:val="22"/>
                <w:szCs w:val="22"/>
              </w:rPr>
            </w:pPr>
            <w:r w:rsidRPr="00F31C95">
              <w:rPr>
                <w:rFonts w:ascii="Calibri Light" w:hAnsi="Calibri Light" w:cs="Calibri Light"/>
                <w:sz w:val="22"/>
                <w:szCs w:val="22"/>
              </w:rPr>
              <w:t>Fortalecer la jurisdicción indígena, especialmente, en términos de protección de territorios.</w:t>
            </w:r>
          </w:p>
          <w:p w14:paraId="617604A1" w14:textId="77777777" w:rsidR="00734B9A" w:rsidRPr="00F31C95" w:rsidRDefault="00734B9A" w:rsidP="004066A8">
            <w:pPr>
              <w:jc w:val="center"/>
              <w:rPr>
                <w:rFonts w:ascii="Calibri Light" w:hAnsi="Calibri Light" w:cs="Calibri Light"/>
                <w:sz w:val="22"/>
                <w:szCs w:val="22"/>
              </w:rPr>
            </w:pPr>
          </w:p>
        </w:tc>
      </w:tr>
      <w:tr w:rsidR="00734B9A" w:rsidRPr="00F31C95" w14:paraId="5205F38C" w14:textId="77777777" w:rsidTr="004066A8">
        <w:trPr>
          <w:trHeight w:val="4376"/>
        </w:trPr>
        <w:tc>
          <w:tcPr>
            <w:tcW w:w="1941" w:type="dxa"/>
            <w:vMerge/>
            <w:shd w:val="clear" w:color="auto" w:fill="auto"/>
            <w:vAlign w:val="center"/>
          </w:tcPr>
          <w:p w14:paraId="1B5A8EFC"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7C2C2AEA"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45775D40"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Fracaso de la gobernanza nacional</w:t>
            </w:r>
          </w:p>
        </w:tc>
        <w:tc>
          <w:tcPr>
            <w:tcW w:w="3703" w:type="dxa"/>
            <w:shd w:val="clear" w:color="auto" w:fill="auto"/>
            <w:vAlign w:val="center"/>
          </w:tcPr>
          <w:p w14:paraId="0F413F0A"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Incapacidad para gobernar una nación como resultado de un débil Estado de derecho, corrupción o entrampamiento político</w:t>
            </w:r>
          </w:p>
        </w:tc>
        <w:tc>
          <w:tcPr>
            <w:tcW w:w="3221" w:type="dxa"/>
            <w:shd w:val="clear" w:color="auto" w:fill="auto"/>
          </w:tcPr>
          <w:p w14:paraId="551C0D7E" w14:textId="77777777" w:rsidR="00734B9A" w:rsidRPr="00F31C95" w:rsidRDefault="00734B9A" w:rsidP="004066A8">
            <w:pPr>
              <w:jc w:val="both"/>
              <w:rPr>
                <w:rFonts w:ascii="Calibri Light" w:hAnsi="Calibri Light" w:cs="Calibri Light"/>
                <w:sz w:val="22"/>
                <w:szCs w:val="22"/>
              </w:rPr>
            </w:pPr>
          </w:p>
          <w:p w14:paraId="303E70B8"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Fomentar la inclusión sostenida de agendas indígenas en planes de gobierno nacionales, regionales y locales.</w:t>
            </w:r>
          </w:p>
          <w:p w14:paraId="6677036E" w14:textId="77777777" w:rsidR="00734B9A" w:rsidRPr="00F31C95" w:rsidRDefault="00734B9A" w:rsidP="004066A8">
            <w:pPr>
              <w:pStyle w:val="Prrafodelista"/>
              <w:ind w:left="309"/>
              <w:jc w:val="both"/>
              <w:rPr>
                <w:rFonts w:ascii="Calibri Light" w:hAnsi="Calibri Light" w:cs="Calibri Light"/>
                <w:sz w:val="22"/>
                <w:szCs w:val="22"/>
              </w:rPr>
            </w:pPr>
          </w:p>
          <w:p w14:paraId="7ECB82D3"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Promover la realización de planes de vida indígenas</w:t>
            </w:r>
            <w:r w:rsidRPr="00F31C95">
              <w:rPr>
                <w:rStyle w:val="Refdenotaalpie"/>
                <w:rFonts w:ascii="Calibri Light" w:hAnsi="Calibri Light" w:cs="Calibri Light"/>
                <w:sz w:val="22"/>
                <w:szCs w:val="22"/>
              </w:rPr>
              <w:footnoteReference w:id="30"/>
            </w:r>
            <w:r w:rsidRPr="00F31C95">
              <w:rPr>
                <w:rFonts w:ascii="Calibri Light" w:hAnsi="Calibri Light" w:cs="Calibri Light"/>
                <w:sz w:val="22"/>
                <w:szCs w:val="22"/>
              </w:rPr>
              <w:t xml:space="preserve"> a niveles regional y local.</w:t>
            </w:r>
          </w:p>
          <w:p w14:paraId="6066E01F" w14:textId="77777777" w:rsidR="00734B9A" w:rsidRPr="00F31C95" w:rsidRDefault="00734B9A" w:rsidP="004066A8">
            <w:pPr>
              <w:pStyle w:val="Prrafodelista"/>
              <w:jc w:val="both"/>
              <w:rPr>
                <w:rFonts w:ascii="Calibri Light" w:hAnsi="Calibri Light" w:cs="Calibri Light"/>
                <w:sz w:val="22"/>
                <w:szCs w:val="22"/>
              </w:rPr>
            </w:pPr>
          </w:p>
          <w:p w14:paraId="65B0EEAF"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 xml:space="preserve">Fomentar la </w:t>
            </w:r>
            <w:r w:rsidRPr="00F31C95">
              <w:rPr>
                <w:rFonts w:ascii="Calibri Light" w:hAnsi="Calibri Light" w:cs="Calibri Light"/>
                <w:color w:val="26292E"/>
                <w:sz w:val="22"/>
                <w:szCs w:val="22"/>
                <w:shd w:val="clear" w:color="auto" w:fill="FFFFFF"/>
              </w:rPr>
              <w:t>articulación de planes de vida indígenas con los instrumentos de planificación y gestión del Estado.</w:t>
            </w:r>
          </w:p>
          <w:p w14:paraId="4FC19F37" w14:textId="77777777" w:rsidR="00734B9A" w:rsidRPr="00F31C95" w:rsidRDefault="00734B9A" w:rsidP="004066A8">
            <w:pPr>
              <w:jc w:val="both"/>
              <w:rPr>
                <w:rFonts w:ascii="Calibri Light" w:hAnsi="Calibri Light" w:cs="Calibri Light"/>
                <w:sz w:val="22"/>
                <w:szCs w:val="22"/>
              </w:rPr>
            </w:pPr>
          </w:p>
        </w:tc>
      </w:tr>
      <w:tr w:rsidR="00734B9A" w:rsidRPr="00F31C95" w14:paraId="74F38779" w14:textId="77777777" w:rsidTr="004066A8">
        <w:trPr>
          <w:trHeight w:val="849"/>
        </w:trPr>
        <w:tc>
          <w:tcPr>
            <w:tcW w:w="1941" w:type="dxa"/>
            <w:vMerge/>
            <w:shd w:val="clear" w:color="auto" w:fill="auto"/>
            <w:vAlign w:val="center"/>
          </w:tcPr>
          <w:p w14:paraId="495D1148"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126CE5AE"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76B3F49D"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Migración involuntaria a gran escala</w:t>
            </w:r>
          </w:p>
        </w:tc>
        <w:tc>
          <w:tcPr>
            <w:tcW w:w="3703" w:type="dxa"/>
            <w:shd w:val="clear" w:color="auto" w:fill="auto"/>
            <w:vAlign w:val="center"/>
          </w:tcPr>
          <w:p w14:paraId="70BC11E9"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Movimiento de la población fuera de su lugar de origen o de residencia habitual, de carácter temporal o permanente, inducido por conflictos, desastres o razones ambientales o económicas.</w:t>
            </w:r>
          </w:p>
        </w:tc>
        <w:tc>
          <w:tcPr>
            <w:tcW w:w="3221" w:type="dxa"/>
            <w:shd w:val="clear" w:color="auto" w:fill="auto"/>
            <w:vAlign w:val="center"/>
          </w:tcPr>
          <w:p w14:paraId="7A08009E"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pacing w:val="2"/>
                <w:sz w:val="22"/>
                <w:szCs w:val="22"/>
                <w:shd w:val="clear" w:color="auto" w:fill="FFFFFF"/>
              </w:rPr>
            </w:pPr>
            <w:r w:rsidRPr="00F31C95">
              <w:rPr>
                <w:rFonts w:ascii="Calibri Light" w:hAnsi="Calibri Light" w:cs="Calibri Light"/>
                <w:color w:val="000000" w:themeColor="text1"/>
                <w:spacing w:val="2"/>
                <w:sz w:val="22"/>
                <w:szCs w:val="22"/>
                <w:shd w:val="clear" w:color="auto" w:fill="FFFFFF"/>
              </w:rPr>
              <w:t>Establecer programas de registro y seguimiento para determinar las diferencias específicas en la población indígena migrante.</w:t>
            </w:r>
            <w:r w:rsidRPr="00F31C95">
              <w:rPr>
                <w:rStyle w:val="Refdenotaalpie"/>
                <w:rFonts w:ascii="Calibri Light" w:hAnsi="Calibri Light" w:cs="Calibri Light"/>
                <w:color w:val="000000" w:themeColor="text1"/>
                <w:spacing w:val="2"/>
                <w:sz w:val="22"/>
                <w:szCs w:val="22"/>
                <w:shd w:val="clear" w:color="auto" w:fill="FFFFFF"/>
              </w:rPr>
              <w:footnoteReference w:id="31"/>
            </w:r>
            <w:r w:rsidRPr="00F31C95">
              <w:rPr>
                <w:rFonts w:ascii="Calibri Light" w:hAnsi="Calibri Light" w:cs="Calibri Light"/>
                <w:color w:val="000000" w:themeColor="text1"/>
                <w:spacing w:val="2"/>
                <w:sz w:val="22"/>
                <w:szCs w:val="22"/>
                <w:shd w:val="clear" w:color="auto" w:fill="FFFFFF"/>
              </w:rPr>
              <w:t xml:space="preserve"> </w:t>
            </w:r>
          </w:p>
          <w:p w14:paraId="200C99AC" w14:textId="77777777" w:rsidR="00734B9A" w:rsidRPr="00F31C95" w:rsidRDefault="00734B9A" w:rsidP="004066A8">
            <w:pPr>
              <w:jc w:val="both"/>
              <w:rPr>
                <w:rFonts w:ascii="Calibri Light" w:hAnsi="Calibri Light" w:cs="Calibri Light"/>
                <w:color w:val="000000" w:themeColor="text1"/>
                <w:spacing w:val="2"/>
                <w:sz w:val="22"/>
                <w:szCs w:val="22"/>
                <w:shd w:val="clear" w:color="auto" w:fill="FFFFFF"/>
              </w:rPr>
            </w:pPr>
          </w:p>
          <w:p w14:paraId="1E702118"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pacing w:val="2"/>
                <w:sz w:val="22"/>
                <w:szCs w:val="22"/>
                <w:shd w:val="clear" w:color="auto" w:fill="FFFFFF"/>
              </w:rPr>
            </w:pPr>
            <w:r w:rsidRPr="00F31C95">
              <w:rPr>
                <w:rFonts w:ascii="Calibri Light" w:hAnsi="Calibri Light" w:cs="Calibri Light"/>
                <w:color w:val="000000" w:themeColor="text1"/>
                <w:spacing w:val="2"/>
                <w:sz w:val="22"/>
                <w:szCs w:val="22"/>
                <w:shd w:val="clear" w:color="auto" w:fill="FFFFFF"/>
              </w:rPr>
              <w:lastRenderedPageBreak/>
              <w:t>Realizar estudios estadísticos para visibilizar la presencia y distribución de población indígenas en ciudades y entornos no indígenas en general.</w:t>
            </w:r>
            <w:r w:rsidRPr="00F31C95">
              <w:rPr>
                <w:rStyle w:val="Refdenotaalpie"/>
                <w:rFonts w:ascii="Calibri Light" w:hAnsi="Calibri Light" w:cs="Calibri Light"/>
                <w:color w:val="000000" w:themeColor="text1"/>
                <w:spacing w:val="2"/>
                <w:sz w:val="22"/>
                <w:szCs w:val="22"/>
                <w:shd w:val="clear" w:color="auto" w:fill="FFFFFF"/>
              </w:rPr>
              <w:footnoteReference w:id="32"/>
            </w:r>
          </w:p>
          <w:p w14:paraId="4EB265BE" w14:textId="77777777" w:rsidR="00734B9A" w:rsidRPr="00F31C95" w:rsidRDefault="00734B9A" w:rsidP="004066A8">
            <w:pPr>
              <w:jc w:val="both"/>
              <w:rPr>
                <w:rFonts w:ascii="Calibri Light" w:hAnsi="Calibri Light" w:cs="Calibri Light"/>
                <w:color w:val="000000" w:themeColor="text1"/>
                <w:spacing w:val="2"/>
                <w:sz w:val="22"/>
                <w:szCs w:val="22"/>
                <w:shd w:val="clear" w:color="auto" w:fill="FFFFFF"/>
              </w:rPr>
            </w:pPr>
            <w:r w:rsidRPr="00F31C95">
              <w:rPr>
                <w:rFonts w:ascii="Calibri Light" w:hAnsi="Calibri Light" w:cs="Calibri Light"/>
                <w:color w:val="000000" w:themeColor="text1"/>
                <w:spacing w:val="2"/>
                <w:sz w:val="22"/>
                <w:szCs w:val="22"/>
                <w:shd w:val="clear" w:color="auto" w:fill="FFFFFF"/>
              </w:rPr>
              <w:t xml:space="preserve"> </w:t>
            </w:r>
          </w:p>
          <w:p w14:paraId="2CF60390"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pacing w:val="2"/>
                <w:sz w:val="22"/>
                <w:szCs w:val="22"/>
                <w:shd w:val="clear" w:color="auto" w:fill="FFFFFF"/>
              </w:rPr>
            </w:pPr>
            <w:r w:rsidRPr="00F31C95">
              <w:rPr>
                <w:rFonts w:ascii="Calibri Light" w:hAnsi="Calibri Light" w:cs="Calibri Light"/>
                <w:color w:val="000000" w:themeColor="text1"/>
                <w:spacing w:val="2"/>
                <w:sz w:val="22"/>
                <w:szCs w:val="22"/>
                <w:shd w:val="clear" w:color="auto" w:fill="FFFFFF"/>
              </w:rPr>
              <w:t>Fortalecer la participación y representación indígena que habita en entornos no indígenas.</w:t>
            </w:r>
            <w:r w:rsidRPr="00F31C95">
              <w:rPr>
                <w:rStyle w:val="Refdenotaalpie"/>
                <w:rFonts w:ascii="Calibri Light" w:hAnsi="Calibri Light" w:cs="Calibri Light"/>
                <w:color w:val="000000" w:themeColor="text1"/>
                <w:spacing w:val="2"/>
                <w:sz w:val="22"/>
                <w:szCs w:val="22"/>
                <w:shd w:val="clear" w:color="auto" w:fill="FFFFFF"/>
              </w:rPr>
              <w:footnoteReference w:id="33"/>
            </w:r>
            <w:r w:rsidRPr="00F31C95">
              <w:rPr>
                <w:rFonts w:ascii="Calibri Light" w:hAnsi="Calibri Light" w:cs="Calibri Light"/>
                <w:color w:val="000000" w:themeColor="text1"/>
                <w:spacing w:val="2"/>
                <w:sz w:val="22"/>
                <w:szCs w:val="22"/>
                <w:shd w:val="clear" w:color="auto" w:fill="FFFFFF"/>
              </w:rPr>
              <w:t xml:space="preserve">  </w:t>
            </w:r>
          </w:p>
        </w:tc>
      </w:tr>
      <w:tr w:rsidR="00734B9A" w:rsidRPr="00F31C95" w14:paraId="55A0ED3D" w14:textId="77777777" w:rsidTr="004066A8">
        <w:trPr>
          <w:trHeight w:val="849"/>
        </w:trPr>
        <w:tc>
          <w:tcPr>
            <w:tcW w:w="1941" w:type="dxa"/>
            <w:vMerge/>
            <w:shd w:val="clear" w:color="auto" w:fill="auto"/>
            <w:vAlign w:val="center"/>
          </w:tcPr>
          <w:p w14:paraId="3DA116D5"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val="restart"/>
            <w:shd w:val="clear" w:color="auto" w:fill="auto"/>
            <w:vAlign w:val="center"/>
          </w:tcPr>
          <w:p w14:paraId="67F5B62E"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Oportunidades</w:t>
            </w:r>
          </w:p>
        </w:tc>
        <w:tc>
          <w:tcPr>
            <w:tcW w:w="3571" w:type="dxa"/>
            <w:shd w:val="clear" w:color="auto" w:fill="auto"/>
            <w:vAlign w:val="center"/>
          </w:tcPr>
          <w:p w14:paraId="585AE384"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Universalización de la economía digital</w:t>
            </w:r>
          </w:p>
        </w:tc>
        <w:tc>
          <w:tcPr>
            <w:tcW w:w="3703" w:type="dxa"/>
            <w:shd w:val="clear" w:color="auto" w:fill="auto"/>
            <w:vAlign w:val="center"/>
          </w:tcPr>
          <w:p w14:paraId="31D732DE"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 xml:space="preserve">Transformación de todos los flujos económicos y modelos de negocio a escala global utilizando </w:t>
            </w:r>
            <w:proofErr w:type="spellStart"/>
            <w:r w:rsidRPr="00F31C95">
              <w:rPr>
                <w:rFonts w:ascii="Calibri Light" w:hAnsi="Calibri Light" w:cs="Calibri Light"/>
                <w:sz w:val="22"/>
                <w:szCs w:val="22"/>
              </w:rPr>
              <w:t>blockchain</w:t>
            </w:r>
            <w:proofErr w:type="spellEnd"/>
            <w:r w:rsidRPr="00F31C95">
              <w:rPr>
                <w:rFonts w:ascii="Calibri Light" w:hAnsi="Calibri Light" w:cs="Calibri Light"/>
                <w:sz w:val="22"/>
                <w:szCs w:val="22"/>
              </w:rPr>
              <w:t xml:space="preserve">, </w:t>
            </w:r>
            <w:proofErr w:type="spellStart"/>
            <w:r w:rsidRPr="00F31C95">
              <w:rPr>
                <w:rFonts w:ascii="Calibri Light" w:hAnsi="Calibri Light" w:cs="Calibri Light"/>
                <w:sz w:val="22"/>
                <w:szCs w:val="22"/>
              </w:rPr>
              <w:t>big</w:t>
            </w:r>
            <w:proofErr w:type="spellEnd"/>
            <w:r w:rsidRPr="00F31C95">
              <w:rPr>
                <w:rFonts w:ascii="Calibri Light" w:hAnsi="Calibri Light" w:cs="Calibri Light"/>
                <w:sz w:val="22"/>
                <w:szCs w:val="22"/>
              </w:rPr>
              <w:t xml:space="preserve"> data, inteligencia artificial, el Internet de las cosas, entre otras tecnologías disruptivas</w:t>
            </w:r>
          </w:p>
        </w:tc>
        <w:tc>
          <w:tcPr>
            <w:tcW w:w="3221" w:type="dxa"/>
            <w:shd w:val="clear" w:color="auto" w:fill="auto"/>
            <w:vAlign w:val="center"/>
          </w:tcPr>
          <w:p w14:paraId="27C7486A"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z w:val="22"/>
                <w:szCs w:val="22"/>
                <w:shd w:val="clear" w:color="auto" w:fill="FFFFFF"/>
              </w:rPr>
            </w:pPr>
            <w:r w:rsidRPr="00F31C95">
              <w:rPr>
                <w:rFonts w:ascii="Calibri Light" w:hAnsi="Calibri Light" w:cs="Calibri Light"/>
                <w:color w:val="000000" w:themeColor="text1"/>
                <w:sz w:val="22"/>
                <w:szCs w:val="22"/>
                <w:shd w:val="clear" w:color="auto" w:fill="FFFFFF"/>
              </w:rPr>
              <w:t>Implementar políticas de inversión pública enfocadas en mejorar la cobertura de electrificación y acceso a internet en las comunidades indígenas del Perú.</w:t>
            </w:r>
            <w:r w:rsidRPr="00F31C95">
              <w:rPr>
                <w:rStyle w:val="Refdenotaalpie"/>
                <w:rFonts w:ascii="Calibri Light" w:hAnsi="Calibri Light" w:cs="Calibri Light"/>
                <w:color w:val="000000" w:themeColor="text1"/>
                <w:sz w:val="22"/>
                <w:szCs w:val="22"/>
                <w:shd w:val="clear" w:color="auto" w:fill="FFFFFF"/>
              </w:rPr>
              <w:footnoteReference w:id="34"/>
            </w:r>
          </w:p>
          <w:p w14:paraId="2331D537" w14:textId="77777777" w:rsidR="00734B9A" w:rsidRPr="00F31C95" w:rsidRDefault="00734B9A" w:rsidP="004066A8">
            <w:pPr>
              <w:jc w:val="both"/>
              <w:rPr>
                <w:rFonts w:ascii="Calibri Light" w:hAnsi="Calibri Light" w:cs="Calibri Light"/>
                <w:color w:val="000000" w:themeColor="text1"/>
                <w:sz w:val="22"/>
                <w:szCs w:val="22"/>
                <w:shd w:val="clear" w:color="auto" w:fill="FFFFFF"/>
              </w:rPr>
            </w:pPr>
          </w:p>
          <w:p w14:paraId="49CD5621"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z w:val="22"/>
                <w:szCs w:val="22"/>
                <w:shd w:val="clear" w:color="auto" w:fill="FFFFFF"/>
              </w:rPr>
            </w:pPr>
            <w:r w:rsidRPr="00F31C95">
              <w:rPr>
                <w:rFonts w:ascii="Calibri Light" w:hAnsi="Calibri Light" w:cs="Calibri Light"/>
                <w:color w:val="000000" w:themeColor="text1"/>
                <w:sz w:val="22"/>
                <w:szCs w:val="22"/>
                <w:shd w:val="clear" w:color="auto" w:fill="FFFFFF"/>
              </w:rPr>
              <w:t xml:space="preserve">Diseñar programas de capacitación en habilidades digitales que apunten a la valoración y difusión del </w:t>
            </w:r>
            <w:r w:rsidRPr="00F31C95">
              <w:rPr>
                <w:rFonts w:ascii="Calibri Light" w:hAnsi="Calibri Light" w:cs="Calibri Light"/>
                <w:color w:val="000000" w:themeColor="text1"/>
                <w:sz w:val="22"/>
                <w:szCs w:val="22"/>
                <w:shd w:val="clear" w:color="auto" w:fill="FFFFFF"/>
              </w:rPr>
              <w:lastRenderedPageBreak/>
              <w:t xml:space="preserve">patrimonio material e inmaterial de los pueblos indígenas. </w:t>
            </w:r>
          </w:p>
          <w:p w14:paraId="656DFDD6" w14:textId="77777777" w:rsidR="00734B9A" w:rsidRPr="00F31C95" w:rsidRDefault="00734B9A" w:rsidP="004066A8">
            <w:pPr>
              <w:jc w:val="both"/>
              <w:rPr>
                <w:rFonts w:ascii="Calibri Light" w:hAnsi="Calibri Light" w:cs="Calibri Light"/>
                <w:color w:val="000000" w:themeColor="text1"/>
                <w:sz w:val="22"/>
                <w:szCs w:val="22"/>
                <w:shd w:val="clear" w:color="auto" w:fill="FFFFFF"/>
              </w:rPr>
            </w:pPr>
          </w:p>
          <w:p w14:paraId="47AFF061"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shd w:val="clear" w:color="auto" w:fill="FFFFFF"/>
              </w:rPr>
              <w:t xml:space="preserve">Identificar tecnologías digitales cercanas y plausibles de implementar por los pueblos indígenas. </w:t>
            </w:r>
          </w:p>
          <w:p w14:paraId="43A599D2" w14:textId="77777777" w:rsidR="00734B9A" w:rsidRPr="00F31C95" w:rsidRDefault="00734B9A" w:rsidP="004066A8">
            <w:pPr>
              <w:pStyle w:val="Prrafodelista"/>
              <w:rPr>
                <w:rFonts w:ascii="Calibri Light" w:hAnsi="Calibri Light" w:cs="Calibri Light"/>
                <w:color w:val="000000" w:themeColor="text1"/>
                <w:sz w:val="22"/>
                <w:szCs w:val="22"/>
              </w:rPr>
            </w:pPr>
          </w:p>
          <w:p w14:paraId="430AEC4C" w14:textId="77777777" w:rsidR="00734B9A" w:rsidRPr="00F31C95" w:rsidRDefault="00734B9A" w:rsidP="004066A8">
            <w:pPr>
              <w:pStyle w:val="Prrafodelista"/>
              <w:numPr>
                <w:ilvl w:val="0"/>
                <w:numId w:val="3"/>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Promover actividades de comercio virtual entre las comunidades indígenas.</w:t>
            </w:r>
            <w:r w:rsidRPr="00F31C95">
              <w:rPr>
                <w:rStyle w:val="Refdenotaalpie"/>
                <w:rFonts w:ascii="Calibri Light" w:hAnsi="Calibri Light" w:cs="Calibri Light"/>
                <w:color w:val="000000" w:themeColor="text1"/>
                <w:sz w:val="22"/>
                <w:szCs w:val="22"/>
              </w:rPr>
              <w:footnoteReference w:id="35"/>
            </w:r>
          </w:p>
          <w:p w14:paraId="151805BD" w14:textId="77777777" w:rsidR="00734B9A" w:rsidRPr="00F31C95" w:rsidRDefault="00734B9A" w:rsidP="004066A8">
            <w:pPr>
              <w:jc w:val="both"/>
              <w:rPr>
                <w:rFonts w:ascii="Calibri Light" w:hAnsi="Calibri Light" w:cs="Calibri Light"/>
                <w:color w:val="000000" w:themeColor="text1"/>
                <w:sz w:val="22"/>
                <w:szCs w:val="22"/>
              </w:rPr>
            </w:pPr>
          </w:p>
        </w:tc>
      </w:tr>
      <w:tr w:rsidR="00734B9A" w:rsidRPr="00F31C95" w14:paraId="1D7B6453" w14:textId="77777777" w:rsidTr="004066A8">
        <w:trPr>
          <w:trHeight w:val="849"/>
        </w:trPr>
        <w:tc>
          <w:tcPr>
            <w:tcW w:w="1941" w:type="dxa"/>
            <w:vMerge/>
            <w:shd w:val="clear" w:color="auto" w:fill="auto"/>
            <w:vAlign w:val="center"/>
          </w:tcPr>
          <w:p w14:paraId="19BA253D"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1533541A"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6D2E3319"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Promoción de políticas de restauración de bosques</w:t>
            </w:r>
          </w:p>
        </w:tc>
        <w:tc>
          <w:tcPr>
            <w:tcW w:w="3703" w:type="dxa"/>
            <w:shd w:val="clear" w:color="auto" w:fill="auto"/>
            <w:vAlign w:val="center"/>
          </w:tcPr>
          <w:p w14:paraId="206B3521"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Beneficios del aprovechamiento sostenible de los servicios ecosistémicos de los bosques, no limitado al suministro de recursos naturales (madera, agua, alimentos, combustibles, recursos genéticos, etc.), sino también considerando los servicios de regulación (climática, hidrológica, de inundaciones, de protección costera, etc.) y culturales (cosmovisión, identidad, turismo, trabajo, etc.).</w:t>
            </w:r>
          </w:p>
        </w:tc>
        <w:tc>
          <w:tcPr>
            <w:tcW w:w="3221" w:type="dxa"/>
            <w:shd w:val="clear" w:color="auto" w:fill="auto"/>
            <w:vAlign w:val="center"/>
          </w:tcPr>
          <w:p w14:paraId="4BE1EDF5" w14:textId="77777777" w:rsidR="00734B9A" w:rsidRPr="00F31C95" w:rsidRDefault="00734B9A" w:rsidP="004066A8">
            <w:pPr>
              <w:pStyle w:val="Prrafodelista"/>
              <w:numPr>
                <w:ilvl w:val="0"/>
                <w:numId w:val="9"/>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Promover garantías políticas para el aseguramiento de recursos financieros necesarios para implementar políticas de restauración de bosques en beneficio de los pueblos indígenas.</w:t>
            </w:r>
            <w:r w:rsidRPr="00F31C95">
              <w:rPr>
                <w:rStyle w:val="Refdenotaalpie"/>
                <w:rFonts w:ascii="Calibri Light" w:hAnsi="Calibri Light" w:cs="Calibri Light"/>
                <w:color w:val="000000" w:themeColor="text1"/>
                <w:sz w:val="22"/>
                <w:szCs w:val="22"/>
              </w:rPr>
              <w:footnoteReference w:id="36"/>
            </w:r>
            <w:r w:rsidRPr="00F31C95">
              <w:rPr>
                <w:rFonts w:ascii="Calibri Light" w:hAnsi="Calibri Light" w:cs="Calibri Light"/>
                <w:color w:val="000000" w:themeColor="text1"/>
                <w:sz w:val="22"/>
                <w:szCs w:val="22"/>
              </w:rPr>
              <w:t xml:space="preserve"> </w:t>
            </w:r>
          </w:p>
          <w:p w14:paraId="3572A7F8"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0AA2B861" w14:textId="77777777" w:rsidR="00734B9A" w:rsidRPr="00F31C95" w:rsidRDefault="00734B9A" w:rsidP="004066A8">
            <w:pPr>
              <w:pStyle w:val="Prrafodelista"/>
              <w:numPr>
                <w:ilvl w:val="0"/>
                <w:numId w:val="9"/>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 xml:space="preserve">Consolidar un alineamiento de políticas entre diversos sectores y niveles de gobierno </w:t>
            </w:r>
            <w:r w:rsidRPr="00F31C95">
              <w:rPr>
                <w:rFonts w:ascii="Calibri Light" w:hAnsi="Calibri Light" w:cs="Calibri Light"/>
                <w:color w:val="000000" w:themeColor="text1"/>
                <w:sz w:val="22"/>
                <w:szCs w:val="22"/>
              </w:rPr>
              <w:lastRenderedPageBreak/>
              <w:t xml:space="preserve">para hacer frente a la deforestación. </w:t>
            </w:r>
          </w:p>
          <w:p w14:paraId="1F880834"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40AF77C0" w14:textId="77777777" w:rsidR="00734B9A" w:rsidRPr="00F31C95" w:rsidRDefault="00734B9A" w:rsidP="004066A8">
            <w:pPr>
              <w:pStyle w:val="Prrafodelista"/>
              <w:numPr>
                <w:ilvl w:val="0"/>
                <w:numId w:val="9"/>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Empoderar a los gobiernos subnacionales, especialmente a nivel regional, como principal gestor del territorio y promotor de la conservación de bosques.</w:t>
            </w:r>
            <w:r w:rsidRPr="00F31C95">
              <w:rPr>
                <w:rStyle w:val="Refdenotaalpie"/>
                <w:rFonts w:ascii="Calibri Light" w:hAnsi="Calibri Light" w:cs="Calibri Light"/>
                <w:color w:val="000000" w:themeColor="text1"/>
                <w:sz w:val="22"/>
                <w:szCs w:val="22"/>
              </w:rPr>
              <w:footnoteReference w:id="37"/>
            </w:r>
          </w:p>
          <w:p w14:paraId="2691D7D2"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44114950" w14:textId="77777777" w:rsidR="00734B9A" w:rsidRPr="00F31C95" w:rsidRDefault="00734B9A" w:rsidP="004066A8">
            <w:pPr>
              <w:pStyle w:val="Prrafodelista"/>
              <w:numPr>
                <w:ilvl w:val="0"/>
                <w:numId w:val="9"/>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Implementar esquemas fiscales que fomenten la conservación de bosques al considerarlos bienes públicos de alto valor.</w:t>
            </w:r>
          </w:p>
          <w:p w14:paraId="66365A7A" w14:textId="77777777" w:rsidR="00734B9A" w:rsidRPr="00F31C95" w:rsidRDefault="00734B9A" w:rsidP="004066A8">
            <w:pPr>
              <w:ind w:left="316" w:hanging="142"/>
              <w:jc w:val="both"/>
              <w:rPr>
                <w:rFonts w:ascii="Calibri Light" w:hAnsi="Calibri Light" w:cs="Calibri Light"/>
                <w:color w:val="000000" w:themeColor="text1"/>
                <w:sz w:val="22"/>
                <w:szCs w:val="22"/>
              </w:rPr>
            </w:pPr>
          </w:p>
          <w:p w14:paraId="4E39E10C" w14:textId="77777777" w:rsidR="00734B9A" w:rsidRPr="00F31C95" w:rsidRDefault="00734B9A" w:rsidP="004066A8">
            <w:pPr>
              <w:pStyle w:val="Prrafodelista"/>
              <w:numPr>
                <w:ilvl w:val="0"/>
                <w:numId w:val="9"/>
              </w:numPr>
              <w:ind w:left="316"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 xml:space="preserve">Establecer prácticas de buena gobernanza que permitan la participación activa de diversos actores, incluyendo los pueblos indígenas y comunidades locales, en la toma de decisiones </w:t>
            </w:r>
            <w:r w:rsidRPr="00F31C95">
              <w:rPr>
                <w:rFonts w:ascii="Calibri Light" w:hAnsi="Calibri Light" w:cs="Calibri Light"/>
                <w:color w:val="000000" w:themeColor="text1"/>
                <w:sz w:val="22"/>
                <w:szCs w:val="22"/>
              </w:rPr>
              <w:lastRenderedPageBreak/>
              <w:t>relacionadas con la restauración de bosques.</w:t>
            </w:r>
            <w:r w:rsidRPr="00F31C95">
              <w:rPr>
                <w:rStyle w:val="Refdenotaalpie"/>
                <w:rFonts w:ascii="Calibri Light" w:hAnsi="Calibri Light" w:cs="Calibri Light"/>
                <w:color w:val="000000" w:themeColor="text1"/>
                <w:sz w:val="22"/>
                <w:szCs w:val="22"/>
              </w:rPr>
              <w:footnoteReference w:id="38"/>
            </w:r>
          </w:p>
        </w:tc>
      </w:tr>
      <w:tr w:rsidR="00734B9A" w:rsidRPr="00F31C95" w14:paraId="0DFDC526" w14:textId="77777777" w:rsidTr="004066A8">
        <w:trPr>
          <w:trHeight w:val="849"/>
        </w:trPr>
        <w:tc>
          <w:tcPr>
            <w:tcW w:w="1941" w:type="dxa"/>
            <w:vMerge/>
            <w:shd w:val="clear" w:color="auto" w:fill="auto"/>
            <w:vAlign w:val="center"/>
          </w:tcPr>
          <w:p w14:paraId="21C48B43"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1558" w:type="dxa"/>
            <w:vMerge/>
            <w:shd w:val="clear" w:color="auto" w:fill="auto"/>
            <w:vAlign w:val="center"/>
          </w:tcPr>
          <w:p w14:paraId="0C1F4B48" w14:textId="77777777" w:rsidR="00734B9A" w:rsidRPr="00F31C95" w:rsidRDefault="00734B9A" w:rsidP="004066A8">
            <w:pPr>
              <w:widowControl w:val="0"/>
              <w:pBdr>
                <w:top w:val="nil"/>
                <w:left w:val="nil"/>
                <w:bottom w:val="nil"/>
                <w:right w:val="nil"/>
                <w:between w:val="nil"/>
              </w:pBdr>
              <w:spacing w:line="276" w:lineRule="auto"/>
              <w:rPr>
                <w:rFonts w:ascii="Calibri Light" w:hAnsi="Calibri Light" w:cs="Calibri Light"/>
                <w:sz w:val="22"/>
                <w:szCs w:val="22"/>
              </w:rPr>
            </w:pPr>
          </w:p>
        </w:tc>
        <w:tc>
          <w:tcPr>
            <w:tcW w:w="3571" w:type="dxa"/>
            <w:shd w:val="clear" w:color="auto" w:fill="auto"/>
            <w:vAlign w:val="center"/>
          </w:tcPr>
          <w:p w14:paraId="2797B6A4"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 xml:space="preserve">Explotación de minerales alternativos </w:t>
            </w:r>
          </w:p>
        </w:tc>
        <w:tc>
          <w:tcPr>
            <w:tcW w:w="3703" w:type="dxa"/>
            <w:shd w:val="clear" w:color="auto" w:fill="auto"/>
            <w:vAlign w:val="center"/>
          </w:tcPr>
          <w:p w14:paraId="02466EE0" w14:textId="77777777" w:rsidR="00734B9A" w:rsidRPr="00F31C95" w:rsidRDefault="00734B9A" w:rsidP="004066A8">
            <w:pPr>
              <w:jc w:val="center"/>
              <w:rPr>
                <w:rFonts w:ascii="Calibri Light" w:hAnsi="Calibri Light" w:cs="Calibri Light"/>
                <w:sz w:val="22"/>
                <w:szCs w:val="22"/>
              </w:rPr>
            </w:pPr>
            <w:r w:rsidRPr="00F31C95">
              <w:rPr>
                <w:rFonts w:ascii="Calibri Light" w:hAnsi="Calibri Light" w:cs="Calibri Light"/>
                <w:sz w:val="22"/>
                <w:szCs w:val="22"/>
              </w:rPr>
              <w:t>Extracción de minerales menos comunes, pero de alto valor (como litio, uranio, cobalto y níquel), para atender la demanda futura previsible de productos basados en nuevos materiales y tecnologías.</w:t>
            </w:r>
          </w:p>
        </w:tc>
        <w:tc>
          <w:tcPr>
            <w:tcW w:w="3221" w:type="dxa"/>
            <w:shd w:val="clear" w:color="auto" w:fill="auto"/>
            <w:vAlign w:val="center"/>
          </w:tcPr>
          <w:p w14:paraId="63182AD0" w14:textId="77777777" w:rsidR="00734B9A" w:rsidRPr="00F31C95" w:rsidRDefault="00734B9A" w:rsidP="004066A8">
            <w:pPr>
              <w:pStyle w:val="Prrafodelista"/>
              <w:numPr>
                <w:ilvl w:val="0"/>
                <w:numId w:val="3"/>
              </w:numPr>
              <w:ind w:left="309" w:hanging="142"/>
              <w:jc w:val="both"/>
              <w:rPr>
                <w:rFonts w:ascii="Calibri Light" w:hAnsi="Calibri Light" w:cs="Calibri Light"/>
                <w:color w:val="000000" w:themeColor="text1"/>
                <w:sz w:val="22"/>
                <w:szCs w:val="22"/>
              </w:rPr>
            </w:pPr>
            <w:r w:rsidRPr="00F31C95">
              <w:rPr>
                <w:rFonts w:ascii="Calibri Light" w:hAnsi="Calibri Light" w:cs="Calibri Light"/>
                <w:color w:val="000000" w:themeColor="text1"/>
                <w:sz w:val="22"/>
                <w:szCs w:val="22"/>
              </w:rPr>
              <w:t>Fortalecer los sistemas de conocimientos indígenas en torno a la recolección, distribución y conservación del agua</w:t>
            </w:r>
            <w:r w:rsidRPr="00F31C95">
              <w:rPr>
                <w:rStyle w:val="Refdenotaalpie"/>
                <w:rFonts w:ascii="Calibri Light" w:hAnsi="Calibri Light" w:cs="Calibri Light"/>
                <w:color w:val="000000" w:themeColor="text1"/>
                <w:sz w:val="22"/>
                <w:szCs w:val="22"/>
              </w:rPr>
              <w:footnoteReference w:id="39"/>
            </w:r>
            <w:r w:rsidRPr="00F31C95">
              <w:rPr>
                <w:rFonts w:ascii="Calibri Light" w:hAnsi="Calibri Light" w:cs="Calibri Light"/>
                <w:color w:val="000000" w:themeColor="text1"/>
                <w:sz w:val="22"/>
                <w:szCs w:val="22"/>
              </w:rPr>
              <w:t>.</w:t>
            </w:r>
          </w:p>
          <w:p w14:paraId="312F6A8C" w14:textId="77777777" w:rsidR="00734B9A" w:rsidRPr="00F31C95" w:rsidRDefault="00734B9A" w:rsidP="004066A8">
            <w:pPr>
              <w:pStyle w:val="Prrafodelista"/>
              <w:ind w:left="309"/>
              <w:jc w:val="both"/>
              <w:rPr>
                <w:rFonts w:ascii="Calibri Light" w:hAnsi="Calibri Light" w:cs="Calibri Light"/>
                <w:sz w:val="22"/>
                <w:szCs w:val="22"/>
              </w:rPr>
            </w:pPr>
          </w:p>
          <w:p w14:paraId="03174671"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 xml:space="preserve">Promover energías renovables y eficiencia energética. </w:t>
            </w:r>
          </w:p>
          <w:p w14:paraId="2EF61EC4" w14:textId="77777777" w:rsidR="00734B9A" w:rsidRPr="00F31C95" w:rsidRDefault="00734B9A" w:rsidP="004066A8">
            <w:pPr>
              <w:ind w:left="309" w:hanging="142"/>
              <w:jc w:val="both"/>
              <w:rPr>
                <w:rFonts w:ascii="Calibri Light" w:hAnsi="Calibri Light" w:cs="Calibri Light"/>
                <w:sz w:val="22"/>
                <w:szCs w:val="22"/>
              </w:rPr>
            </w:pPr>
          </w:p>
          <w:p w14:paraId="33070425"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Fortalecer la gobernanza ambiental mediante un diálogo sostenido con la sociedad y las poblaciones locales para asegurar su participación en la toma de decisiones.</w:t>
            </w:r>
          </w:p>
          <w:p w14:paraId="2F36E01A" w14:textId="77777777" w:rsidR="00734B9A" w:rsidRPr="00F31C95" w:rsidRDefault="00734B9A" w:rsidP="004066A8">
            <w:pPr>
              <w:pStyle w:val="Prrafodelista"/>
              <w:rPr>
                <w:rFonts w:ascii="Calibri Light" w:hAnsi="Calibri Light" w:cs="Calibri Light"/>
                <w:sz w:val="22"/>
                <w:szCs w:val="22"/>
              </w:rPr>
            </w:pPr>
          </w:p>
          <w:p w14:paraId="6740050F"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 xml:space="preserve">Destinar mayores esfuerzos y recursos a acciones destinadas a lograr remediaciones ambientales con el fin de </w:t>
            </w:r>
            <w:r w:rsidRPr="00F31C95">
              <w:rPr>
                <w:rFonts w:ascii="Calibri Light" w:hAnsi="Calibri Light" w:cs="Calibri Light"/>
                <w:sz w:val="22"/>
                <w:szCs w:val="22"/>
              </w:rPr>
              <w:lastRenderedPageBreak/>
              <w:t xml:space="preserve">garantizar pronto y efectivo cumplimiento. </w:t>
            </w:r>
          </w:p>
          <w:p w14:paraId="1E0EF275" w14:textId="77777777" w:rsidR="00734B9A" w:rsidRPr="00F31C95" w:rsidRDefault="00734B9A" w:rsidP="004066A8">
            <w:pPr>
              <w:rPr>
                <w:rFonts w:ascii="Calibri Light" w:hAnsi="Calibri Light" w:cs="Calibri Light"/>
                <w:sz w:val="22"/>
                <w:szCs w:val="22"/>
              </w:rPr>
            </w:pPr>
          </w:p>
          <w:p w14:paraId="3E783C75" w14:textId="77777777" w:rsidR="00734B9A" w:rsidRPr="00F31C95" w:rsidRDefault="00734B9A" w:rsidP="004066A8">
            <w:pPr>
              <w:pStyle w:val="Prrafodelista"/>
              <w:numPr>
                <w:ilvl w:val="0"/>
                <w:numId w:val="3"/>
              </w:numPr>
              <w:ind w:left="309" w:hanging="142"/>
              <w:jc w:val="both"/>
              <w:rPr>
                <w:rFonts w:ascii="Calibri Light" w:hAnsi="Calibri Light" w:cs="Calibri Light"/>
                <w:sz w:val="22"/>
                <w:szCs w:val="22"/>
              </w:rPr>
            </w:pPr>
            <w:r w:rsidRPr="00F31C95">
              <w:rPr>
                <w:rFonts w:ascii="Calibri Light" w:hAnsi="Calibri Light" w:cs="Calibri Light"/>
                <w:sz w:val="22"/>
                <w:szCs w:val="22"/>
              </w:rPr>
              <w:t>Sancionar, de manera ejemplar y efectiva, a entidades y agentes contaminantes. Dichas sanciones deben contemplar el reconocimiento de los impactos en aspectos económicos, sociales y culturales de las comunidades indígenas u originarias andinas y amazónicas.</w:t>
            </w:r>
            <w:r w:rsidRPr="00F31C95">
              <w:rPr>
                <w:rStyle w:val="Refdenotaalpie"/>
                <w:rFonts w:ascii="Calibri Light" w:hAnsi="Calibri Light" w:cs="Calibri Light"/>
                <w:sz w:val="22"/>
                <w:szCs w:val="22"/>
              </w:rPr>
              <w:footnoteReference w:id="40"/>
            </w:r>
          </w:p>
          <w:p w14:paraId="25B4390F" w14:textId="77777777" w:rsidR="00734B9A" w:rsidRPr="00F31C95" w:rsidRDefault="00734B9A" w:rsidP="004066A8">
            <w:pPr>
              <w:rPr>
                <w:rFonts w:ascii="Calibri Light" w:hAnsi="Calibri Light" w:cs="Calibri Light"/>
                <w:sz w:val="22"/>
                <w:szCs w:val="22"/>
              </w:rPr>
            </w:pPr>
          </w:p>
        </w:tc>
      </w:tr>
    </w:tbl>
    <w:p w14:paraId="010FB052" w14:textId="2A4929F3" w:rsidR="00734B9A" w:rsidRPr="00734B9A" w:rsidRDefault="00734B9A" w:rsidP="00734B9A">
      <w:pPr>
        <w:jc w:val="both"/>
        <w:rPr>
          <w:rFonts w:ascii="Calibri Light" w:hAnsi="Calibri Light"/>
          <w:sz w:val="20"/>
          <w:szCs w:val="20"/>
        </w:rPr>
        <w:sectPr w:rsidR="00734B9A" w:rsidRPr="00734B9A" w:rsidSect="0082611D">
          <w:type w:val="continuous"/>
          <w:pgSz w:w="16838" w:h="11906" w:orient="landscape" w:code="9"/>
          <w:pgMar w:top="1699" w:right="1411" w:bottom="1699" w:left="1411" w:header="720" w:footer="720" w:gutter="0"/>
          <w:cols w:space="720"/>
          <w:docGrid w:linePitch="360"/>
        </w:sectPr>
      </w:pPr>
      <w:r>
        <w:rPr>
          <w:rFonts w:ascii="Calibri Light" w:hAnsi="Calibri Light"/>
          <w:sz w:val="20"/>
          <w:szCs w:val="20"/>
        </w:rPr>
        <w:lastRenderedPageBreak/>
        <w:t>Elaboración: Ministerio de Cultura - DGP</w:t>
      </w:r>
    </w:p>
    <w:p w14:paraId="6022DC18" w14:textId="53DB2631" w:rsidR="00734B9A" w:rsidRDefault="00734B9A" w:rsidP="00F53FF4">
      <w:pPr>
        <w:pStyle w:val="Ttulo3"/>
        <w:snapToGrid w:val="0"/>
        <w:spacing w:before="120" w:after="120"/>
      </w:pPr>
      <w:bookmarkStart w:id="5" w:name="_Toc143639857"/>
      <w:r>
        <w:lastRenderedPageBreak/>
        <w:t>Análisis de escenarios</w:t>
      </w:r>
      <w:bookmarkEnd w:id="5"/>
    </w:p>
    <w:p w14:paraId="34627064" w14:textId="77777777" w:rsidR="00734B9A" w:rsidRDefault="00734B9A" w:rsidP="00734B9A">
      <w:pPr>
        <w:jc w:val="both"/>
        <w:rPr>
          <w:rFonts w:ascii="Calibri Light" w:eastAsia="Arial Narrow" w:hAnsi="Calibri Light" w:cs="Calibri Light"/>
        </w:rPr>
      </w:pPr>
      <w:r w:rsidRPr="0001313E">
        <w:rPr>
          <w:rFonts w:ascii="Calibri Light" w:eastAsia="Arial Narrow" w:hAnsi="Calibri Light" w:cs="Calibri Light"/>
        </w:rPr>
        <w:t>Según CEPLAN (2023), los escenarios son narrativas que describen un estado futuro al que la temática del problema público podría evolucionar, teniendo en cuenta las dinámicas, decisiones y relaciones de causa y efecto que influyen en el presente. Estos escenarios permiten a los tomadores de decisiones anticipar posibles cambios en el sistema bajo análisis. Se basan en la identificación de eventos disruptivos, que son sucesos con capacidad para modificar significativamente el desarrollo futuro del problema público, y pueden ser riesgos u oportunidades que afectan la situación. Los escenarios alternativos se formulan considerando periodos a corto, mediano y largo plazo, y se evalúa si afectarían diferencialmente a la población según género, etnicidad, ubicación geográfica u otras características. Cada escenario se presenta mediante una narrativa que consolida las consecuencias a corto, mediano y largo plazo de la disrupción, permitiendo identificar medidas anticipatorias para evitar o mitigar efectos negativos, así como para impulsar o aprovechar los efectos positivos.</w:t>
      </w:r>
    </w:p>
    <w:p w14:paraId="3F7E86D8" w14:textId="77777777" w:rsidR="00734B9A" w:rsidRPr="0001313E" w:rsidRDefault="00734B9A" w:rsidP="00734B9A">
      <w:pPr>
        <w:jc w:val="both"/>
        <w:rPr>
          <w:rFonts w:ascii="Calibri Light" w:eastAsia="Arial Narrow" w:hAnsi="Calibri Light" w:cs="Calibri Light"/>
        </w:rPr>
      </w:pPr>
    </w:p>
    <w:p w14:paraId="7407D020" w14:textId="77777777" w:rsidR="00734B9A" w:rsidRDefault="00734B9A" w:rsidP="00734B9A">
      <w:pPr>
        <w:jc w:val="both"/>
        <w:rPr>
          <w:rFonts w:ascii="Calibri Light" w:eastAsia="Arial Narrow" w:hAnsi="Calibri Light" w:cs="Calibri Light"/>
        </w:rPr>
      </w:pPr>
      <w:r w:rsidRPr="0001313E">
        <w:rPr>
          <w:rFonts w:ascii="Calibri Light" w:eastAsia="Arial Narrow" w:hAnsi="Calibri Light" w:cs="Calibri Light"/>
        </w:rPr>
        <w:t>Las medidas anticipatorias en relación con los escenarios futuros, según lo menciona CEPLAN (2023), están basadas en la formulación adecuada de dichos escenarios. La finalidad de esta formulación es identificar las medidas que se pueden o deben adoptar para hacer frente a los diferentes escenarios que podrían manifestarse en el futuro. Para lograr esto, se realiza una reflexión que busca responder a dos preguntas clave: 1. ¿Qué medidas se pueden adoptar para evitar o disminuir los efectos negativos de cada escenario?; y 2. ¿Qué medidas se pueden adoptar para impulsar o propiciar los efectos positivos de cada escenario?</w:t>
      </w:r>
    </w:p>
    <w:p w14:paraId="6AC85CA6" w14:textId="77777777" w:rsidR="00734B9A" w:rsidRPr="0001313E" w:rsidRDefault="00734B9A" w:rsidP="00734B9A">
      <w:pPr>
        <w:jc w:val="both"/>
        <w:rPr>
          <w:rFonts w:ascii="Calibri Light" w:eastAsia="Arial Narrow" w:hAnsi="Calibri Light" w:cs="Calibri Light"/>
        </w:rPr>
      </w:pPr>
    </w:p>
    <w:p w14:paraId="2397446B" w14:textId="77777777" w:rsidR="00734B9A" w:rsidRDefault="00734B9A" w:rsidP="00734B9A">
      <w:pPr>
        <w:jc w:val="both"/>
        <w:rPr>
          <w:rFonts w:ascii="Calibri Light" w:eastAsia="Arial Narrow" w:hAnsi="Calibri Light" w:cs="Calibri Light"/>
        </w:rPr>
      </w:pPr>
      <w:r w:rsidRPr="0001313E">
        <w:rPr>
          <w:rFonts w:ascii="Calibri Light" w:eastAsia="Arial Narrow" w:hAnsi="Calibri Light" w:cs="Calibri Light"/>
        </w:rPr>
        <w:t>Para la disminución de los efectos negativos se analizan los posibles escenarios futuros, considerando sus aspectos negativos y los impactos adversos que podrían generar en el problema público en cuestión. Con base en este análisis, se identifican las acciones y políticas que pueden implementarse para prevenir, reducir o mitigar los efectos negativos de cada escenario. Estas medidas buscan preparar a la sociedad y las instituciones para enfrentar los desafíos y riesgos potenciales.</w:t>
      </w:r>
    </w:p>
    <w:p w14:paraId="7D2876F0" w14:textId="77777777" w:rsidR="00734B9A" w:rsidRPr="0001313E" w:rsidRDefault="00734B9A" w:rsidP="00734B9A">
      <w:pPr>
        <w:jc w:val="both"/>
        <w:rPr>
          <w:rFonts w:ascii="Calibri Light" w:eastAsia="Arial Narrow" w:hAnsi="Calibri Light" w:cs="Calibri Light"/>
        </w:rPr>
      </w:pPr>
    </w:p>
    <w:p w14:paraId="1467CCA0" w14:textId="77777777" w:rsidR="00734B9A" w:rsidRDefault="00734B9A" w:rsidP="00734B9A">
      <w:pPr>
        <w:jc w:val="both"/>
        <w:rPr>
          <w:rFonts w:ascii="Calibri Light" w:eastAsia="Arial Narrow" w:hAnsi="Calibri Light" w:cs="Calibri Light"/>
        </w:rPr>
      </w:pPr>
      <w:r w:rsidRPr="0001313E">
        <w:rPr>
          <w:rFonts w:ascii="Calibri Light" w:eastAsia="Arial Narrow" w:hAnsi="Calibri Light" w:cs="Calibri Light"/>
        </w:rPr>
        <w:t>Con relación al impulso de efectos positivos se analizan las oportunidades y los aspectos positivos asociados a cada escenario futuro. Se identifican las acciones y políticas que pueden implementarse para aprovechar y promover los efectos positivos de cada escenario. Estas medidas buscan fomentar el crecimiento, el desarrollo sostenible y el bienestar de la población en el marco de los escenarios planteados.</w:t>
      </w:r>
    </w:p>
    <w:p w14:paraId="6D21DE47" w14:textId="77777777" w:rsidR="00734B9A" w:rsidRPr="0001313E" w:rsidRDefault="00734B9A" w:rsidP="00734B9A">
      <w:pPr>
        <w:jc w:val="both"/>
        <w:rPr>
          <w:rFonts w:ascii="Calibri Light" w:eastAsia="Arial Narrow" w:hAnsi="Calibri Light" w:cs="Calibri Light"/>
        </w:rPr>
      </w:pPr>
    </w:p>
    <w:p w14:paraId="475946EC" w14:textId="77777777" w:rsidR="00734B9A" w:rsidRDefault="00734B9A" w:rsidP="00734B9A">
      <w:pPr>
        <w:jc w:val="both"/>
        <w:rPr>
          <w:rFonts w:ascii="Calibri Light" w:eastAsia="Arial Narrow" w:hAnsi="Calibri Light" w:cs="Calibri Light"/>
        </w:rPr>
        <w:sectPr w:rsidR="00734B9A" w:rsidSect="00585FD6">
          <w:type w:val="continuous"/>
          <w:pgSz w:w="11906" w:h="16838" w:code="9"/>
          <w:pgMar w:top="1411" w:right="1699" w:bottom="1411" w:left="1699" w:header="720" w:footer="720" w:gutter="0"/>
          <w:cols w:space="720"/>
          <w:docGrid w:linePitch="360"/>
        </w:sectPr>
      </w:pPr>
      <w:r w:rsidRPr="0001313E">
        <w:rPr>
          <w:rFonts w:ascii="Calibri Light" w:eastAsia="Arial Narrow" w:hAnsi="Calibri Light" w:cs="Calibri Light"/>
        </w:rPr>
        <w:t>En otras palabras, las medidas anticipatorias en relación con los escenarios futuros se basan en una reflexión cuidadosa sobre los posibles futuros que podrían surgir, tanto en términos negativos como positivos. A partir de este análisis, se proponen acciones y políticas específicas para hacer frente a los desafíos y oportunidades que cada escenario presenta, con el objetivo de adaptarse, prevenir o aprovechar los posibles acontecimientos futuros</w:t>
      </w:r>
      <w:r>
        <w:rPr>
          <w:rFonts w:ascii="Calibri Light" w:eastAsia="Arial Narrow" w:hAnsi="Calibri Light" w:cs="Calibri Light"/>
        </w:rPr>
        <w:t>.</w:t>
      </w:r>
    </w:p>
    <w:p w14:paraId="4702B2C3" w14:textId="77777777" w:rsidR="00734B9A" w:rsidRPr="00EB7BA4" w:rsidRDefault="00734B9A" w:rsidP="00734B9A">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lastRenderedPageBreak/>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Pr>
          <w:rFonts w:asciiTheme="majorHAnsi" w:hAnsiTheme="majorHAnsi" w:cstheme="majorHAnsi"/>
          <w:b/>
          <w:bCs/>
          <w:i w:val="0"/>
          <w:iCs w:val="0"/>
          <w:noProof/>
          <w:sz w:val="24"/>
          <w:szCs w:val="24"/>
        </w:rPr>
        <w:t>3</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b/>
          <w:bCs/>
          <w:i w:val="0"/>
          <w:iCs w:val="0"/>
          <w:sz w:val="24"/>
          <w:szCs w:val="24"/>
        </w:rPr>
        <w:t>.</w:t>
      </w:r>
      <w:r w:rsidRPr="00EB7BA4">
        <w:rPr>
          <w:rFonts w:asciiTheme="majorHAnsi" w:hAnsiTheme="majorHAnsi" w:cstheme="majorHAnsi"/>
          <w:i w:val="0"/>
          <w:iCs w:val="0"/>
          <w:sz w:val="24"/>
          <w:szCs w:val="24"/>
        </w:rPr>
        <w:t xml:space="preserve"> Escenarios y medidas anticipatorias</w:t>
      </w:r>
    </w:p>
    <w:tbl>
      <w:tblPr>
        <w:tblStyle w:val="Tablaconcuadrcula"/>
        <w:tblW w:w="14035" w:type="dxa"/>
        <w:tblLook w:val="04A0" w:firstRow="1" w:lastRow="0" w:firstColumn="1" w:lastColumn="0" w:noHBand="0" w:noVBand="1"/>
      </w:tblPr>
      <w:tblGrid>
        <w:gridCol w:w="2065"/>
        <w:gridCol w:w="3150"/>
        <w:gridCol w:w="8820"/>
      </w:tblGrid>
      <w:tr w:rsidR="00734B9A" w:rsidRPr="00506A3F" w14:paraId="7C8FB1A6" w14:textId="77777777" w:rsidTr="004066A8">
        <w:trPr>
          <w:trHeight w:val="849"/>
        </w:trPr>
        <w:tc>
          <w:tcPr>
            <w:tcW w:w="2065" w:type="dxa"/>
            <w:shd w:val="clear" w:color="auto" w:fill="44546A" w:themeFill="text2"/>
            <w:vAlign w:val="center"/>
          </w:tcPr>
          <w:p w14:paraId="4D90B350" w14:textId="77777777" w:rsidR="00734B9A" w:rsidRPr="00EB7BA4" w:rsidRDefault="00734B9A" w:rsidP="004066A8">
            <w:pPr>
              <w:jc w:val="center"/>
              <w:rPr>
                <w:rFonts w:ascii="Calibri Light" w:hAnsi="Calibri Light" w:cs="Calibri Light"/>
                <w:b/>
                <w:bCs/>
                <w:color w:val="FFFFFF" w:themeColor="background1"/>
                <w:sz w:val="20"/>
                <w:szCs w:val="20"/>
              </w:rPr>
            </w:pPr>
            <w:r w:rsidRPr="00EB7BA4">
              <w:rPr>
                <w:rFonts w:ascii="Calibri Light" w:hAnsi="Calibri Light" w:cs="Calibri Light"/>
                <w:b/>
                <w:bCs/>
                <w:color w:val="FFFFFF" w:themeColor="background1"/>
                <w:sz w:val="20"/>
                <w:szCs w:val="20"/>
              </w:rPr>
              <w:t>Problema Público</w:t>
            </w:r>
          </w:p>
        </w:tc>
        <w:tc>
          <w:tcPr>
            <w:tcW w:w="3150" w:type="dxa"/>
            <w:shd w:val="clear" w:color="auto" w:fill="44546A" w:themeFill="text2"/>
            <w:vAlign w:val="center"/>
          </w:tcPr>
          <w:p w14:paraId="433BE10C" w14:textId="77777777" w:rsidR="00734B9A" w:rsidRPr="00EB7BA4" w:rsidRDefault="00734B9A" w:rsidP="004066A8">
            <w:pPr>
              <w:jc w:val="center"/>
              <w:rPr>
                <w:rFonts w:ascii="Calibri Light" w:hAnsi="Calibri Light" w:cs="Calibri Light"/>
                <w:b/>
                <w:bCs/>
                <w:color w:val="FFFFFF" w:themeColor="background1"/>
                <w:sz w:val="20"/>
                <w:szCs w:val="20"/>
              </w:rPr>
            </w:pPr>
            <w:r w:rsidRPr="00EB7BA4">
              <w:rPr>
                <w:rFonts w:ascii="Calibri Light" w:hAnsi="Calibri Light" w:cs="Calibri Light"/>
                <w:b/>
                <w:bCs/>
                <w:color w:val="FFFFFF" w:themeColor="background1"/>
                <w:sz w:val="20"/>
                <w:szCs w:val="20"/>
              </w:rPr>
              <w:t>Disrupción</w:t>
            </w:r>
          </w:p>
        </w:tc>
        <w:tc>
          <w:tcPr>
            <w:tcW w:w="8820" w:type="dxa"/>
            <w:shd w:val="clear" w:color="auto" w:fill="44546A" w:themeFill="text2"/>
            <w:vAlign w:val="center"/>
          </w:tcPr>
          <w:p w14:paraId="6B357328" w14:textId="77777777" w:rsidR="00734B9A" w:rsidRPr="00EB7BA4" w:rsidRDefault="00734B9A" w:rsidP="004066A8">
            <w:pPr>
              <w:jc w:val="center"/>
              <w:rPr>
                <w:rFonts w:ascii="Calibri Light" w:hAnsi="Calibri Light" w:cs="Calibri Light"/>
                <w:b/>
                <w:bCs/>
                <w:color w:val="FFFFFF" w:themeColor="background1"/>
                <w:sz w:val="20"/>
                <w:szCs w:val="20"/>
              </w:rPr>
            </w:pPr>
            <w:r w:rsidRPr="00EB7BA4">
              <w:rPr>
                <w:rFonts w:ascii="Calibri Light" w:hAnsi="Calibri Light" w:cs="Calibri Light"/>
                <w:b/>
                <w:bCs/>
                <w:color w:val="FFFFFF" w:themeColor="background1"/>
                <w:sz w:val="20"/>
                <w:szCs w:val="20"/>
              </w:rPr>
              <w:t>Medidas anticipatorias</w:t>
            </w:r>
          </w:p>
        </w:tc>
      </w:tr>
      <w:tr w:rsidR="00734B9A" w:rsidRPr="00506A3F" w14:paraId="27669FFA" w14:textId="77777777" w:rsidTr="004066A8">
        <w:trPr>
          <w:trHeight w:val="849"/>
        </w:trPr>
        <w:tc>
          <w:tcPr>
            <w:tcW w:w="2065" w:type="dxa"/>
            <w:vMerge w:val="restart"/>
            <w:shd w:val="clear" w:color="auto" w:fill="auto"/>
            <w:vAlign w:val="center"/>
          </w:tcPr>
          <w:p w14:paraId="2F9F31B4" w14:textId="77777777" w:rsidR="00734B9A" w:rsidRPr="00EB7BA4" w:rsidRDefault="00734B9A" w:rsidP="004066A8">
            <w:pPr>
              <w:jc w:val="center"/>
              <w:rPr>
                <w:rFonts w:ascii="Calibri Light" w:hAnsi="Calibri Light" w:cs="Calibri Light"/>
                <w:sz w:val="20"/>
                <w:szCs w:val="20"/>
              </w:rPr>
            </w:pPr>
            <w:r w:rsidRPr="00EB7BA4">
              <w:rPr>
                <w:rFonts w:ascii="Calibri Light" w:hAnsi="Calibri Light" w:cs="Calibri Light"/>
                <w:sz w:val="20"/>
                <w:szCs w:val="20"/>
              </w:rPr>
              <w:t>Vulneración estructural de los derechos colectivos de los pueblos indígenas u originarios</w:t>
            </w:r>
          </w:p>
        </w:tc>
        <w:tc>
          <w:tcPr>
            <w:tcW w:w="3150" w:type="dxa"/>
            <w:shd w:val="clear" w:color="auto" w:fill="auto"/>
            <w:vAlign w:val="center"/>
          </w:tcPr>
          <w:p w14:paraId="09429EBC" w14:textId="77777777" w:rsidR="00734B9A" w:rsidRPr="00EB7BA4" w:rsidRDefault="00734B9A" w:rsidP="004066A8">
            <w:pPr>
              <w:jc w:val="center"/>
              <w:rPr>
                <w:rFonts w:ascii="Calibri Light" w:hAnsi="Calibri Light" w:cs="Calibri Light"/>
                <w:sz w:val="20"/>
                <w:szCs w:val="20"/>
              </w:rPr>
            </w:pPr>
            <w:r w:rsidRPr="00EB7BA4">
              <w:rPr>
                <w:rFonts w:ascii="Calibri Light" w:hAnsi="Calibri Light" w:cs="Calibri Light"/>
                <w:sz w:val="20"/>
                <w:szCs w:val="20"/>
              </w:rPr>
              <w:t>Incremento de conflictos que generarán más polarización social</w:t>
            </w:r>
          </w:p>
        </w:tc>
        <w:tc>
          <w:tcPr>
            <w:tcW w:w="8820" w:type="dxa"/>
            <w:shd w:val="clear" w:color="auto" w:fill="auto"/>
            <w:vAlign w:val="center"/>
          </w:tcPr>
          <w:p w14:paraId="5BD04BB1"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Seguir las recomendaciones hechas por la Defensoría del Pueblo en su Informe Defensorial n°187-2021-DP en relación con el seguimiento y cumplimiento de acuerdos derivados de actas para resolver conflictos sociales que involucran a la PCM, Gobiernos Regionales y Ministerios del Estado en tanto la activación/implementación de oficinas de gestión de conflictos o equivalentes con especial atención a MINEM, a quien, además, se les sugiere la publicación de reportes periódicos.</w:t>
            </w:r>
          </w:p>
          <w:p w14:paraId="60F4A462"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Concretizar los planes de cierre de brechas aprobados por población indígena.</w:t>
            </w:r>
          </w:p>
          <w:p w14:paraId="245330B3"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Recoger las buenas prácticas de los procesos de cierre de brechas con población indígena con el fin de desarrollar herramientas para procesos futuros.</w:t>
            </w:r>
          </w:p>
          <w:p w14:paraId="2680087D"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Planificar un Programa Nacional de Reparaciones focalizadas en poblaciones históricamente afectadas, entre ellas, la indígena.</w:t>
            </w:r>
          </w:p>
          <w:p w14:paraId="18D26580"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Sancionar, de manera ejemplar y efectiva, a entidades y agentes que afecten a la población indígena. Dichas sanciones deben contemplar el reconocimiento de los impactos en aspectos económicos, sociales y culturales de las comunidades indígenas u originarias andinas y amazónicas</w:t>
            </w:r>
            <w:r w:rsidRPr="00EB7BA4">
              <w:rPr>
                <w:rStyle w:val="Refdenotaalpie"/>
                <w:rFonts w:ascii="Calibri Light" w:hAnsi="Calibri Light" w:cs="Calibri Light"/>
                <w:sz w:val="20"/>
                <w:szCs w:val="20"/>
              </w:rPr>
              <w:footnoteReference w:id="41"/>
            </w:r>
            <w:r w:rsidRPr="00EB7BA4">
              <w:rPr>
                <w:rFonts w:ascii="Calibri Light" w:hAnsi="Calibri Light" w:cs="Calibri Light"/>
                <w:sz w:val="20"/>
                <w:szCs w:val="20"/>
              </w:rPr>
              <w:t>.</w:t>
            </w:r>
          </w:p>
          <w:p w14:paraId="5A8C9AEB"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Actualizar recomendaciones que el Estado proponga desde la experiencia de los procesos de participación y consulta previa con el fin de desarrollar herramientas para cualquier proceso futuro que requiera de un enfoque participativo con diálogo intercultural.</w:t>
            </w:r>
          </w:p>
          <w:p w14:paraId="5F2004C8" w14:textId="77777777" w:rsidR="00734B9A" w:rsidRPr="00EB7BA4" w:rsidRDefault="00734B9A" w:rsidP="004066A8">
            <w:pPr>
              <w:pStyle w:val="Prrafodelista"/>
              <w:numPr>
                <w:ilvl w:val="0"/>
                <w:numId w:val="10"/>
              </w:numPr>
              <w:jc w:val="both"/>
              <w:rPr>
                <w:rFonts w:ascii="Calibri Light" w:hAnsi="Calibri Light" w:cs="Calibri Light"/>
                <w:sz w:val="20"/>
                <w:szCs w:val="20"/>
              </w:rPr>
            </w:pPr>
            <w:r w:rsidRPr="00EB7BA4">
              <w:rPr>
                <w:rFonts w:ascii="Calibri Light" w:hAnsi="Calibri Light" w:cs="Calibri Light"/>
                <w:sz w:val="20"/>
                <w:szCs w:val="20"/>
              </w:rPr>
              <w:t>Realizar reformas normativas considerando la demanda de</w:t>
            </w:r>
            <w:r w:rsidRPr="00EB7BA4">
              <w:rPr>
                <w:rFonts w:ascii="Calibri Light" w:hAnsi="Calibri Light" w:cs="Calibri Light"/>
                <w:spacing w:val="-47"/>
                <w:sz w:val="20"/>
                <w:szCs w:val="20"/>
              </w:rPr>
              <w:t xml:space="preserve"> </w:t>
            </w:r>
            <w:r w:rsidRPr="00EB7BA4">
              <w:rPr>
                <w:rFonts w:ascii="Calibri Light" w:hAnsi="Calibri Light" w:cs="Calibri Light"/>
                <w:sz w:val="20"/>
                <w:szCs w:val="20"/>
              </w:rPr>
              <w:t>una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mayor</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participación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indígena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mejoras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en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los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procesos</w:t>
            </w:r>
            <w:r w:rsidRPr="00EB7BA4">
              <w:rPr>
                <w:rFonts w:ascii="Calibri Light" w:hAnsi="Calibri Light" w:cs="Calibri Light"/>
                <w:spacing w:val="-2"/>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4"/>
                <w:sz w:val="20"/>
                <w:szCs w:val="20"/>
              </w:rPr>
              <w:t xml:space="preserve"> </w:t>
            </w:r>
            <w:r w:rsidRPr="00EB7BA4">
              <w:rPr>
                <w:rFonts w:ascii="Calibri Light" w:hAnsi="Calibri Light" w:cs="Calibri Light"/>
                <w:sz w:val="20"/>
                <w:szCs w:val="20"/>
              </w:rPr>
              <w:t>implementación</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4"/>
                <w:sz w:val="20"/>
                <w:szCs w:val="20"/>
              </w:rPr>
              <w:t xml:space="preserve"> </w:t>
            </w:r>
            <w:r w:rsidRPr="00EB7BA4">
              <w:rPr>
                <w:rFonts w:ascii="Calibri Light" w:hAnsi="Calibri Light" w:cs="Calibri Light"/>
                <w:sz w:val="20"/>
                <w:szCs w:val="20"/>
              </w:rPr>
              <w:t>la consulta</w:t>
            </w:r>
            <w:r w:rsidRPr="00EB7BA4">
              <w:rPr>
                <w:rFonts w:ascii="Calibri Light" w:hAnsi="Calibri Light" w:cs="Calibri Light"/>
                <w:spacing w:val="-5"/>
                <w:sz w:val="20"/>
                <w:szCs w:val="20"/>
              </w:rPr>
              <w:t xml:space="preserve"> </w:t>
            </w:r>
            <w:r w:rsidRPr="00EB7BA4">
              <w:rPr>
                <w:rFonts w:ascii="Calibri Light" w:hAnsi="Calibri Light" w:cs="Calibri Light"/>
                <w:sz w:val="20"/>
                <w:szCs w:val="20"/>
              </w:rPr>
              <w:t>previa.</w:t>
            </w:r>
          </w:p>
          <w:p w14:paraId="6A645D92" w14:textId="77777777" w:rsidR="00734B9A" w:rsidRPr="00EB7BA4" w:rsidRDefault="00734B9A" w:rsidP="004066A8">
            <w:pPr>
              <w:jc w:val="both"/>
              <w:rPr>
                <w:rFonts w:ascii="Calibri Light" w:hAnsi="Calibri Light" w:cs="Calibri Light"/>
                <w:sz w:val="20"/>
                <w:szCs w:val="20"/>
              </w:rPr>
            </w:pPr>
          </w:p>
        </w:tc>
      </w:tr>
      <w:tr w:rsidR="00734B9A" w:rsidRPr="00506A3F" w14:paraId="7D172B2F" w14:textId="77777777" w:rsidTr="004066A8">
        <w:trPr>
          <w:trHeight w:val="849"/>
        </w:trPr>
        <w:tc>
          <w:tcPr>
            <w:tcW w:w="2065" w:type="dxa"/>
            <w:vMerge/>
            <w:shd w:val="clear" w:color="auto" w:fill="auto"/>
            <w:vAlign w:val="center"/>
          </w:tcPr>
          <w:p w14:paraId="27140FEA" w14:textId="77777777" w:rsidR="00734B9A" w:rsidRPr="00EB7BA4" w:rsidRDefault="00734B9A" w:rsidP="004066A8">
            <w:pPr>
              <w:jc w:val="center"/>
              <w:rPr>
                <w:rFonts w:ascii="Calibri Light" w:hAnsi="Calibri Light" w:cs="Calibri Light"/>
                <w:sz w:val="20"/>
                <w:szCs w:val="20"/>
              </w:rPr>
            </w:pPr>
          </w:p>
        </w:tc>
        <w:tc>
          <w:tcPr>
            <w:tcW w:w="3150" w:type="dxa"/>
            <w:shd w:val="clear" w:color="auto" w:fill="auto"/>
            <w:vAlign w:val="center"/>
          </w:tcPr>
          <w:p w14:paraId="47B35288" w14:textId="77777777" w:rsidR="00734B9A" w:rsidRPr="00EB7BA4" w:rsidRDefault="00734B9A" w:rsidP="004066A8">
            <w:pPr>
              <w:jc w:val="center"/>
              <w:rPr>
                <w:rFonts w:ascii="Calibri Light" w:hAnsi="Calibri Light" w:cs="Calibri Light"/>
                <w:sz w:val="20"/>
                <w:szCs w:val="20"/>
              </w:rPr>
            </w:pPr>
            <w:r w:rsidRPr="00EB7BA4">
              <w:rPr>
                <w:rFonts w:ascii="Calibri Light" w:hAnsi="Calibri Light" w:cs="Calibri Light"/>
                <w:sz w:val="20"/>
                <w:szCs w:val="20"/>
              </w:rPr>
              <w:t>Fragilidad del Estado de derecho en Perú</w:t>
            </w:r>
          </w:p>
        </w:tc>
        <w:tc>
          <w:tcPr>
            <w:tcW w:w="8820" w:type="dxa"/>
            <w:shd w:val="clear" w:color="auto" w:fill="auto"/>
            <w:vAlign w:val="center"/>
          </w:tcPr>
          <w:p w14:paraId="45721308" w14:textId="77777777" w:rsidR="00734B9A" w:rsidRPr="00EB7BA4" w:rsidRDefault="00734B9A" w:rsidP="004066A8">
            <w:pPr>
              <w:pStyle w:val="TableParagraph"/>
              <w:numPr>
                <w:ilvl w:val="0"/>
                <w:numId w:val="11"/>
              </w:numPr>
              <w:tabs>
                <w:tab w:val="left" w:pos="415"/>
              </w:tabs>
              <w:spacing w:before="0" w:line="242" w:lineRule="auto"/>
              <w:ind w:right="104"/>
              <w:jc w:val="both"/>
              <w:rPr>
                <w:rFonts w:ascii="Calibri Light" w:hAnsi="Calibri Light" w:cs="Calibri Light"/>
                <w:sz w:val="20"/>
                <w:szCs w:val="20"/>
              </w:rPr>
            </w:pPr>
            <w:r w:rsidRPr="00EB7BA4">
              <w:rPr>
                <w:rFonts w:ascii="Calibri Light" w:hAnsi="Calibri Light" w:cs="Calibri Light"/>
                <w:sz w:val="20"/>
                <w:szCs w:val="20"/>
              </w:rPr>
              <w:t>Promover la participación política indígena para garantizar</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derechos</w:t>
            </w:r>
            <w:r w:rsidRPr="00EB7BA4">
              <w:rPr>
                <w:rFonts w:ascii="Calibri Light" w:hAnsi="Calibri Light" w:cs="Calibri Light"/>
                <w:spacing w:val="-5"/>
                <w:sz w:val="20"/>
                <w:szCs w:val="20"/>
              </w:rPr>
              <w:t xml:space="preserve"> </w:t>
            </w:r>
            <w:r w:rsidRPr="00EB7BA4">
              <w:rPr>
                <w:rFonts w:ascii="Calibri Light" w:hAnsi="Calibri Light" w:cs="Calibri Light"/>
                <w:sz w:val="20"/>
                <w:szCs w:val="20"/>
              </w:rPr>
              <w:t>identitarios</w:t>
            </w:r>
            <w:r w:rsidRPr="00EB7BA4">
              <w:rPr>
                <w:rFonts w:ascii="Calibri Light" w:hAnsi="Calibri Light" w:cs="Calibri Light"/>
                <w:spacing w:val="-4"/>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6"/>
                <w:sz w:val="20"/>
                <w:szCs w:val="20"/>
              </w:rPr>
              <w:t xml:space="preserve"> </w:t>
            </w:r>
            <w:r w:rsidRPr="00EB7BA4">
              <w:rPr>
                <w:rFonts w:ascii="Calibri Light" w:hAnsi="Calibri Light" w:cs="Calibri Light"/>
                <w:sz w:val="20"/>
                <w:szCs w:val="20"/>
              </w:rPr>
              <w:t>electorales</w:t>
            </w:r>
            <w:r w:rsidRPr="00EB7BA4">
              <w:rPr>
                <w:rFonts w:ascii="Calibri Light" w:hAnsi="Calibri Light" w:cs="Calibri Light"/>
                <w:spacing w:val="-5"/>
                <w:sz w:val="20"/>
                <w:szCs w:val="20"/>
              </w:rPr>
              <w:t xml:space="preserve"> </w:t>
            </w:r>
            <w:r w:rsidRPr="00EB7BA4">
              <w:rPr>
                <w:rFonts w:ascii="Calibri Light" w:hAnsi="Calibri Light" w:cs="Calibri Light"/>
                <w:sz w:val="20"/>
                <w:szCs w:val="20"/>
              </w:rPr>
              <w:t>a</w:t>
            </w:r>
            <w:r w:rsidRPr="00EB7BA4">
              <w:rPr>
                <w:rFonts w:ascii="Calibri Light" w:hAnsi="Calibri Light" w:cs="Calibri Light"/>
                <w:spacing w:val="-8"/>
                <w:sz w:val="20"/>
                <w:szCs w:val="20"/>
              </w:rPr>
              <w:t xml:space="preserve"> </w:t>
            </w:r>
            <w:r w:rsidRPr="00EB7BA4">
              <w:rPr>
                <w:rFonts w:ascii="Calibri Light" w:hAnsi="Calibri Light" w:cs="Calibri Light"/>
                <w:sz w:val="20"/>
                <w:szCs w:val="20"/>
              </w:rPr>
              <w:t>mediano</w:t>
            </w:r>
            <w:r w:rsidRPr="00EB7BA4">
              <w:rPr>
                <w:rFonts w:ascii="Calibri Light" w:hAnsi="Calibri Light" w:cs="Calibri Light"/>
                <w:spacing w:val="-6"/>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6"/>
                <w:sz w:val="20"/>
                <w:szCs w:val="20"/>
              </w:rPr>
              <w:t xml:space="preserve"> </w:t>
            </w:r>
            <w:r w:rsidRPr="00EB7BA4">
              <w:rPr>
                <w:rFonts w:ascii="Calibri Light" w:hAnsi="Calibri Light" w:cs="Calibri Light"/>
                <w:sz w:val="20"/>
                <w:szCs w:val="20"/>
              </w:rPr>
              <w:t>largo</w:t>
            </w:r>
            <w:r w:rsidRPr="00EB7BA4">
              <w:rPr>
                <w:rFonts w:ascii="Calibri Light" w:hAnsi="Calibri Light" w:cs="Calibri Light"/>
                <w:spacing w:val="-6"/>
                <w:sz w:val="20"/>
                <w:szCs w:val="20"/>
              </w:rPr>
              <w:t xml:space="preserve"> </w:t>
            </w:r>
            <w:r w:rsidRPr="00EB7BA4">
              <w:rPr>
                <w:rFonts w:ascii="Calibri Light" w:hAnsi="Calibri Light" w:cs="Calibri Light"/>
                <w:sz w:val="20"/>
                <w:szCs w:val="20"/>
              </w:rPr>
              <w:t>plazo.</w:t>
            </w:r>
          </w:p>
          <w:p w14:paraId="4450FBC3" w14:textId="77777777" w:rsidR="00734B9A" w:rsidRPr="00EB7BA4" w:rsidRDefault="00734B9A" w:rsidP="004066A8">
            <w:pPr>
              <w:pStyle w:val="TableParagraph"/>
              <w:numPr>
                <w:ilvl w:val="0"/>
                <w:numId w:val="11"/>
              </w:numPr>
              <w:tabs>
                <w:tab w:val="left" w:pos="415"/>
              </w:tabs>
              <w:spacing w:before="0" w:line="242" w:lineRule="auto"/>
              <w:ind w:right="104"/>
              <w:jc w:val="both"/>
              <w:rPr>
                <w:rFonts w:ascii="Calibri Light" w:hAnsi="Calibri Light" w:cs="Calibri Light"/>
                <w:sz w:val="20"/>
                <w:szCs w:val="20"/>
              </w:rPr>
            </w:pPr>
            <w:r w:rsidRPr="00EB7BA4">
              <w:rPr>
                <w:rFonts w:ascii="Calibri Light" w:hAnsi="Calibri Light" w:cs="Calibri Light"/>
                <w:sz w:val="20"/>
                <w:szCs w:val="20"/>
              </w:rPr>
              <w:t>Recoger</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data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sobre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inclusión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la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agenda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indígena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en</w:t>
            </w:r>
            <w:r w:rsidRPr="00EB7BA4">
              <w:rPr>
                <w:rFonts w:ascii="Calibri Light" w:hAnsi="Calibri Light" w:cs="Calibri Light"/>
                <w:spacing w:val="-47"/>
                <w:sz w:val="20"/>
                <w:szCs w:val="20"/>
              </w:rPr>
              <w:t xml:space="preserve"> </w:t>
            </w:r>
            <w:r w:rsidRPr="00EB7BA4">
              <w:rPr>
                <w:rFonts w:ascii="Calibri Light" w:hAnsi="Calibri Light" w:cs="Calibri Light"/>
                <w:sz w:val="20"/>
                <w:szCs w:val="20"/>
              </w:rPr>
              <w:t>planes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 gobierno</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nacionales,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regionales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y locales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con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fines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monitoreo</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para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implementación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acciones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concretas y</w:t>
            </w:r>
            <w:r w:rsidRPr="00EB7BA4">
              <w:rPr>
                <w:rFonts w:ascii="Calibri Light" w:hAnsi="Calibri Light" w:cs="Calibri Light"/>
                <w:spacing w:val="-2"/>
                <w:sz w:val="20"/>
                <w:szCs w:val="20"/>
              </w:rPr>
              <w:t xml:space="preserve"> </w:t>
            </w:r>
            <w:r w:rsidRPr="00EB7BA4">
              <w:rPr>
                <w:rFonts w:ascii="Calibri Light" w:hAnsi="Calibri Light" w:cs="Calibri Light"/>
                <w:sz w:val="20"/>
                <w:szCs w:val="20"/>
              </w:rPr>
              <w:t>sostenibles.</w:t>
            </w:r>
          </w:p>
          <w:p w14:paraId="71D74A38" w14:textId="77777777" w:rsidR="00734B9A" w:rsidRPr="00EB7BA4" w:rsidRDefault="00734B9A" w:rsidP="004066A8">
            <w:pPr>
              <w:pStyle w:val="TableParagraph"/>
              <w:numPr>
                <w:ilvl w:val="0"/>
                <w:numId w:val="11"/>
              </w:numPr>
              <w:tabs>
                <w:tab w:val="left" w:pos="415"/>
              </w:tabs>
              <w:spacing w:before="0" w:line="242" w:lineRule="auto"/>
              <w:ind w:right="104"/>
              <w:jc w:val="both"/>
              <w:rPr>
                <w:rFonts w:ascii="Calibri Light" w:hAnsi="Calibri Light" w:cs="Calibri Light"/>
                <w:sz w:val="20"/>
                <w:szCs w:val="20"/>
              </w:rPr>
            </w:pPr>
            <w:r w:rsidRPr="00EB7BA4">
              <w:rPr>
                <w:rFonts w:ascii="Calibri Light" w:hAnsi="Calibri Light" w:cs="Calibri Light"/>
                <w:sz w:val="20"/>
                <w:szCs w:val="20"/>
              </w:rPr>
              <w:t>Fomentar la inclusión de agendas indígenas en planes 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gobierno</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nacionales,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regionales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locales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manera</w:t>
            </w:r>
            <w:r w:rsidRPr="00EB7BA4">
              <w:rPr>
                <w:rFonts w:ascii="Calibri Light" w:hAnsi="Calibri Light" w:cs="Calibri Light"/>
                <w:spacing w:val="-47"/>
                <w:sz w:val="20"/>
                <w:szCs w:val="20"/>
              </w:rPr>
              <w:t xml:space="preserve"> </w:t>
            </w:r>
            <w:r w:rsidRPr="00EB7BA4">
              <w:rPr>
                <w:rFonts w:ascii="Calibri Light" w:hAnsi="Calibri Light" w:cs="Calibri Light"/>
                <w:sz w:val="20"/>
                <w:szCs w:val="20"/>
              </w:rPr>
              <w:t>sostenida.</w:t>
            </w:r>
          </w:p>
          <w:p w14:paraId="6B473323" w14:textId="77777777" w:rsidR="00734B9A" w:rsidRPr="00EB7BA4" w:rsidRDefault="00734B9A" w:rsidP="004066A8">
            <w:pPr>
              <w:pStyle w:val="TableParagraph"/>
              <w:numPr>
                <w:ilvl w:val="0"/>
                <w:numId w:val="11"/>
              </w:numPr>
              <w:tabs>
                <w:tab w:val="left" w:pos="415"/>
              </w:tabs>
              <w:spacing w:before="0" w:line="242" w:lineRule="auto"/>
              <w:ind w:right="104"/>
              <w:jc w:val="both"/>
              <w:rPr>
                <w:rFonts w:ascii="Calibri Light" w:hAnsi="Calibri Light" w:cs="Calibri Light"/>
                <w:sz w:val="20"/>
                <w:szCs w:val="20"/>
              </w:rPr>
            </w:pPr>
            <w:r w:rsidRPr="00EB7BA4">
              <w:rPr>
                <w:rFonts w:ascii="Calibri Light" w:hAnsi="Calibri Light" w:cs="Calibri Light"/>
                <w:spacing w:val="-1"/>
                <w:sz w:val="20"/>
                <w:szCs w:val="20"/>
              </w:rPr>
              <w:lastRenderedPageBreak/>
              <w:t>Fomentar</w:t>
            </w:r>
            <w:r w:rsidRPr="00EB7BA4">
              <w:rPr>
                <w:rFonts w:ascii="Calibri Light" w:hAnsi="Calibri Light" w:cs="Calibri Light"/>
                <w:spacing w:val="-8"/>
                <w:sz w:val="20"/>
                <w:szCs w:val="20"/>
              </w:rPr>
              <w:t xml:space="preserve"> </w:t>
            </w:r>
            <w:r w:rsidRPr="00EB7BA4">
              <w:rPr>
                <w:rFonts w:ascii="Calibri Light" w:hAnsi="Calibri Light" w:cs="Calibri Light"/>
                <w:spacing w:val="-1"/>
                <w:sz w:val="20"/>
                <w:szCs w:val="20"/>
              </w:rPr>
              <w:t>la</w:t>
            </w:r>
            <w:r w:rsidRPr="00EB7BA4">
              <w:rPr>
                <w:rFonts w:ascii="Calibri Light" w:hAnsi="Calibri Light" w:cs="Calibri Light"/>
                <w:spacing w:val="-7"/>
                <w:sz w:val="20"/>
                <w:szCs w:val="20"/>
              </w:rPr>
              <w:t xml:space="preserve"> </w:t>
            </w:r>
            <w:r w:rsidRPr="00EB7BA4">
              <w:rPr>
                <w:rFonts w:ascii="Calibri Light" w:hAnsi="Calibri Light" w:cs="Calibri Light"/>
                <w:color w:val="25292D"/>
                <w:spacing w:val="-1"/>
                <w:sz w:val="20"/>
                <w:szCs w:val="20"/>
              </w:rPr>
              <w:t>articulación</w:t>
            </w:r>
            <w:r w:rsidRPr="00EB7BA4">
              <w:rPr>
                <w:rFonts w:ascii="Calibri Light" w:hAnsi="Calibri Light" w:cs="Calibri Light"/>
                <w:color w:val="25292D"/>
                <w:spacing w:val="-10"/>
                <w:sz w:val="20"/>
                <w:szCs w:val="20"/>
              </w:rPr>
              <w:t xml:space="preserve"> </w:t>
            </w:r>
            <w:r w:rsidRPr="00EB7BA4">
              <w:rPr>
                <w:rFonts w:ascii="Calibri Light" w:hAnsi="Calibri Light" w:cs="Calibri Light"/>
                <w:color w:val="25292D"/>
                <w:sz w:val="20"/>
                <w:szCs w:val="20"/>
              </w:rPr>
              <w:t>de</w:t>
            </w:r>
            <w:r w:rsidRPr="00EB7BA4">
              <w:rPr>
                <w:rFonts w:ascii="Calibri Light" w:hAnsi="Calibri Light" w:cs="Calibri Light"/>
                <w:color w:val="25292D"/>
                <w:spacing w:val="-12"/>
                <w:sz w:val="20"/>
                <w:szCs w:val="20"/>
              </w:rPr>
              <w:t xml:space="preserve"> </w:t>
            </w:r>
            <w:r w:rsidRPr="00EB7BA4">
              <w:rPr>
                <w:rFonts w:ascii="Calibri Light" w:hAnsi="Calibri Light" w:cs="Calibri Light"/>
                <w:color w:val="25292D"/>
                <w:sz w:val="20"/>
                <w:szCs w:val="20"/>
              </w:rPr>
              <w:t>planes</w:t>
            </w:r>
            <w:r w:rsidRPr="00EB7BA4">
              <w:rPr>
                <w:rFonts w:ascii="Calibri Light" w:hAnsi="Calibri Light" w:cs="Calibri Light"/>
                <w:color w:val="25292D"/>
                <w:spacing w:val="-8"/>
                <w:sz w:val="20"/>
                <w:szCs w:val="20"/>
              </w:rPr>
              <w:t xml:space="preserve"> </w:t>
            </w:r>
            <w:r w:rsidRPr="00EB7BA4">
              <w:rPr>
                <w:rFonts w:ascii="Calibri Light" w:hAnsi="Calibri Light" w:cs="Calibri Light"/>
                <w:color w:val="25292D"/>
                <w:sz w:val="20"/>
                <w:szCs w:val="20"/>
              </w:rPr>
              <w:t>de</w:t>
            </w:r>
            <w:r w:rsidRPr="00EB7BA4">
              <w:rPr>
                <w:rFonts w:ascii="Calibri Light" w:hAnsi="Calibri Light" w:cs="Calibri Light"/>
                <w:color w:val="25292D"/>
                <w:spacing w:val="-12"/>
                <w:sz w:val="20"/>
                <w:szCs w:val="20"/>
              </w:rPr>
              <w:t xml:space="preserve"> </w:t>
            </w:r>
            <w:r w:rsidRPr="00EB7BA4">
              <w:rPr>
                <w:rFonts w:ascii="Calibri Light" w:hAnsi="Calibri Light" w:cs="Calibri Light"/>
                <w:color w:val="25292D"/>
                <w:sz w:val="20"/>
                <w:szCs w:val="20"/>
              </w:rPr>
              <w:t>vida</w:t>
            </w:r>
            <w:r w:rsidRPr="00EB7BA4">
              <w:rPr>
                <w:rFonts w:ascii="Calibri Light" w:hAnsi="Calibri Light" w:cs="Calibri Light"/>
                <w:color w:val="25292D"/>
                <w:spacing w:val="-7"/>
                <w:sz w:val="20"/>
                <w:szCs w:val="20"/>
              </w:rPr>
              <w:t xml:space="preserve"> </w:t>
            </w:r>
            <w:r w:rsidRPr="00EB7BA4">
              <w:rPr>
                <w:rFonts w:ascii="Calibri Light" w:hAnsi="Calibri Light" w:cs="Calibri Light"/>
                <w:color w:val="25292D"/>
                <w:sz w:val="20"/>
                <w:szCs w:val="20"/>
              </w:rPr>
              <w:t>indígenas</w:t>
            </w:r>
            <w:r w:rsidRPr="00EB7BA4">
              <w:rPr>
                <w:rFonts w:ascii="Calibri Light" w:hAnsi="Calibri Light" w:cs="Calibri Light"/>
                <w:color w:val="25292D"/>
                <w:spacing w:val="-8"/>
                <w:sz w:val="20"/>
                <w:szCs w:val="20"/>
              </w:rPr>
              <w:t xml:space="preserve"> </w:t>
            </w:r>
            <w:r w:rsidRPr="00EB7BA4">
              <w:rPr>
                <w:rFonts w:ascii="Calibri Light" w:hAnsi="Calibri Light" w:cs="Calibri Light"/>
                <w:color w:val="25292D"/>
                <w:sz w:val="20"/>
                <w:szCs w:val="20"/>
              </w:rPr>
              <w:t>con</w:t>
            </w:r>
            <w:r w:rsidRPr="00EB7BA4">
              <w:rPr>
                <w:rFonts w:ascii="Calibri Light" w:hAnsi="Calibri Light" w:cs="Calibri Light"/>
                <w:color w:val="25292D"/>
                <w:spacing w:val="-10"/>
                <w:sz w:val="20"/>
                <w:szCs w:val="20"/>
              </w:rPr>
              <w:t xml:space="preserve"> </w:t>
            </w:r>
            <w:r w:rsidRPr="00EB7BA4">
              <w:rPr>
                <w:rFonts w:ascii="Calibri Light" w:hAnsi="Calibri Light" w:cs="Calibri Light"/>
                <w:color w:val="25292D"/>
                <w:sz w:val="20"/>
                <w:szCs w:val="20"/>
              </w:rPr>
              <w:t>los</w:t>
            </w:r>
            <w:r w:rsidRPr="00EB7BA4">
              <w:rPr>
                <w:rFonts w:ascii="Calibri Light" w:hAnsi="Calibri Light" w:cs="Calibri Light"/>
                <w:color w:val="25292D"/>
                <w:spacing w:val="-48"/>
                <w:sz w:val="20"/>
                <w:szCs w:val="20"/>
              </w:rPr>
              <w:t xml:space="preserve"> </w:t>
            </w:r>
            <w:r w:rsidRPr="00EB7BA4">
              <w:rPr>
                <w:rFonts w:ascii="Calibri Light" w:hAnsi="Calibri Light" w:cs="Calibri Light"/>
                <w:color w:val="25292D"/>
                <w:sz w:val="20"/>
                <w:szCs w:val="20"/>
              </w:rPr>
              <w:t>instrumentos</w:t>
            </w:r>
            <w:r w:rsidRPr="00EB7BA4">
              <w:rPr>
                <w:rFonts w:ascii="Calibri Light" w:hAnsi="Calibri Light" w:cs="Calibri Light"/>
                <w:color w:val="25292D"/>
                <w:spacing w:val="1"/>
                <w:sz w:val="20"/>
                <w:szCs w:val="20"/>
              </w:rPr>
              <w:t xml:space="preserve"> </w:t>
            </w:r>
            <w:r w:rsidRPr="00EB7BA4">
              <w:rPr>
                <w:rFonts w:ascii="Calibri Light" w:hAnsi="Calibri Light" w:cs="Calibri Light"/>
                <w:color w:val="25292D"/>
                <w:sz w:val="20"/>
                <w:szCs w:val="20"/>
              </w:rPr>
              <w:t>de</w:t>
            </w:r>
            <w:r w:rsidRPr="00EB7BA4">
              <w:rPr>
                <w:rFonts w:ascii="Calibri Light" w:hAnsi="Calibri Light" w:cs="Calibri Light"/>
                <w:color w:val="25292D"/>
                <w:spacing w:val="1"/>
                <w:sz w:val="20"/>
                <w:szCs w:val="20"/>
              </w:rPr>
              <w:t xml:space="preserve"> </w:t>
            </w:r>
            <w:r w:rsidRPr="00EB7BA4">
              <w:rPr>
                <w:rFonts w:ascii="Calibri Light" w:hAnsi="Calibri Light" w:cs="Calibri Light"/>
                <w:color w:val="25292D"/>
                <w:sz w:val="20"/>
                <w:szCs w:val="20"/>
              </w:rPr>
              <w:t>planificación</w:t>
            </w:r>
            <w:r w:rsidRPr="00EB7BA4">
              <w:rPr>
                <w:rFonts w:ascii="Calibri Light" w:hAnsi="Calibri Light" w:cs="Calibri Light"/>
                <w:color w:val="25292D"/>
                <w:spacing w:val="1"/>
                <w:sz w:val="20"/>
                <w:szCs w:val="20"/>
              </w:rPr>
              <w:t xml:space="preserve"> </w:t>
            </w:r>
            <w:r w:rsidRPr="00EB7BA4">
              <w:rPr>
                <w:rFonts w:ascii="Calibri Light" w:hAnsi="Calibri Light" w:cs="Calibri Light"/>
                <w:color w:val="25292D"/>
                <w:sz w:val="20"/>
                <w:szCs w:val="20"/>
              </w:rPr>
              <w:t>y</w:t>
            </w:r>
            <w:r w:rsidRPr="00EB7BA4">
              <w:rPr>
                <w:rFonts w:ascii="Calibri Light" w:hAnsi="Calibri Light" w:cs="Calibri Light"/>
                <w:color w:val="25292D"/>
                <w:spacing w:val="1"/>
                <w:sz w:val="20"/>
                <w:szCs w:val="20"/>
              </w:rPr>
              <w:t xml:space="preserve"> </w:t>
            </w:r>
            <w:r w:rsidRPr="00EB7BA4">
              <w:rPr>
                <w:rFonts w:ascii="Calibri Light" w:hAnsi="Calibri Light" w:cs="Calibri Light"/>
                <w:color w:val="25292D"/>
                <w:sz w:val="20"/>
                <w:szCs w:val="20"/>
              </w:rPr>
              <w:t>gestión</w:t>
            </w:r>
            <w:r w:rsidRPr="00EB7BA4">
              <w:rPr>
                <w:rFonts w:ascii="Calibri Light" w:hAnsi="Calibri Light" w:cs="Calibri Light"/>
                <w:color w:val="25292D"/>
                <w:spacing w:val="1"/>
                <w:sz w:val="20"/>
                <w:szCs w:val="20"/>
              </w:rPr>
              <w:t xml:space="preserve"> </w:t>
            </w:r>
            <w:r w:rsidRPr="00EB7BA4">
              <w:rPr>
                <w:rFonts w:ascii="Calibri Light" w:hAnsi="Calibri Light" w:cs="Calibri Light"/>
                <w:color w:val="25292D"/>
                <w:sz w:val="20"/>
                <w:szCs w:val="20"/>
              </w:rPr>
              <w:t>del</w:t>
            </w:r>
            <w:r w:rsidRPr="00EB7BA4">
              <w:rPr>
                <w:rFonts w:ascii="Calibri Light" w:hAnsi="Calibri Light" w:cs="Calibri Light"/>
                <w:color w:val="25292D"/>
                <w:spacing w:val="1"/>
                <w:sz w:val="20"/>
                <w:szCs w:val="20"/>
              </w:rPr>
              <w:t xml:space="preserve"> </w:t>
            </w:r>
            <w:r w:rsidRPr="00EB7BA4">
              <w:rPr>
                <w:rFonts w:ascii="Calibri Light" w:hAnsi="Calibri Light" w:cs="Calibri Light"/>
                <w:color w:val="25292D"/>
                <w:sz w:val="20"/>
                <w:szCs w:val="20"/>
              </w:rPr>
              <w:t>Estado</w:t>
            </w:r>
            <w:r w:rsidRPr="00EB7BA4">
              <w:rPr>
                <w:rFonts w:ascii="Calibri Light" w:hAnsi="Calibri Light" w:cs="Calibri Light"/>
                <w:color w:val="25292D"/>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manera</w:t>
            </w:r>
            <w:r w:rsidRPr="00EB7BA4">
              <w:rPr>
                <w:rFonts w:ascii="Calibri Light" w:hAnsi="Calibri Light" w:cs="Calibri Light"/>
                <w:spacing w:val="-5"/>
                <w:sz w:val="20"/>
                <w:szCs w:val="20"/>
              </w:rPr>
              <w:t xml:space="preserve"> </w:t>
            </w:r>
            <w:r w:rsidRPr="00EB7BA4">
              <w:rPr>
                <w:rFonts w:ascii="Calibri Light" w:hAnsi="Calibri Light" w:cs="Calibri Light"/>
                <w:sz w:val="20"/>
                <w:szCs w:val="20"/>
              </w:rPr>
              <w:t>sostenida.</w:t>
            </w:r>
          </w:p>
          <w:p w14:paraId="2581BC07" w14:textId="77777777" w:rsidR="00734B9A" w:rsidRPr="00EB7BA4" w:rsidRDefault="00734B9A" w:rsidP="004066A8">
            <w:pPr>
              <w:pStyle w:val="TableParagraph"/>
              <w:tabs>
                <w:tab w:val="left" w:pos="415"/>
              </w:tabs>
              <w:spacing w:line="242" w:lineRule="auto"/>
              <w:ind w:right="104"/>
              <w:jc w:val="both"/>
              <w:rPr>
                <w:rFonts w:ascii="Calibri Light" w:hAnsi="Calibri Light" w:cs="Calibri Light"/>
                <w:sz w:val="20"/>
                <w:szCs w:val="20"/>
              </w:rPr>
            </w:pPr>
          </w:p>
        </w:tc>
      </w:tr>
      <w:tr w:rsidR="00734B9A" w:rsidRPr="00506A3F" w14:paraId="29EFBAAF" w14:textId="77777777" w:rsidTr="004066A8">
        <w:trPr>
          <w:trHeight w:val="849"/>
        </w:trPr>
        <w:tc>
          <w:tcPr>
            <w:tcW w:w="2065" w:type="dxa"/>
            <w:vMerge/>
            <w:shd w:val="clear" w:color="auto" w:fill="auto"/>
            <w:vAlign w:val="center"/>
          </w:tcPr>
          <w:p w14:paraId="7CE0B7AF" w14:textId="77777777" w:rsidR="00734B9A" w:rsidRPr="00EB7BA4" w:rsidRDefault="00734B9A" w:rsidP="004066A8">
            <w:pPr>
              <w:jc w:val="center"/>
              <w:rPr>
                <w:rFonts w:ascii="Calibri Light" w:hAnsi="Calibri Light" w:cs="Calibri Light"/>
                <w:sz w:val="20"/>
                <w:szCs w:val="20"/>
              </w:rPr>
            </w:pPr>
          </w:p>
        </w:tc>
        <w:tc>
          <w:tcPr>
            <w:tcW w:w="3150" w:type="dxa"/>
            <w:shd w:val="clear" w:color="auto" w:fill="auto"/>
            <w:vAlign w:val="center"/>
          </w:tcPr>
          <w:p w14:paraId="53F3C077" w14:textId="77777777" w:rsidR="00734B9A" w:rsidRPr="00EB7BA4" w:rsidRDefault="00734B9A" w:rsidP="004066A8">
            <w:pPr>
              <w:jc w:val="center"/>
              <w:rPr>
                <w:rFonts w:ascii="Calibri Light" w:hAnsi="Calibri Light" w:cs="Calibri Light"/>
                <w:sz w:val="20"/>
                <w:szCs w:val="20"/>
              </w:rPr>
            </w:pPr>
            <w:r w:rsidRPr="00EB7BA4">
              <w:rPr>
                <w:rFonts w:ascii="Calibri Light" w:hAnsi="Calibri Light" w:cs="Calibri Light"/>
                <w:sz w:val="20"/>
                <w:szCs w:val="20"/>
              </w:rPr>
              <w:t>Daños irreversibles a la biodiversidad comprometen futuro de la vida en el planeta</w:t>
            </w:r>
          </w:p>
        </w:tc>
        <w:tc>
          <w:tcPr>
            <w:tcW w:w="8820" w:type="dxa"/>
            <w:shd w:val="clear" w:color="auto" w:fill="auto"/>
            <w:vAlign w:val="center"/>
          </w:tcPr>
          <w:p w14:paraId="492B73DD" w14:textId="77777777" w:rsidR="00734B9A" w:rsidRPr="00EB7BA4" w:rsidRDefault="00734B9A" w:rsidP="004066A8">
            <w:pPr>
              <w:pStyle w:val="TableParagraph"/>
              <w:numPr>
                <w:ilvl w:val="0"/>
                <w:numId w:val="12"/>
              </w:numPr>
              <w:tabs>
                <w:tab w:val="left" w:pos="419"/>
              </w:tabs>
              <w:spacing w:before="0" w:line="242" w:lineRule="auto"/>
              <w:ind w:right="110"/>
              <w:jc w:val="both"/>
              <w:rPr>
                <w:rFonts w:ascii="Calibri Light" w:hAnsi="Calibri Light" w:cs="Calibri Light"/>
                <w:sz w:val="20"/>
                <w:szCs w:val="20"/>
              </w:rPr>
            </w:pPr>
            <w:r w:rsidRPr="00EB7BA4">
              <w:rPr>
                <w:rFonts w:ascii="Calibri Light" w:hAnsi="Calibri Light" w:cs="Calibri Light"/>
                <w:sz w:val="20"/>
                <w:szCs w:val="20"/>
              </w:rPr>
              <w:t>Priorizar</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aspectos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relacionados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la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conservación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remediación</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en</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políticas</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ambientales.</w:t>
            </w:r>
          </w:p>
          <w:p w14:paraId="2308CEF0" w14:textId="77777777" w:rsidR="00734B9A" w:rsidRPr="00EB7BA4" w:rsidRDefault="00734B9A" w:rsidP="004066A8">
            <w:pPr>
              <w:pStyle w:val="TableParagraph"/>
              <w:numPr>
                <w:ilvl w:val="0"/>
                <w:numId w:val="12"/>
              </w:numPr>
              <w:tabs>
                <w:tab w:val="left" w:pos="419"/>
              </w:tabs>
              <w:spacing w:before="0" w:line="242" w:lineRule="auto"/>
              <w:ind w:right="110"/>
              <w:jc w:val="both"/>
              <w:rPr>
                <w:rFonts w:ascii="Calibri Light" w:hAnsi="Calibri Light" w:cs="Calibri Light"/>
                <w:sz w:val="20"/>
                <w:szCs w:val="20"/>
              </w:rPr>
            </w:pPr>
            <w:r w:rsidRPr="00EB7BA4">
              <w:rPr>
                <w:rFonts w:ascii="Calibri Light" w:hAnsi="Calibri Light" w:cs="Calibri Light"/>
                <w:sz w:val="20"/>
                <w:szCs w:val="20"/>
              </w:rPr>
              <w:t>Implementar</w:t>
            </w:r>
            <w:r w:rsidRPr="00EB7BA4">
              <w:rPr>
                <w:rFonts w:ascii="Calibri Light" w:hAnsi="Calibri Light" w:cs="Calibri Light"/>
                <w:spacing w:val="-7"/>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6"/>
                <w:sz w:val="20"/>
                <w:szCs w:val="20"/>
              </w:rPr>
              <w:t xml:space="preserve"> </w:t>
            </w:r>
            <w:r w:rsidRPr="00EB7BA4">
              <w:rPr>
                <w:rFonts w:ascii="Calibri Light" w:hAnsi="Calibri Light" w:cs="Calibri Light"/>
                <w:sz w:val="20"/>
                <w:szCs w:val="20"/>
              </w:rPr>
              <w:t>manera</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efectiva</w:t>
            </w:r>
            <w:r w:rsidRPr="00EB7BA4">
              <w:rPr>
                <w:rFonts w:ascii="Calibri Light" w:hAnsi="Calibri Light" w:cs="Calibri Light"/>
                <w:spacing w:val="-7"/>
                <w:sz w:val="20"/>
                <w:szCs w:val="20"/>
              </w:rPr>
              <w:t xml:space="preserve"> </w:t>
            </w:r>
            <w:r w:rsidRPr="00EB7BA4">
              <w:rPr>
                <w:rFonts w:ascii="Calibri Light" w:hAnsi="Calibri Light" w:cs="Calibri Light"/>
                <w:sz w:val="20"/>
                <w:szCs w:val="20"/>
              </w:rPr>
              <w:t>la</w:t>
            </w:r>
            <w:r w:rsidRPr="00EB7BA4">
              <w:rPr>
                <w:rFonts w:ascii="Calibri Light" w:hAnsi="Calibri Light" w:cs="Calibri Light"/>
                <w:spacing w:val="-7"/>
                <w:sz w:val="20"/>
                <w:szCs w:val="20"/>
              </w:rPr>
              <w:t xml:space="preserve"> </w:t>
            </w:r>
            <w:r w:rsidRPr="00EB7BA4">
              <w:rPr>
                <w:rFonts w:ascii="Calibri Light" w:hAnsi="Calibri Light" w:cs="Calibri Light"/>
                <w:sz w:val="20"/>
                <w:szCs w:val="20"/>
              </w:rPr>
              <w:t>normativa</w:t>
            </w:r>
            <w:r w:rsidRPr="00EB7BA4">
              <w:rPr>
                <w:rFonts w:ascii="Calibri Light" w:hAnsi="Calibri Light" w:cs="Calibri Light"/>
                <w:spacing w:val="-7"/>
                <w:sz w:val="20"/>
                <w:szCs w:val="20"/>
              </w:rPr>
              <w:t xml:space="preserve"> </w:t>
            </w:r>
            <w:r w:rsidRPr="00EB7BA4">
              <w:rPr>
                <w:rFonts w:ascii="Calibri Light" w:hAnsi="Calibri Light" w:cs="Calibri Light"/>
                <w:sz w:val="20"/>
                <w:szCs w:val="20"/>
              </w:rPr>
              <w:t>para</w:t>
            </w:r>
            <w:r w:rsidRPr="00EB7BA4">
              <w:rPr>
                <w:rFonts w:ascii="Calibri Light" w:hAnsi="Calibri Light" w:cs="Calibri Light"/>
                <w:spacing w:val="-7"/>
                <w:sz w:val="20"/>
                <w:szCs w:val="20"/>
              </w:rPr>
              <w:t xml:space="preserve"> </w:t>
            </w:r>
            <w:r w:rsidRPr="00EB7BA4">
              <w:rPr>
                <w:rFonts w:ascii="Calibri Light" w:hAnsi="Calibri Light" w:cs="Calibri Light"/>
                <w:sz w:val="20"/>
                <w:szCs w:val="20"/>
              </w:rPr>
              <w:t>sanción</w:t>
            </w:r>
            <w:r w:rsidRPr="00EB7BA4">
              <w:rPr>
                <w:rFonts w:ascii="Calibri Light" w:hAnsi="Calibri Light" w:cs="Calibri Light"/>
                <w:spacing w:val="-48"/>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4"/>
                <w:sz w:val="20"/>
                <w:szCs w:val="20"/>
              </w:rPr>
              <w:t xml:space="preserve"> </w:t>
            </w:r>
            <w:r w:rsidRPr="00EB7BA4">
              <w:rPr>
                <w:rFonts w:ascii="Calibri Light" w:hAnsi="Calibri Light" w:cs="Calibri Light"/>
                <w:sz w:val="20"/>
                <w:szCs w:val="20"/>
              </w:rPr>
              <w:t>entidades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agentes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contaminantes.</w:t>
            </w:r>
          </w:p>
          <w:p w14:paraId="23F78503" w14:textId="77777777" w:rsidR="00734B9A" w:rsidRPr="00EB7BA4" w:rsidRDefault="00734B9A" w:rsidP="004066A8">
            <w:pPr>
              <w:pStyle w:val="TableParagraph"/>
              <w:numPr>
                <w:ilvl w:val="0"/>
                <w:numId w:val="12"/>
              </w:numPr>
              <w:tabs>
                <w:tab w:val="left" w:pos="419"/>
              </w:tabs>
              <w:spacing w:before="0" w:line="242" w:lineRule="auto"/>
              <w:ind w:right="110"/>
              <w:jc w:val="both"/>
              <w:rPr>
                <w:rFonts w:ascii="Calibri Light" w:hAnsi="Calibri Light" w:cs="Calibri Light"/>
                <w:sz w:val="20"/>
                <w:szCs w:val="20"/>
              </w:rPr>
            </w:pPr>
            <w:r w:rsidRPr="00EB7BA4">
              <w:rPr>
                <w:rFonts w:ascii="Calibri Light" w:hAnsi="Calibri Light" w:cs="Calibri Light"/>
                <w:sz w:val="20"/>
                <w:szCs w:val="20"/>
              </w:rPr>
              <w:t>Promover</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el</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recojo</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conocimientos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saberes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tradicionales y ancestrales en relación con la conservación de</w:t>
            </w:r>
            <w:r w:rsidRPr="00EB7BA4">
              <w:rPr>
                <w:rFonts w:ascii="Calibri Light" w:hAnsi="Calibri Light" w:cs="Calibri Light"/>
                <w:spacing w:val="-47"/>
                <w:sz w:val="20"/>
                <w:szCs w:val="20"/>
              </w:rPr>
              <w:t xml:space="preserve"> </w:t>
            </w:r>
            <w:r w:rsidRPr="00EB7BA4">
              <w:rPr>
                <w:rFonts w:ascii="Calibri Light" w:hAnsi="Calibri Light" w:cs="Calibri Light"/>
                <w:sz w:val="20"/>
                <w:szCs w:val="20"/>
              </w:rPr>
              <w:t>la</w:t>
            </w:r>
            <w:r w:rsidRPr="00EB7BA4">
              <w:rPr>
                <w:rFonts w:ascii="Calibri Light" w:hAnsi="Calibri Light" w:cs="Calibri Light"/>
                <w:spacing w:val="-5"/>
                <w:sz w:val="20"/>
                <w:szCs w:val="20"/>
              </w:rPr>
              <w:t xml:space="preserve"> </w:t>
            </w:r>
            <w:r w:rsidRPr="00EB7BA4">
              <w:rPr>
                <w:rFonts w:ascii="Calibri Light" w:hAnsi="Calibri Light" w:cs="Calibri Light"/>
                <w:sz w:val="20"/>
                <w:szCs w:val="20"/>
              </w:rPr>
              <w:t>biodiversidad</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y</w:t>
            </w:r>
            <w:r w:rsidRPr="00EB7BA4">
              <w:rPr>
                <w:rFonts w:ascii="Calibri Light" w:hAnsi="Calibri Light" w:cs="Calibri Light"/>
                <w:spacing w:val="-2"/>
                <w:sz w:val="20"/>
                <w:szCs w:val="20"/>
              </w:rPr>
              <w:t xml:space="preserve"> </w:t>
            </w:r>
            <w:r w:rsidRPr="00EB7BA4">
              <w:rPr>
                <w:rFonts w:ascii="Calibri Light" w:hAnsi="Calibri Light" w:cs="Calibri Light"/>
                <w:sz w:val="20"/>
                <w:szCs w:val="20"/>
              </w:rPr>
              <w:t>ecosistemas</w:t>
            </w:r>
            <w:r w:rsidRPr="00EB7BA4">
              <w:rPr>
                <w:rFonts w:ascii="Calibri Light" w:hAnsi="Calibri Light" w:cs="Calibri Light"/>
                <w:spacing w:val="-2"/>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sus</w:t>
            </w:r>
            <w:r w:rsidRPr="00EB7BA4">
              <w:rPr>
                <w:rFonts w:ascii="Calibri Light" w:hAnsi="Calibri Light" w:cs="Calibri Light"/>
                <w:spacing w:val="3"/>
                <w:sz w:val="20"/>
                <w:szCs w:val="20"/>
              </w:rPr>
              <w:t xml:space="preserve"> </w:t>
            </w:r>
            <w:r w:rsidRPr="00EB7BA4">
              <w:rPr>
                <w:rFonts w:ascii="Calibri Light" w:hAnsi="Calibri Light" w:cs="Calibri Light"/>
                <w:sz w:val="20"/>
                <w:szCs w:val="20"/>
              </w:rPr>
              <w:t>entornos.</w:t>
            </w:r>
          </w:p>
          <w:p w14:paraId="69B683ED" w14:textId="77777777" w:rsidR="00734B9A" w:rsidRPr="00EB7BA4" w:rsidRDefault="00734B9A" w:rsidP="004066A8">
            <w:pPr>
              <w:pStyle w:val="TableParagraph"/>
              <w:numPr>
                <w:ilvl w:val="0"/>
                <w:numId w:val="12"/>
              </w:numPr>
              <w:tabs>
                <w:tab w:val="left" w:pos="419"/>
              </w:tabs>
              <w:spacing w:before="0" w:line="242" w:lineRule="auto"/>
              <w:ind w:right="110"/>
              <w:jc w:val="both"/>
              <w:rPr>
                <w:rFonts w:ascii="Calibri Light" w:hAnsi="Calibri Light" w:cs="Calibri Light"/>
                <w:sz w:val="20"/>
                <w:szCs w:val="20"/>
              </w:rPr>
            </w:pPr>
            <w:r w:rsidRPr="00EB7BA4">
              <w:rPr>
                <w:rFonts w:ascii="Calibri Light" w:hAnsi="Calibri Light" w:cs="Calibri Light"/>
                <w:sz w:val="20"/>
                <w:szCs w:val="20"/>
              </w:rPr>
              <w:t>Promover</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garantías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políticas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para</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el</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aseguramiento</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de</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recursos financieros necesarios para implementar políticas</w:t>
            </w:r>
            <w:r w:rsidRPr="00EB7BA4">
              <w:rPr>
                <w:rFonts w:ascii="Calibri Light" w:hAnsi="Calibri Light" w:cs="Calibri Light"/>
                <w:spacing w:val="-47"/>
                <w:sz w:val="20"/>
                <w:szCs w:val="20"/>
              </w:rPr>
              <w:t xml:space="preserve"> </w:t>
            </w:r>
            <w:r w:rsidRPr="00EB7BA4">
              <w:rPr>
                <w:rFonts w:ascii="Calibri Light" w:hAnsi="Calibri Light" w:cs="Calibri Light"/>
                <w:sz w:val="20"/>
                <w:szCs w:val="20"/>
              </w:rPr>
              <w:t>de restauración de bosques en beneficio de los pueblos</w:t>
            </w:r>
            <w:r w:rsidRPr="00EB7BA4">
              <w:rPr>
                <w:rFonts w:ascii="Calibri Light" w:hAnsi="Calibri Light" w:cs="Calibri Light"/>
                <w:spacing w:val="1"/>
                <w:sz w:val="20"/>
                <w:szCs w:val="20"/>
              </w:rPr>
              <w:t xml:space="preserve"> </w:t>
            </w:r>
            <w:r w:rsidRPr="00EB7BA4">
              <w:rPr>
                <w:rFonts w:ascii="Calibri Light" w:hAnsi="Calibri Light" w:cs="Calibri Light"/>
                <w:sz w:val="20"/>
                <w:szCs w:val="20"/>
              </w:rPr>
              <w:t>indígenas</w:t>
            </w:r>
            <w:r w:rsidRPr="00EB7BA4">
              <w:rPr>
                <w:rStyle w:val="Refdenotaalpie"/>
                <w:rFonts w:ascii="Calibri Light" w:hAnsi="Calibri Light" w:cs="Calibri Light"/>
                <w:sz w:val="20"/>
                <w:szCs w:val="20"/>
              </w:rPr>
              <w:footnoteReference w:id="42"/>
            </w:r>
            <w:r w:rsidRPr="00EB7BA4">
              <w:rPr>
                <w:rFonts w:ascii="Calibri Light" w:hAnsi="Calibri Light" w:cs="Calibri Light"/>
                <w:sz w:val="20"/>
                <w:szCs w:val="20"/>
              </w:rPr>
              <w:t>.</w:t>
            </w:r>
          </w:p>
          <w:p w14:paraId="19F01203" w14:textId="77777777" w:rsidR="00734B9A" w:rsidRPr="00EB7BA4" w:rsidRDefault="00734B9A" w:rsidP="004066A8">
            <w:pPr>
              <w:pStyle w:val="TableParagraph"/>
              <w:tabs>
                <w:tab w:val="left" w:pos="419"/>
              </w:tabs>
              <w:spacing w:line="242" w:lineRule="auto"/>
              <w:ind w:right="110"/>
              <w:jc w:val="both"/>
              <w:rPr>
                <w:rFonts w:ascii="Calibri Light" w:hAnsi="Calibri Light" w:cs="Calibri Light"/>
                <w:sz w:val="20"/>
                <w:szCs w:val="20"/>
              </w:rPr>
            </w:pPr>
          </w:p>
        </w:tc>
      </w:tr>
    </w:tbl>
    <w:p w14:paraId="6CD98AE3" w14:textId="77777777" w:rsidR="00734B9A" w:rsidRDefault="00734B9A" w:rsidP="00734B9A">
      <w:pPr>
        <w:rPr>
          <w:rFonts w:ascii="Calibri Light" w:hAnsi="Calibri Light" w:cs="Calibri Light"/>
          <w:sz w:val="20"/>
          <w:szCs w:val="20"/>
        </w:rPr>
        <w:sectPr w:rsidR="00734B9A" w:rsidSect="00585FD6">
          <w:type w:val="continuous"/>
          <w:pgSz w:w="16838" w:h="11906" w:orient="landscape"/>
          <w:pgMar w:top="1699" w:right="1411" w:bottom="1699" w:left="1411" w:header="720" w:footer="720" w:gutter="0"/>
          <w:cols w:space="720"/>
          <w:docGrid w:linePitch="360"/>
        </w:sectPr>
      </w:pPr>
      <w:r w:rsidRPr="00506A3F">
        <w:rPr>
          <w:rFonts w:ascii="Calibri Light" w:hAnsi="Calibri Light" w:cs="Calibri Light"/>
          <w:sz w:val="20"/>
          <w:szCs w:val="20"/>
        </w:rPr>
        <w:t>Fuente:  Observatorio de Prospectiva – CEPLAN. Elaboración: Ministerio de Cultura - DGP</w:t>
      </w:r>
      <w:r>
        <w:rPr>
          <w:rFonts w:ascii="Calibri Light" w:hAnsi="Calibri Light" w:cs="Calibri Light"/>
          <w:sz w:val="20"/>
          <w:szCs w:val="20"/>
        </w:rPr>
        <w:t>I</w:t>
      </w:r>
    </w:p>
    <w:p w14:paraId="7A8E41CD" w14:textId="65E06309" w:rsidR="00734B9A" w:rsidRPr="0011439E" w:rsidRDefault="0011439E" w:rsidP="00F26599">
      <w:pPr>
        <w:pStyle w:val="Ttulo1"/>
        <w:rPr>
          <w:rFonts w:eastAsia="Arial Narrow"/>
          <w:b/>
          <w:bCs/>
        </w:rPr>
      </w:pPr>
      <w:bookmarkStart w:id="6" w:name="_Toc143639858"/>
      <w:r>
        <w:rPr>
          <w:rFonts w:eastAsia="Arial Narrow"/>
          <w:b/>
          <w:bCs/>
        </w:rPr>
        <w:lastRenderedPageBreak/>
        <w:t>Narrativa de la situación futura deseada</w:t>
      </w:r>
      <w:bookmarkEnd w:id="6"/>
    </w:p>
    <w:p w14:paraId="64399E80" w14:textId="0F77111A" w:rsidR="00EB7BA4" w:rsidRPr="00EB7BA4" w:rsidRDefault="00EB7BA4" w:rsidP="00EB7BA4">
      <w:pPr>
        <w:pBdr>
          <w:top w:val="nil"/>
          <w:left w:val="nil"/>
          <w:bottom w:val="nil"/>
          <w:right w:val="nil"/>
          <w:between w:val="nil"/>
        </w:pBdr>
        <w:snapToGrid w:val="0"/>
        <w:spacing w:before="120" w:after="120" w:line="276" w:lineRule="auto"/>
        <w:jc w:val="both"/>
        <w:rPr>
          <w:rFonts w:ascii="Calibri Light" w:eastAsia="Arial Narrow" w:hAnsi="Calibri Light" w:cs="Calibri Light"/>
        </w:rPr>
      </w:pPr>
      <w:r w:rsidRPr="00EB7BA4">
        <w:rPr>
          <w:rFonts w:ascii="Calibri Light" w:eastAsia="Arial Narrow" w:hAnsi="Calibri Light" w:cs="Calibri Light"/>
        </w:rPr>
        <w:t>La situación futura deseada describe la situación más favorable y factible de alcanzar en el plazo de vigencia de la Política (CEPLAN, 2023). Dicha descripción incluye evidencia del comportamiento histórico y situación actual del problema público que la PNPI busca atender, así como el análisis de futuro y las aspiraciones de la población.</w:t>
      </w:r>
    </w:p>
    <w:p w14:paraId="11827E14" w14:textId="77777777" w:rsidR="00EB7BA4" w:rsidRPr="00EB7BA4" w:rsidRDefault="00EB7BA4" w:rsidP="00EB7BA4">
      <w:pPr>
        <w:pBdr>
          <w:top w:val="nil"/>
          <w:left w:val="nil"/>
          <w:bottom w:val="nil"/>
          <w:right w:val="nil"/>
          <w:between w:val="nil"/>
        </w:pBdr>
        <w:snapToGrid w:val="0"/>
        <w:spacing w:before="120" w:after="120" w:line="276" w:lineRule="auto"/>
        <w:jc w:val="both"/>
        <w:rPr>
          <w:rFonts w:ascii="Calibri Light" w:eastAsia="Arial Narrow" w:hAnsi="Calibri Light" w:cs="Calibri Light"/>
        </w:rPr>
      </w:pPr>
      <w:r w:rsidRPr="00EB7BA4">
        <w:rPr>
          <w:rFonts w:ascii="Calibri Light" w:eastAsia="Arial Narrow" w:hAnsi="Calibri Light" w:cs="Calibri Light"/>
        </w:rPr>
        <w:t>El análisis de futuro identifica tendencias</w:t>
      </w:r>
      <w:r w:rsidRPr="00EB7BA4">
        <w:rPr>
          <w:rStyle w:val="Refdenotaalpie"/>
          <w:rFonts w:ascii="Calibri Light" w:eastAsia="Arial Narrow" w:hAnsi="Calibri Light" w:cs="Calibri Light"/>
        </w:rPr>
        <w:footnoteReference w:id="43"/>
      </w:r>
      <w:r w:rsidRPr="00EB7BA4">
        <w:rPr>
          <w:rFonts w:ascii="Calibri Light" w:eastAsia="Arial Narrow" w:hAnsi="Calibri Light" w:cs="Calibri Light"/>
        </w:rPr>
        <w:t>, oportunidades</w:t>
      </w:r>
      <w:r w:rsidRPr="00EB7BA4">
        <w:rPr>
          <w:rStyle w:val="Refdenotaalpie"/>
          <w:rFonts w:ascii="Calibri Light" w:eastAsia="Arial Narrow" w:hAnsi="Calibri Light" w:cs="Calibri Light"/>
        </w:rPr>
        <w:footnoteReference w:id="44"/>
      </w:r>
      <w:r w:rsidRPr="00EB7BA4">
        <w:rPr>
          <w:rFonts w:ascii="Calibri Light" w:eastAsia="Arial Narrow" w:hAnsi="Calibri Light" w:cs="Calibri Light"/>
        </w:rPr>
        <w:t>, riesgos</w:t>
      </w:r>
      <w:r w:rsidRPr="00EB7BA4">
        <w:rPr>
          <w:rStyle w:val="Refdenotaalpie"/>
          <w:rFonts w:ascii="Calibri Light" w:eastAsia="Arial Narrow" w:hAnsi="Calibri Light" w:cs="Calibri Light"/>
        </w:rPr>
        <w:footnoteReference w:id="45"/>
      </w:r>
      <w:r w:rsidRPr="00EB7BA4">
        <w:rPr>
          <w:rFonts w:ascii="Calibri Light" w:eastAsia="Arial Narrow" w:hAnsi="Calibri Light" w:cs="Calibri Light"/>
        </w:rPr>
        <w:t>, escenarios estratégicos de mediano y largo plazo, escenarios disruptivos y alertas tempranas que podrían afectar, en forma positiva o negativa, la provisión de servicios y el bienestar de las personas.</w:t>
      </w:r>
    </w:p>
    <w:p w14:paraId="562B761E" w14:textId="35BFF953" w:rsidR="00EB7BA4" w:rsidRPr="00EB7BA4" w:rsidRDefault="00EB7BA4" w:rsidP="00185771">
      <w:pPr>
        <w:pBdr>
          <w:top w:val="nil"/>
          <w:left w:val="nil"/>
          <w:bottom w:val="nil"/>
          <w:right w:val="nil"/>
          <w:between w:val="nil"/>
        </w:pBdr>
        <w:snapToGrid w:val="0"/>
        <w:spacing w:before="120" w:after="120" w:line="276" w:lineRule="auto"/>
        <w:jc w:val="both"/>
        <w:rPr>
          <w:rFonts w:ascii="Calibri Light" w:eastAsia="Arial Narrow" w:hAnsi="Calibri Light" w:cs="Calibri Light"/>
        </w:rPr>
      </w:pPr>
      <w:r w:rsidRPr="00EB7BA4">
        <w:rPr>
          <w:rFonts w:ascii="Calibri Light" w:eastAsia="Arial Narrow" w:hAnsi="Calibri Light" w:cs="Calibri Light"/>
        </w:rPr>
        <w:t>Asimismo, las aspiraciones de la población son el conjunto de ideas o imágenes del futuro que se desean alcanzar como resolución del problema público. En esa perspectiva, se tienen en cuenta las aspiraciones de los diversos actores; sin embargo, a través de procesos de diálogo participativo, se debe impulsar y lograr consensos sobre metas comunes que se desean alcanzar con relación al problema público, así como posibles medios para solucionarlo. Esto es particularmente relevante en la determinación del futuro deseado.</w:t>
      </w:r>
      <w:r w:rsidR="00185771">
        <w:rPr>
          <w:rFonts w:ascii="Calibri Light" w:eastAsia="Arial Narrow" w:hAnsi="Calibri Light" w:cs="Calibri Light"/>
        </w:rPr>
        <w:t xml:space="preserve"> </w:t>
      </w:r>
      <w:r w:rsidR="00185771">
        <w:rPr>
          <w:rFonts w:ascii="Calibri Light" w:eastAsia="Arial Narrow" w:hAnsi="Calibri Light" w:cs="Calibri Light"/>
          <w:color w:val="000000"/>
        </w:rPr>
        <w:t xml:space="preserve">Para mayor información de la información recogida con relación a las aspiraciones de la población ver el Anexo 03. </w:t>
      </w:r>
    </w:p>
    <w:p w14:paraId="5C5F4738" w14:textId="77777777" w:rsidR="00EB7BA4" w:rsidRPr="00E44732" w:rsidRDefault="00EB7BA4" w:rsidP="00E44732">
      <w:pPr>
        <w:pStyle w:val="Ttulo3"/>
        <w:snapToGrid w:val="0"/>
        <w:spacing w:before="120" w:after="120"/>
      </w:pPr>
      <w:bookmarkStart w:id="7" w:name="_Toc143639859"/>
      <w:r w:rsidRPr="00E44732">
        <w:t>Enunciación de la situación futura deseada 2040</w:t>
      </w:r>
      <w:bookmarkEnd w:id="7"/>
    </w:p>
    <w:p w14:paraId="4E3C25E1"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La situación futura deseada de la PNPI, cuyo horizonte es el año 2040, contiene las aspiraciones de los pueblos indígenas u originarios, expresada por sus representantes con lo cual se busca asegurar la incorporación sus prioridades para el desarrollo en las políticas, planes y programas del Estado en un proceso de construcción conjunta, coordinada y concordada a fin de que se vean involucrados, desde su elaboración hasta su ejecución.</w:t>
      </w:r>
    </w:p>
    <w:p w14:paraId="74861036" w14:textId="1F79E5C9" w:rsidR="00EB7BA4" w:rsidRPr="00EB7BA4" w:rsidRDefault="00EB7BA4" w:rsidP="00EB7BA4">
      <w:pPr>
        <w:pStyle w:val="Default"/>
        <w:snapToGrid w:val="0"/>
        <w:spacing w:before="120" w:after="120" w:line="276" w:lineRule="auto"/>
        <w:jc w:val="both"/>
        <w:rPr>
          <w:rFonts w:ascii="Calibri Light" w:eastAsia="Arial Narrow" w:hAnsi="Calibri Light" w:cs="Calibri Light"/>
          <w:highlight w:val="green"/>
          <w:lang w:val="es-PE" w:eastAsia="es-ES_tradnl"/>
        </w:rPr>
      </w:pPr>
      <w:r w:rsidRPr="00EB7BA4">
        <w:rPr>
          <w:rFonts w:ascii="Calibri Light" w:eastAsia="Arial Narrow" w:hAnsi="Calibri Light" w:cs="Calibri Light"/>
          <w:lang w:val="es-PE" w:eastAsia="es-ES_tradnl"/>
        </w:rPr>
        <w:t>Además, dichas aspiraciones fueron complementadas con los riesgos y oportunidades derivados del análisis de tendencias globales, regionales y nacionales y escenarios propuestos por el CEPLAN que podrían afectar positiva o negativamente la materializac</w:t>
      </w:r>
      <w:r w:rsidR="00185771">
        <w:rPr>
          <w:rFonts w:ascii="Calibri Light" w:eastAsia="Arial Narrow" w:hAnsi="Calibri Light" w:cs="Calibri Light"/>
          <w:lang w:val="es-PE" w:eastAsia="es-ES_tradnl"/>
        </w:rPr>
        <w:t xml:space="preserve">ión de los objetivos de la PNPI, cuyo detalle se puede observar en el Anexo 04. </w:t>
      </w:r>
      <w:r w:rsidRPr="00EB7BA4">
        <w:rPr>
          <w:rFonts w:ascii="Calibri Light" w:eastAsia="Arial Narrow" w:hAnsi="Calibri Light" w:cs="Calibri Light"/>
          <w:lang w:val="es-PE" w:eastAsia="es-ES_tradnl"/>
        </w:rPr>
        <w:t xml:space="preserve"> El análisis de dicha información permitió la selección de eventos disruptivos de mayor impacto potencial sobre el problema público y mayor pertinencia para los actores involucrados. Considerando lo anterior, la situación futura deseada de la PNPI, factible de ser alcanzada al 2040, se expresa en el siguiente enunciado:</w:t>
      </w:r>
    </w:p>
    <w:p w14:paraId="5628E1E6" w14:textId="694E9AE1" w:rsidR="00EB7BA4" w:rsidRPr="00EB7BA4" w:rsidRDefault="00EB7BA4" w:rsidP="00EB7BA4">
      <w:pPr>
        <w:pStyle w:val="Default"/>
        <w:snapToGrid w:val="0"/>
        <w:spacing w:before="120" w:after="120" w:line="276" w:lineRule="auto"/>
        <w:jc w:val="center"/>
        <w:rPr>
          <w:rFonts w:asciiTheme="majorHAnsi" w:eastAsia="Arial Narrow" w:hAnsiTheme="majorHAnsi" w:cstheme="minorHAnsi"/>
          <w:b/>
          <w:i/>
          <w:color w:val="auto"/>
          <w:lang w:val="es-PE" w:eastAsia="es-ES_tradnl"/>
        </w:rPr>
      </w:pPr>
      <w:bookmarkStart w:id="8" w:name="_Hlk140856279"/>
      <w:commentRangeStart w:id="9"/>
      <w:r w:rsidRPr="00563C58">
        <w:rPr>
          <w:rFonts w:asciiTheme="majorHAnsi" w:eastAsia="Arial Narrow" w:hAnsiTheme="majorHAnsi" w:cstheme="minorHAnsi"/>
          <w:b/>
          <w:i/>
          <w:color w:val="auto"/>
          <w:lang w:val="es-PE" w:eastAsia="es-ES_tradnl"/>
        </w:rPr>
        <w:lastRenderedPageBreak/>
        <w:t>Al 2040, 7 de cada 10 integrantes de los pueblos indígenas u originarios en el Perú viven en condiciones que les posibilita el ejercicio de sus derechos colectivos</w:t>
      </w:r>
      <w:r w:rsidR="00185771">
        <w:rPr>
          <w:rStyle w:val="Refdenotaalpie"/>
          <w:rFonts w:asciiTheme="majorHAnsi" w:eastAsia="Arial Narrow" w:hAnsiTheme="majorHAnsi" w:cstheme="minorHAnsi"/>
          <w:b/>
          <w:i/>
          <w:color w:val="auto"/>
          <w:lang w:val="es-PE" w:eastAsia="es-ES_tradnl"/>
        </w:rPr>
        <w:footnoteReference w:id="46"/>
      </w:r>
      <w:r w:rsidRPr="00563C58">
        <w:rPr>
          <w:rFonts w:asciiTheme="majorHAnsi" w:eastAsia="Arial Narrow" w:hAnsiTheme="majorHAnsi" w:cstheme="minorHAnsi"/>
          <w:b/>
          <w:i/>
          <w:color w:val="auto"/>
          <w:lang w:val="es-PE" w:eastAsia="es-ES_tradnl"/>
        </w:rPr>
        <w:t>.</w:t>
      </w:r>
      <w:bookmarkEnd w:id="8"/>
      <w:commentRangeEnd w:id="9"/>
      <w:r w:rsidR="00BD4EDD">
        <w:rPr>
          <w:rStyle w:val="Refdecomentario"/>
          <w:rFonts w:ascii="Times New Roman" w:eastAsia="Times New Roman" w:hAnsi="Times New Roman" w:cs="Times New Roman"/>
          <w:color w:val="auto"/>
          <w:lang w:val="es-PE" w:eastAsia="es-MX"/>
        </w:rPr>
        <w:commentReference w:id="9"/>
      </w:r>
    </w:p>
    <w:p w14:paraId="796F1F2D"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Los pueblos indígenas u originarios cuentan, en mayor medida, con mejores condiciones sociales indispensables para la conclusión oportuna de la educación básica, así como en las áreas de salud y acceso a servicios básicos domiciliarios, todo ello contribuye a su desarrollo. Por consiguiente, más adolescentes integrantes de los pueblos indígenas u originarios logran culminar la educación básica regular. </w:t>
      </w:r>
    </w:p>
    <w:p w14:paraId="370BED65"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Esto responde al hecho de una reducción considerable de la tasa de inasistencia a la escuela en niñas niños y adolescentes indígenas u originarios, con lo cual logran transitar satisfactoriamente los niveles educativos de la educación básica regular. En consecuencia, la deserción escolar como el analfabetismo, con especial énfasis en mujeres indígenas rurales, se reduce. Además, se establecen medidas concretas para promover el acceso, permanencia y culminación de las mujeres indígenas u originarias a la educación en los diferentes niveles; principalmente, en la educación superior.</w:t>
      </w:r>
    </w:p>
    <w:p w14:paraId="5F9F12D5"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De igual manera, los niños, niñas y adolescentes pertenecientes a los pueblos indígenas u originarios cursan la educación básica con el conocimiento de que tienen canales efectivos y eficientes para denunciar burlas y agresiones, a causa de su pertenencia étnica, por parte de sus compañeros, compañeras y personal educativo. Al respecto, las campañas preventivas y el desarrollo de diversas acciones en las escuelas para promover el respeto a la diversidad étnica propician la disminución de los reportes de discriminación racial en la escuela.</w:t>
      </w:r>
    </w:p>
    <w:p w14:paraId="74A258BB"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Por otro lado, la prestación de servicios de salud con pertinencia cultural hacia los pueblos indígenas u originarios, con principal énfasis en los niños, niñas, mujeres, personas con discapacidad y adultos mayores, trae como resultado que disminuya el reporte de personas que sufre de alguna enfermedad recurrente, como enfermedades cardiovasculares, enfermedades endocrinas y de la sangre. Asimismo, enfermedades infecciosas y parasitaria, enfermedades de la piel, sistema osteomuscular y tejido conjuntivo, y las enfermedades genitourinarias.</w:t>
      </w:r>
    </w:p>
    <w:p w14:paraId="1332F898"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Además, se reducen los embarazos no deseados en niñas, adolescentes y mujeres jóvenes y se realizan medidas concretas y efectivas para garantizar el ejercicio pleno de sus derechos sexuales y reproductivos.</w:t>
      </w:r>
    </w:p>
    <w:p w14:paraId="2577A009"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La mejora en los indicadores es consecuencia del incremento del acceso oportuno a establecimientos de salud con enfoque intercultural por parte de la población integrante de los pueblos indígenas u originarios cuando presentan algún malestar o complicación en salud. Esta mejora en las condiciones de salud también es consecuencia del incremento de la calidad en el acceso a servicios básicos domiciliarios. De esta forma, se registra un incremento en el acceso a de agua y alcantarillado, permitiendo que </w:t>
      </w:r>
      <w:r w:rsidRPr="00EB7BA4">
        <w:rPr>
          <w:rFonts w:ascii="Calibri Light" w:eastAsia="Arial Narrow" w:hAnsi="Calibri Light" w:cs="Calibri Light"/>
          <w:lang w:val="es-PE" w:eastAsia="es-ES_tradnl"/>
        </w:rPr>
        <w:lastRenderedPageBreak/>
        <w:t>desarrollen hábitos saludables, como lavado de manos y acceso a agua potable, con la consecuente reducción de disminución de enfermedades estomacales, lo cual contribuye a su bienestar integral.</w:t>
      </w:r>
    </w:p>
    <w:p w14:paraId="79433150" w14:textId="227122BE"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Además, los pueblos indígenas en situación de aislamiento y contacto inicial (PIACI) gozan de mejores condiciones para la protección de sus derechos. Se implementaron medidas para reducir la afectación del territorio de los PIACI y la vulneración de sus medios de vida. </w:t>
      </w:r>
    </w:p>
    <w:p w14:paraId="21C7C52C"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Las medidas de política pública emprendidas contribuyen a que los pueblos indígenas u originarios fortalezcan sus capacidades productivas y tengan mayores oportunidades. Así, acceden en mayor medida a trabajo decente y calificado; lo cual les permite desempeñarse en distintos rubros aumentando su representación en espacios a los que usualmente no eran incorporados por efectos de estereotipos sobre sus capacidades intelectuales. </w:t>
      </w:r>
    </w:p>
    <w:p w14:paraId="07E3ED3F"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Asimismo, su mayor participación en el mercado laboral formal es consecuencia de que más personas pertenecientes a los pueblos indígenas u originarios de 15 años a más, acceden a educación en enfoque intercultural acorde a sus realidades. En consecuencia, cuentan con educación superior concluida, ya sea universitaria o no universitaria. De esa forma, más personas pertenecientes a los pueblos indígenas u originarios acceden a empleo formal con un contrato laboral, remuneración adecuada, beneficios sociales y cumpliendo la jornada laboral establecida; con especial énfasis en el área rural. </w:t>
      </w:r>
    </w:p>
    <w:p w14:paraId="4E114F92"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En nuestro país, el orgullo por nuestra identidad y diversidad cultural se ha consolidado de modo tal que se realizan acciones concretas, desde el sector público y privado, para erradicar la discriminación étnica racial y racismo estructural contra las personas que forman parte los pueblos indígenas u originarios.</w:t>
      </w:r>
    </w:p>
    <w:p w14:paraId="09266B09"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En consecuencia, se aprecia un notorio declive en las percepciones sobre discriminación; menos personas pertenecientes a los pueblos indígenas u originarios considera no sentirse discriminadas por su raza o color de piel. Sin embargo, aún hay mucho camino por recorrer para alcanzar la meta de un país libre de discriminación. </w:t>
      </w:r>
    </w:p>
    <w:p w14:paraId="21E4E754"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Más peruanos se sienten orgullosos de la diversidad cultural de nuestro país, se han incluido contenidos que promueven el conocimiento y valoración de los pueblos indígenas u originarios, en los diversos niveles educativos, así como en otras modalidades, principalmente de aquellos que residen en las áreas alejadas de las capitales departamentales. Asimismo, se reivindica y valora el rol, así como los aportes de hombres y mujeres de los pueblos indígenas u originarios, en el proceso de construcción de nuestra nación. </w:t>
      </w:r>
    </w:p>
    <w:p w14:paraId="658B37B0"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 xml:space="preserve">Se han dejado de transmitir en medios de comunicación contenidos que respaldan la discriminación étnica racial y el racismo debido a que hay mecanismos efectivos de promoción de la diversidad cultural y de sanción. Así, se reduce notoriamente las formas de discriminación étnica racial y racismo hacia las personas pertenecientes a los pueblos </w:t>
      </w:r>
      <w:r w:rsidRPr="00EB7BA4">
        <w:rPr>
          <w:rFonts w:ascii="Calibri Light" w:eastAsia="Arial Narrow" w:hAnsi="Calibri Light" w:cs="Calibri Light"/>
          <w:lang w:val="es-PE" w:eastAsia="es-ES_tradnl"/>
        </w:rPr>
        <w:lastRenderedPageBreak/>
        <w:t xml:space="preserve">indígenas u originarios, dado ejercen en mayor medida el principio y el derecho a la igualdad, garantizándoles el acceso a la justicia y oportunidades de desarrollo social hacia sus familias. </w:t>
      </w:r>
    </w:p>
    <w:p w14:paraId="28E4414B"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Se ha desarrollado una cultura de prevención y mecanismos eficientes lo cual permite reducir el feminicidio, así como todo acto de violencia física, sexual y/o psicológica, con énfasis en niñas, niños, adolescentes, mujeres y adultos mayores.</w:t>
      </w:r>
    </w:p>
    <w:p w14:paraId="57A9925E" w14:textId="77777777" w:rsidR="00EB7BA4" w:rsidRPr="00EB7BA4" w:rsidRDefault="00EB7BA4" w:rsidP="00EB7BA4">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Se han implementado mecanismos que favorecen la participación política tanto individual como colectiva de los pueblos indígenas u originarios, lo cual fortalece la ciudadanía intercultural, así como tomar mejores decisiones dentro de un Estado democrático. Ello en un contexto donde más mujeres indígenas están empoderadas y se desempeñan en puestos importantes donde pueden tomar decisiones. Además, el Estado reconoce, visibiliza y refleja las prioridades de desarrollo de los pueblos indígenas u originarios en políticas públicas.</w:t>
      </w:r>
    </w:p>
    <w:p w14:paraId="6B093A6A" w14:textId="0B0C350A" w:rsidR="0082611D" w:rsidRPr="00D25646" w:rsidRDefault="00EB7BA4" w:rsidP="00D25646">
      <w:pPr>
        <w:pStyle w:val="Default"/>
        <w:snapToGrid w:val="0"/>
        <w:spacing w:before="120" w:after="120" w:line="276" w:lineRule="auto"/>
        <w:jc w:val="both"/>
        <w:rPr>
          <w:rFonts w:ascii="Calibri Light" w:eastAsia="Arial Narrow" w:hAnsi="Calibri Light" w:cs="Calibri Light"/>
          <w:lang w:val="es-PE" w:eastAsia="es-ES_tradnl"/>
        </w:rPr>
      </w:pPr>
      <w:r w:rsidRPr="00EB7BA4">
        <w:rPr>
          <w:rFonts w:ascii="Calibri Light" w:eastAsia="Arial Narrow" w:hAnsi="Calibri Light" w:cs="Calibri Light"/>
          <w:lang w:val="es-PE" w:eastAsia="es-ES_tradnl"/>
        </w:rPr>
        <w:t>Finalmente, los pueblos indígenas ejercen el derecho a la consulta previa a raíz de las mejoras en la implementación del proceso de consulta previa por el Estado. Así, se desarrollan medidas administrativas, legislativas, programas, planes y proyectos a través de procesos que cumplen con el ordenamiento nacional e internacional, así como ejercen plenamente su derecho a la participación mediante mecanismos específicos, ambos con enfoque intercultural, intergeneracional y de género, y cuyos resultados evidencian la incorporación de sus prioridades en las decisiones estatales.</w:t>
      </w:r>
    </w:p>
    <w:p w14:paraId="3C944A9F" w14:textId="37E20487" w:rsidR="0082611D" w:rsidRPr="00EB7BA4" w:rsidRDefault="0082611D" w:rsidP="0082611D">
      <w:pPr>
        <w:pStyle w:val="Ttulo2"/>
        <w:rPr>
          <w:b/>
          <w:bCs/>
        </w:rPr>
      </w:pPr>
      <w:bookmarkStart w:id="10" w:name="_Toc143639860"/>
      <w:commentRangeStart w:id="11"/>
      <w:r w:rsidRPr="00EB7BA4">
        <w:rPr>
          <w:b/>
          <w:bCs/>
        </w:rPr>
        <w:t>Horizonte temporal de la Política Nacional de Pueblos Indígenas u Originarios</w:t>
      </w:r>
      <w:bookmarkEnd w:id="10"/>
      <w:commentRangeEnd w:id="11"/>
      <w:r w:rsidR="00E043B8">
        <w:rPr>
          <w:rStyle w:val="Refdecomentario"/>
          <w:rFonts w:ascii="Times New Roman" w:eastAsia="Times New Roman" w:hAnsi="Times New Roman" w:cs="Times New Roman"/>
          <w:color w:val="auto"/>
        </w:rPr>
        <w:commentReference w:id="11"/>
      </w:r>
    </w:p>
    <w:p w14:paraId="7EDA5ED7"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Según CEPLAN (2023), el horizonte temporal de la política nacional es el tiempo establecido para alcanzar los objetivos que se han definido en la política. Además, sirve como marco para evaluar los logros esperados cada año desde que la política comienza a implementarse. Es esencial tener en cuenta que este horizonte no siempre coincide con el periodo de un gobierno, ya que la política puede continuar más allá de ese tiempo.</w:t>
      </w:r>
    </w:p>
    <w:p w14:paraId="1A75510C"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Para establecer el horizonte temporal, se consideran los siguientes criterios:</w:t>
      </w:r>
    </w:p>
    <w:p w14:paraId="21B3056A" w14:textId="77777777" w:rsidR="0082611D" w:rsidRDefault="0082611D" w:rsidP="0082611D">
      <w:pPr>
        <w:pStyle w:val="Prrafodelista"/>
        <w:numPr>
          <w:ilvl w:val="0"/>
          <w:numId w:val="2"/>
        </w:num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La naturaleza y complejidad del problema público puesto que, si la política nacional se enfrenta a un problema público muy complejo, se necesitará más tiempo para evaluar los resultados, contrariamente a si un problema es más simple y limitado.</w:t>
      </w:r>
    </w:p>
    <w:p w14:paraId="6BE374FE" w14:textId="77777777" w:rsidR="0082611D" w:rsidRDefault="0082611D" w:rsidP="0082611D">
      <w:pPr>
        <w:pStyle w:val="Prrafodelista"/>
        <w:numPr>
          <w:ilvl w:val="0"/>
          <w:numId w:val="2"/>
        </w:num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La solución elegida puesto que, si la política utiliza instrumentos de tecnologías en rápido desarrollo, se suele fijar un horizonte temporal de cinco años. Sin embargo, si contiene intervenciones en infraestructura y cuyos resultados se manifiestan años después del inicio de su implementación, el horizonte temporal debe ser mayor.</w:t>
      </w:r>
    </w:p>
    <w:p w14:paraId="100C2B0A" w14:textId="77777777" w:rsidR="0082611D" w:rsidRPr="00600AFD" w:rsidRDefault="0082611D" w:rsidP="0082611D">
      <w:pPr>
        <w:pStyle w:val="Prrafodelista"/>
        <w:numPr>
          <w:ilvl w:val="0"/>
          <w:numId w:val="2"/>
        </w:num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 xml:space="preserve">La alineación a planes de mayor jerarquía pues el horizonte temporal puede adaptarse a los ciclos y contribuir al logro de los objetivos de planes de mayor </w:t>
      </w:r>
      <w:r w:rsidRPr="00600AFD">
        <w:rPr>
          <w:rFonts w:ascii="Calibri Light" w:eastAsia="Arial Narrow" w:hAnsi="Calibri Light" w:cs="Calibri Light"/>
          <w:color w:val="000000"/>
        </w:rPr>
        <w:lastRenderedPageBreak/>
        <w:t>jerarquía, como el Plan Estratégico de Desarrollo Nacional o instrumentos supranacionales.</w:t>
      </w:r>
    </w:p>
    <w:p w14:paraId="3DDBCE5D"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 xml:space="preserve">La presente política tuvo su primera versión en 2021, con un horizonte temporal establecido hasta el 2030. Sin embargo, dicho horizonte se proyectó considerando la aprobación de la política el año 2021. Además, al momento de su concepción, se tenía una percepción menos compleja del problema público puesto que se contaba con 7 causas directas que contenían 18 causas indirectas. En contraste, en la actualidad, el árbol de problemas cuenta con 9 causas directas que contienen 37 causas indirectas, lo que evidencia una </w:t>
      </w:r>
      <w:proofErr w:type="spellStart"/>
      <w:r w:rsidRPr="00600AFD">
        <w:rPr>
          <w:rFonts w:ascii="Calibri Light" w:eastAsia="Arial Narrow" w:hAnsi="Calibri Light" w:cs="Calibri Light"/>
          <w:color w:val="000000"/>
        </w:rPr>
        <w:t>complejización</w:t>
      </w:r>
      <w:proofErr w:type="spellEnd"/>
      <w:r w:rsidRPr="00600AFD">
        <w:rPr>
          <w:rFonts w:ascii="Calibri Light" w:eastAsia="Arial Narrow" w:hAnsi="Calibri Light" w:cs="Calibri Light"/>
          <w:color w:val="000000"/>
        </w:rPr>
        <w:t xml:space="preserve"> de la problemática.</w:t>
      </w:r>
    </w:p>
    <w:p w14:paraId="34889450"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Por otro lado, considerando el grado de participación de diversos actores en la actualización de la política, y la necesidad de un compromiso sostenido por parte del Estado, se torna recomendable una ampliación de 10 años del horizonte temporal.</w:t>
      </w:r>
    </w:p>
    <w:p w14:paraId="76AE8252"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En ese sentido, la presente Política tiene como objetivo general orientar, adecuar, integrar y articular las intervenciones del Estado a nivel nacional a fin de garantizar el ejercicio de los derechos colectivos de los pueblos indígenas u originarios. Este instrumento permitirá construir por primera vez una Política para los casi 6 millones de peruanas y peruanos que se auto identifican como parte de un pueblo indígena u originario, para ello se ha considerado el año 2040 como horizonte temporal de implementación de la PNPI. Ello permitirá la generación de condiciones de base y una constante retroalimentación, a través de la vigilancia ciudadana, el monitoreo y evaluación. La elección de este horizonte temporal se sustenta en las razones que se detallan a continuación.</w:t>
      </w:r>
    </w:p>
    <w:p w14:paraId="1FCA8C03"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 xml:space="preserve"> Por un lado, las políticas nacionales son herramientas del planeamiento estratégico que establecen una ruta de trabajo en función de objetivos continuos y sostenibles en el tiempo. De tal modo, la puesta en marcha de la PNPI es el inicio de un camino de planificación, articulación y retroalimentación constante para el logro de resultados en los ciudadanos y ciudadanas pertenecientes a un pueblo indígena u originario y en la sociedad en general a corto, mediano y largo plazo. Por otro lado, la complejidad de la problemática a abordar, su naturaleza multisectorial y sus dinámicas históricas y sociales requieren un tratamiento de este tipo, para asegurar la consecución y sostenibilidad de resultados.</w:t>
      </w:r>
    </w:p>
    <w:p w14:paraId="386A0B42" w14:textId="77777777"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Bajo dicho marco, la PNPI está alineada con instrumentos vigentes como la Política General de Gobierno, el Plan Estratégico de Desarrollo Nacional (PEDN), así como en las Políticas de Estado establecidos en el Acuerdo Nacional. De la misma manera, la PNPI se inserta directamente dentro de la Visión del Perú al 2050, aprobada por el Foro del Acuerdo Nacional en el año 2019, donde se señala lo siguiente:</w:t>
      </w:r>
    </w:p>
    <w:p w14:paraId="573EB758" w14:textId="77777777" w:rsidR="0082611D" w:rsidRPr="00600AFD" w:rsidRDefault="0082611D" w:rsidP="0082611D">
      <w:pPr>
        <w:pBdr>
          <w:top w:val="nil"/>
          <w:left w:val="nil"/>
          <w:bottom w:val="nil"/>
          <w:right w:val="nil"/>
          <w:between w:val="nil"/>
        </w:pBdr>
        <w:snapToGrid w:val="0"/>
        <w:spacing w:before="120" w:after="120" w:line="276" w:lineRule="auto"/>
        <w:ind w:left="720"/>
        <w:jc w:val="both"/>
        <w:rPr>
          <w:rFonts w:ascii="Calibri Light" w:eastAsia="Arial Narrow" w:hAnsi="Calibri Light" w:cs="Calibri Light"/>
          <w:color w:val="000000"/>
        </w:rPr>
      </w:pPr>
      <w:r w:rsidRPr="00600AFD">
        <w:rPr>
          <w:rFonts w:ascii="Calibri Light" w:eastAsia="Arial Narrow" w:hAnsi="Calibri Light" w:cs="Calibri Light"/>
          <w:color w:val="000000"/>
        </w:rPr>
        <w:t xml:space="preserve">“Al 2050, (…) estamos orgullosos de nuestra identidad, propia de la diversidad étnica, cultural y lingüística del país. Respetamos nuestra historia y patrimonio milenario, y protegemos nuestra biodiversidad. El Estado constitucional es </w:t>
      </w:r>
      <w:r w:rsidRPr="00600AFD">
        <w:rPr>
          <w:rFonts w:ascii="Calibri Light" w:eastAsia="Arial Narrow" w:hAnsi="Calibri Light" w:cs="Calibri Light"/>
          <w:color w:val="000000"/>
        </w:rPr>
        <w:lastRenderedPageBreak/>
        <w:t>unitario y descentralizado. Su accionar es ético, transparente, eficaz, eficiente, moderno y con enfoque intercultural”. (Acuerdo Nacional, 2019)</w:t>
      </w:r>
    </w:p>
    <w:p w14:paraId="1C0C990A" w14:textId="1EE13E20" w:rsidR="0082611D" w:rsidRPr="00600AFD" w:rsidRDefault="0082611D" w:rsidP="0082611D">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Además, contribuye al logro de los siguientes resultados de la Visión del Perú al 2050: 1) Las personas alcanzan su potencial en igualdad de oportunidades y sin discriminación para gozar de una vida plena;</w:t>
      </w:r>
      <w:r>
        <w:rPr>
          <w:rFonts w:ascii="Calibri Light" w:eastAsia="Arial Narrow" w:hAnsi="Calibri Light" w:cs="Calibri Light"/>
          <w:color w:val="000000"/>
        </w:rPr>
        <w:t xml:space="preserve"> </w:t>
      </w:r>
      <w:r w:rsidRPr="00600AFD">
        <w:rPr>
          <w:rFonts w:ascii="Calibri Light" w:eastAsia="Arial Narrow" w:hAnsi="Calibri Light" w:cs="Calibri Light"/>
          <w:color w:val="000000"/>
        </w:rPr>
        <w:t>2) Gestión sostenible de la naturaleza y medidas frente al cambio climático; 3) Desarrollo sostenible con empleo digno y en armonía con la naturaleza; 4) Sociedad democrática, pacífica, respetuosa de los derechos humanos y libre del temor y de la violencia y 5) Estado moderno, eficiente, transparente y descentralizado que garantiza una sociedad justa e inclusiva, sin corrupción y sin dejar a nadie atrás.</w:t>
      </w:r>
      <w:r w:rsidR="00BC70C8">
        <w:rPr>
          <w:rFonts w:ascii="Calibri Light" w:eastAsia="Arial Narrow" w:hAnsi="Calibri Light" w:cs="Calibri Light"/>
          <w:color w:val="000000"/>
        </w:rPr>
        <w:t xml:space="preserve"> Para mayor información de la alineación de la PNPI con la Visión del Perú al 2050, ver el Anexo 01. </w:t>
      </w:r>
    </w:p>
    <w:p w14:paraId="2A57E7F4" w14:textId="0680E175" w:rsidR="0082611D" w:rsidRPr="00600AFD" w:rsidRDefault="0082611D" w:rsidP="00BC70C8">
      <w:pPr>
        <w:pBdr>
          <w:top w:val="nil"/>
          <w:left w:val="nil"/>
          <w:bottom w:val="nil"/>
          <w:right w:val="nil"/>
          <w:between w:val="nil"/>
        </w:pBdr>
        <w:snapToGrid w:val="0"/>
        <w:spacing w:before="120" w:after="120" w:line="276" w:lineRule="auto"/>
        <w:jc w:val="both"/>
        <w:rPr>
          <w:rFonts w:ascii="Calibri Light" w:eastAsia="Arial Narrow" w:hAnsi="Calibri Light" w:cs="Calibri Light"/>
          <w:color w:val="000000"/>
        </w:rPr>
      </w:pPr>
      <w:r w:rsidRPr="00600AFD">
        <w:rPr>
          <w:rFonts w:ascii="Calibri Light" w:eastAsia="Arial Narrow" w:hAnsi="Calibri Light" w:cs="Calibri Light"/>
          <w:color w:val="000000"/>
        </w:rPr>
        <w:t>Por otro lado, el horizonte temporal al año 2040, permite alinear los objetivos y acciones de la PNPI con otras iniciativas. Así, si bien cuenta con un horizonte temporal anterior, se tiene la Agenda para el Desarrollo Sostenible al 2030 aprobada en el año 2015 por todos los Estados miembros de las Naciones Unidas, entre ellos el Perú. En ese sentido, la PNPI se alinea con los siguientes Objetivos de Desarrollo Sostenible (ODS): 1) Poner fin a la pobreza en todas sus formas y en todo el mundo; 2) Poner fin al hambre, lograr la seguridad alimentaria y la mejora de la nutrición y promover la agricultura sostenible; 5) Lograr la igualdad de género y empoderar a todas las mujeres y las niñas;</w:t>
      </w:r>
      <w:r>
        <w:rPr>
          <w:rFonts w:ascii="Calibri Light" w:eastAsia="Arial Narrow" w:hAnsi="Calibri Light" w:cs="Calibri Light"/>
          <w:color w:val="000000"/>
        </w:rPr>
        <w:t xml:space="preserve"> </w:t>
      </w:r>
      <w:r w:rsidRPr="00600AFD">
        <w:rPr>
          <w:rFonts w:ascii="Calibri Light" w:eastAsia="Arial Narrow" w:hAnsi="Calibri Light" w:cs="Calibri Light"/>
          <w:color w:val="000000"/>
        </w:rPr>
        <w:t>6) Garantizar la disponibilidad y la gestión sostenible del agua y el saneamiento para todos; 9) Construir infraestructuras resilientes, promover la industrialización inclusiva y sostenible y fomentar la innovación; 13) Adoptar medidas urgentes para combatir el cambio climático y sus efectos; 14) Conservar y utilizar sosteniblemente los océanos, los mares y los recursos marinos para el desarrollo sostenible; 15) Proteger, restablecer y promover el uso sostenible de los ecosistemas terrestres, gestionar sosteniblemente los bosques, luchar contra la desertificación, detener e invertir la degradación de las tierras y detener la pérdida de biodiversidad y; 16) Promover sociedades pacíficas e inclusivas para el desarrollo sostenible, facilitar el acceso a la justicia para todos y construir a todos los niveles instituciones eficaces e inclusivas que rindan cuentas.</w:t>
      </w:r>
      <w:r w:rsidR="00BC70C8">
        <w:rPr>
          <w:rFonts w:ascii="Calibri Light" w:eastAsia="Arial Narrow" w:hAnsi="Calibri Light" w:cs="Calibri Light"/>
          <w:color w:val="000000"/>
        </w:rPr>
        <w:t xml:space="preserve"> Para mayor información de la alineación de la PNPI con la Agenda al 2030 para el Desarrollo Sostenible, ver el Anexo 02.</w:t>
      </w:r>
    </w:p>
    <w:p w14:paraId="39D38A06" w14:textId="096A54E2" w:rsidR="0082611D" w:rsidRDefault="0082611D" w:rsidP="0082611D">
      <w:pPr>
        <w:jc w:val="both"/>
        <w:rPr>
          <w:rFonts w:ascii="Calibri Light" w:eastAsia="Arial Narrow" w:hAnsi="Calibri Light" w:cs="Calibri Light"/>
          <w:color w:val="000000"/>
        </w:rPr>
      </w:pPr>
      <w:r w:rsidRPr="00600AFD">
        <w:rPr>
          <w:rFonts w:ascii="Calibri Light" w:eastAsia="Arial Narrow" w:hAnsi="Calibri Light" w:cs="Calibri Light"/>
          <w:color w:val="000000"/>
        </w:rPr>
        <w:t>Por último, se vuelve a resaltar que el horizonte temporal de la PNPI obedece a un proceso de actualización que cuenta con un análisis profundo, recomendaciones de diversos especialistas del sector cultura1 y otros y con un proceso de concertación con las organizaciones indígenas de representación nacional2 quienes ven en el 2040 un tiempo prudencial para que se lleven a cabo el desarrollo de metas que se sostienen en la presente política. Vale la pena aclarar que los espacios de consulta y concertación para definición del horizonte temporal de la PNPI se dieron en el marco de reuniones sostenidas con los actores mencionados a lo largo de la primera mitad del año 2023</w:t>
      </w:r>
    </w:p>
    <w:p w14:paraId="36B9169E" w14:textId="77777777" w:rsidR="0082611D" w:rsidRPr="0082611D" w:rsidRDefault="0082611D" w:rsidP="0082611D">
      <w:pPr>
        <w:jc w:val="both"/>
        <w:rPr>
          <w:rFonts w:asciiTheme="majorHAnsi" w:hAnsiTheme="majorHAnsi" w:cstheme="majorHAnsi"/>
        </w:rPr>
      </w:pPr>
    </w:p>
    <w:p w14:paraId="177D4452" w14:textId="4E858C96" w:rsidR="0082611D" w:rsidRPr="00EB7BA4" w:rsidRDefault="0082611D" w:rsidP="0082611D">
      <w:pPr>
        <w:pStyle w:val="Ttulo2"/>
        <w:rPr>
          <w:b/>
          <w:bCs/>
        </w:rPr>
      </w:pPr>
      <w:bookmarkStart w:id="12" w:name="_Toc143639861"/>
      <w:r w:rsidRPr="00EB7BA4">
        <w:rPr>
          <w:b/>
          <w:bCs/>
        </w:rPr>
        <w:lastRenderedPageBreak/>
        <w:t>Aspiraciones de la población</w:t>
      </w:r>
      <w:bookmarkEnd w:id="12"/>
    </w:p>
    <w:p w14:paraId="6F266CC1" w14:textId="77777777" w:rsidR="0082611D" w:rsidRDefault="0082611D" w:rsidP="0082611D">
      <w:pPr>
        <w:jc w:val="both"/>
        <w:rPr>
          <w:rFonts w:ascii="Calibri Light" w:hAnsi="Calibri Light" w:cs="Calibri Light"/>
        </w:rPr>
      </w:pPr>
      <w:r w:rsidRPr="00600AFD">
        <w:rPr>
          <w:rFonts w:ascii="Calibri Light" w:hAnsi="Calibri Light" w:cs="Calibri Light"/>
        </w:rPr>
        <w:t>La situación futura deseada de la PNPI cuenta como insumo para su elaboración con las aspiraciones de los pueblos indígenas u originarios, quienes son los afectados por el problema público. Cabe destacar que, esto se enmarca en su derecho de participación. Por lo tanto, el gobierno tiene la responsabilidad de establecer medios mediante los cuales los pueblos indígenas u originarios puedan participar en la toma de decisiones, como lo es una política nacional. En ese sentido, para poder contar con las aspiraciones, se ha realizado un análisis de aportes de los pueblos indígenas u originarios. Dichos aportes fueron manifestados a través de distintos espacios participativos</w:t>
      </w:r>
      <w:r w:rsidRPr="00600AFD">
        <w:rPr>
          <w:rStyle w:val="Refdenotaalpie"/>
          <w:rFonts w:ascii="Calibri Light" w:hAnsi="Calibri Light" w:cs="Calibri Light"/>
        </w:rPr>
        <w:footnoteReference w:id="47"/>
      </w:r>
      <w:r w:rsidRPr="00600AFD">
        <w:rPr>
          <w:rFonts w:ascii="Calibri Light" w:hAnsi="Calibri Light" w:cs="Calibri Light"/>
        </w:rPr>
        <w:t xml:space="preserve"> generados durante la construcción de la PNPI. A continuación, se presenta el análisis de aspiraciones para cada una de las causas directas del modelo del problema público.</w:t>
      </w:r>
    </w:p>
    <w:p w14:paraId="30270BEB" w14:textId="77777777" w:rsidR="0082611D" w:rsidRPr="00600AFD" w:rsidRDefault="0082611D" w:rsidP="0082611D">
      <w:pPr>
        <w:jc w:val="both"/>
        <w:rPr>
          <w:rFonts w:ascii="Calibri Light" w:hAnsi="Calibri Light" w:cs="Calibri Light"/>
        </w:rPr>
      </w:pPr>
    </w:p>
    <w:p w14:paraId="65010E1C" w14:textId="77777777"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1: </w:t>
      </w:r>
      <w:r w:rsidRPr="00815DEE">
        <w:rPr>
          <w:rFonts w:ascii="Calibri Light" w:hAnsi="Calibri Light" w:cs="Calibri Light"/>
          <w:b/>
          <w:bCs/>
          <w:i/>
          <w:iCs/>
        </w:rPr>
        <w:t>Deficiente seguridad jurídica de las tierras y territorios ancestrales, colectivos e integrales de los pueblos indígenas u originarios</w:t>
      </w:r>
      <w:r w:rsidRPr="00600AFD">
        <w:rPr>
          <w:rFonts w:ascii="Calibri Light" w:hAnsi="Calibri Light" w:cs="Calibri Light"/>
        </w:rPr>
        <w:t>, los pueblos indígenas u originarios aspiran a que las tierras y territorios indígenas sean reconocidos legalmente y georreferenciados en los sistemas de registros públicos mediante procesos céleres, adecuados, con presupuesto y sin corrupción. Asimismo, a que se garanticen tierras y territorios libres del otorgamiento de concesiones sin proceso de consulta previa y se cuente con mecanismos para erradicar la aparición de terceros que realizan actividades ilícitas en sus tierras y territorios. De esa forma, exista una reducción de la fragmentación de los territorios colectivos de los pueblos indígenas u originarios y sus tierras y territorios se encuentren libres de conflictos limítrofes. Finalmente, que se cuente con un marco normativo fortalecido en materia de seguridad jurídica de tierras y territorios de los pueblos indígenas u originarios.</w:t>
      </w:r>
    </w:p>
    <w:p w14:paraId="74873CE8" w14:textId="77777777" w:rsidR="0082611D" w:rsidRPr="00600AFD" w:rsidRDefault="0082611D" w:rsidP="0082611D">
      <w:pPr>
        <w:jc w:val="both"/>
        <w:rPr>
          <w:rFonts w:ascii="Calibri Light" w:hAnsi="Calibri Light" w:cs="Calibri Light"/>
        </w:rPr>
      </w:pPr>
    </w:p>
    <w:p w14:paraId="03389056" w14:textId="77777777"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2: </w:t>
      </w:r>
      <w:r w:rsidRPr="00815DEE">
        <w:rPr>
          <w:rFonts w:ascii="Calibri Light" w:hAnsi="Calibri Light" w:cs="Calibri Light"/>
          <w:b/>
          <w:bCs/>
          <w:i/>
          <w:iCs/>
        </w:rPr>
        <w:t>Degradación del medio ambiente (madre tierra) que afectan a los pueblos indígenas u originarios, sus medios de vida y profundizan la crisis climática</w:t>
      </w:r>
      <w:r w:rsidRPr="00600AFD">
        <w:rPr>
          <w:rFonts w:ascii="Calibri Light" w:hAnsi="Calibri Light" w:cs="Calibri Light"/>
        </w:rPr>
        <w:t xml:space="preserve">, los pueblos indígenas u originarios aspiran a contar con un trabajo articulado con las entidades públicas entorno a la protección y conservación de manera sostenible de los recursos naturales, así como a la adaptación, mitigación y gestión sostenible del cambio climático. De esa manera, se reconoce a su rol de agentes activos y a los conocimientos ancestrales en el diseño e implementación de medidas relacionadas. Asimismo, aspiran a que accedan directamente a fondos climáticos, venta de bonos y compensaciones relacionadas a los impactos del cambio climático. Esperan contar con un marco normativo que proteja de manera efectiva los recursos del bosque y favorezca a la gestión de los efectos del cambio climático. Con respecto a la fiscalización, no solo aspiran a que se cuenten con mecanismos efectivos de control, supervisión y sanción de las fuentes contaminantes y se establezcan las acciones de remediación y restauración ambiental, sino contar con mecanismos de fiscalización a entidades gubernamentales para mitigar la corrupción y se fortalezca la articulación en esa labora con los pueblos indígenas u originarios. Finalmente, aspiran que se cuente con más información y concientización sobre el cambio climático y la importancia del cuidado </w:t>
      </w:r>
      <w:r w:rsidRPr="00600AFD">
        <w:rPr>
          <w:rFonts w:ascii="Calibri Light" w:hAnsi="Calibri Light" w:cs="Calibri Light"/>
        </w:rPr>
        <w:lastRenderedPageBreak/>
        <w:t xml:space="preserve">ambiental, sobre todo para las comunidades indígenas y entidades públicas, resaltando el rol de los pueblos indígenas y el aporte de sus conocimientos ancestrales. </w:t>
      </w:r>
    </w:p>
    <w:p w14:paraId="2C05F70E" w14:textId="77777777" w:rsidR="0082611D" w:rsidRPr="00600AFD" w:rsidRDefault="0082611D" w:rsidP="0082611D">
      <w:pPr>
        <w:jc w:val="both"/>
        <w:rPr>
          <w:rFonts w:ascii="Calibri Light" w:hAnsi="Calibri Light" w:cs="Calibri Light"/>
        </w:rPr>
      </w:pPr>
    </w:p>
    <w:p w14:paraId="7BE39652" w14:textId="77777777"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3: </w:t>
      </w:r>
      <w:r w:rsidRPr="00815DEE">
        <w:rPr>
          <w:rFonts w:ascii="Calibri Light" w:hAnsi="Calibri Light" w:cs="Calibri Light"/>
          <w:b/>
          <w:bCs/>
          <w:i/>
          <w:iCs/>
        </w:rPr>
        <w:t>Pérdida continua de los conocimientos tradicionales, ciencia y tecnología ancestral de los pueblos indígenas</w:t>
      </w:r>
      <w:r w:rsidRPr="00600AFD">
        <w:rPr>
          <w:rFonts w:ascii="Calibri Light" w:hAnsi="Calibri Light" w:cs="Calibri Light"/>
        </w:rPr>
        <w:t xml:space="preserve">, los pueblos indígenas u originarios aspiran que sus conocimientos tradicionales sean reconocidos por el Estado y registrados mediante procesos ágiles y simples. En específico, se reconozca el uso de las lenguas originarias y el trabajo de los sabios/as indígenas, con especial énfasis en las parteras. Asimismo, que se cuente con un marco normativo fortalecido en materia de salvaguardias, protección, promoción y revalorización los conocimientos tradicionales. También, que se cuente con mecanismos para la promoción del valor de los conocimientos tradicionales y una aceptación de la diversidad cultural existente en la sociedad. </w:t>
      </w:r>
    </w:p>
    <w:p w14:paraId="650ACE82" w14:textId="77777777" w:rsidR="0082611D" w:rsidRPr="00600AFD" w:rsidRDefault="0082611D" w:rsidP="0082611D">
      <w:pPr>
        <w:jc w:val="both"/>
        <w:rPr>
          <w:rFonts w:ascii="Calibri Light" w:hAnsi="Calibri Light" w:cs="Calibri Light"/>
        </w:rPr>
      </w:pPr>
    </w:p>
    <w:p w14:paraId="6AA141D7" w14:textId="77777777"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4: </w:t>
      </w:r>
      <w:r w:rsidRPr="00815DEE">
        <w:rPr>
          <w:rFonts w:ascii="Calibri Light" w:hAnsi="Calibri Light" w:cs="Calibri Light"/>
          <w:b/>
          <w:bCs/>
          <w:i/>
          <w:iCs/>
        </w:rPr>
        <w:t xml:space="preserve">Deficiente implementación del derecho colectivo de participación, consulta y consentimiento previo, libre e informado </w:t>
      </w:r>
      <w:r w:rsidRPr="00600AFD">
        <w:rPr>
          <w:rFonts w:ascii="Calibri Light" w:hAnsi="Calibri Light" w:cs="Calibri Light"/>
          <w:b/>
          <w:bCs/>
          <w:i/>
          <w:iCs/>
        </w:rPr>
        <w:t>de los pueblos indígenas u originarios</w:t>
      </w:r>
      <w:r w:rsidRPr="00600AFD">
        <w:rPr>
          <w:rFonts w:ascii="Calibri Light" w:hAnsi="Calibri Light" w:cs="Calibri Light"/>
        </w:rPr>
        <w:t xml:space="preserve">, los pueblos indígenas u originarios aspiran a contar con un Estado fuerte, articulado y con un marco normativo fortalecido entorno a la Consulta Previa en beneficio de los pueblos indígenas u originarios. Asimismo, a procesos de consulta con una difusión adecuada de información, pueblos capacitados y paridad en la participación, así como a una implementación eficiente del EIA. Con respecto a la participación, aspiran a que sus modelos de desarrollo sean reconocidos y respetados por el Estado y, además, este acompañe en la elaboración de instrumentos de planificación de los pueblos indígenas u originarios. De igual forma, aspiran a que ello sea incorporado en la planificación y gestión estatal, evidenciando un correcto relacionamiento del Estado y las autoridades indígenas para las decisiones estatales. Por su parte, en tanto la participación política, esperan que se cuente con una representación nacional y subnacional efectiva de los pueblos indígenas u originarios, producto de acciones de los organismos electorales para generar mecanismos que garanticen su participación y representación. </w:t>
      </w:r>
    </w:p>
    <w:p w14:paraId="4767D588" w14:textId="77777777" w:rsidR="0082611D" w:rsidRPr="00600AFD" w:rsidRDefault="0082611D" w:rsidP="0082611D">
      <w:pPr>
        <w:jc w:val="both"/>
        <w:rPr>
          <w:rFonts w:ascii="Calibri Light" w:hAnsi="Calibri Light" w:cs="Calibri Light"/>
        </w:rPr>
      </w:pPr>
    </w:p>
    <w:p w14:paraId="7577A8FB" w14:textId="77777777"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5: </w:t>
      </w:r>
      <w:r w:rsidRPr="00815DEE">
        <w:rPr>
          <w:rFonts w:ascii="Calibri Light" w:hAnsi="Calibri Light" w:cs="Calibri Light"/>
          <w:b/>
          <w:bCs/>
          <w:i/>
          <w:iCs/>
        </w:rPr>
        <w:t>Vulneración a los derechos de los pueblos indígenas en situación de aislamiento y contacto inicial (PIACI)</w:t>
      </w:r>
      <w:r>
        <w:rPr>
          <w:rFonts w:ascii="Calibri Light" w:hAnsi="Calibri Light" w:cs="Calibri Light"/>
          <w:b/>
          <w:bCs/>
          <w:i/>
          <w:iCs/>
        </w:rPr>
        <w:t xml:space="preserve">, </w:t>
      </w:r>
      <w:r w:rsidRPr="00600AFD">
        <w:rPr>
          <w:rFonts w:ascii="Calibri Light" w:hAnsi="Calibri Light" w:cs="Calibri Light"/>
        </w:rPr>
        <w:t xml:space="preserve">los pueblos indígenas u originarios aspiran a contar con un Estado fortalecido, articulado, coordinado y con presupuesto que garantice la protección de los PIACI por los tres niveles de gobierno. Sobre todo, que, cumpla y haga cumplir la norma PIACI con especial énfasis en la protección de sus territorios y medios de vida. Asimismo, un Estado que implemente acciones diferenciadas entre PIA y PICI, y que, en el caso de estos últimos, su atención se realice en el marco de la pertinencia cultural y el respeto a su autodeterminación. En relación con ello, que también se garantice la atención de toda la población aledaña a las RI y/o RT de manera oportuna y que los defensores los PIACI se encuentren protegidos y con capacidades fortalecidas para continuar con su labor. Finalmente, que la sociedad en general, sobre todo los funcionarios públicos, reconozcan y valoren a los PIACI y su protección. Por ello, aspiran a contar con un Estado con estrategias de capacitación, información y sensibilización para comunidades, empresas, el mismo Estado, entre otros en materia de PIACI. </w:t>
      </w:r>
    </w:p>
    <w:p w14:paraId="0A9A9894" w14:textId="77777777" w:rsidR="0082611D" w:rsidRPr="00600AFD" w:rsidRDefault="0082611D" w:rsidP="0082611D">
      <w:pPr>
        <w:jc w:val="both"/>
        <w:rPr>
          <w:rFonts w:ascii="Calibri Light" w:hAnsi="Calibri Light" w:cs="Calibri Light"/>
        </w:rPr>
      </w:pPr>
    </w:p>
    <w:p w14:paraId="67DC0EC0" w14:textId="77777777" w:rsidR="0082611D" w:rsidRDefault="0082611D" w:rsidP="0082611D">
      <w:pPr>
        <w:jc w:val="both"/>
        <w:rPr>
          <w:rFonts w:ascii="Calibri Light" w:hAnsi="Calibri Light" w:cs="Calibri Light"/>
        </w:rPr>
      </w:pPr>
      <w:r w:rsidRPr="00600AFD">
        <w:rPr>
          <w:rFonts w:ascii="Calibri Light" w:hAnsi="Calibri Light" w:cs="Calibri Light"/>
        </w:rPr>
        <w:lastRenderedPageBreak/>
        <w:t xml:space="preserve">Al 2040, en relación con la </w:t>
      </w:r>
      <w:r w:rsidRPr="00600AFD">
        <w:rPr>
          <w:rFonts w:ascii="Calibri Light" w:hAnsi="Calibri Light" w:cs="Calibri Light"/>
          <w:b/>
          <w:bCs/>
          <w:i/>
          <w:iCs/>
        </w:rPr>
        <w:t xml:space="preserve">Causa Directa 6: </w:t>
      </w:r>
      <w:r w:rsidRPr="00815DEE">
        <w:rPr>
          <w:rFonts w:ascii="Calibri Light" w:hAnsi="Calibri Light" w:cs="Calibri Light"/>
          <w:b/>
          <w:bCs/>
          <w:i/>
          <w:iCs/>
        </w:rPr>
        <w:t>Limitadas condiciones para el ejercicio de los derechos de las niñas, adolescentes y jóvenes mujeres indígenas u originarias</w:t>
      </w:r>
      <w:r w:rsidRPr="00600AFD">
        <w:rPr>
          <w:rFonts w:ascii="Calibri Light" w:hAnsi="Calibri Light" w:cs="Calibri Light"/>
        </w:rPr>
        <w:t xml:space="preserve">, los pueblos indígenas u originarios aspiran a que las mujeres indígenas gocen de un contexto libre de desigualdad de género y violencia. En ese sentido, esperan que todas las mujeres indígenas accedan a educación de calidad sin discriminación y que ejerzan sus derechos sexuales y reproductivos en un marco del respeto a sus conocimientos ancestrales. Asimismo, a que accedan a oportunidades que les posibiliten gozar de autonomía económica, como el acceso a la propiedad de tierras y territorios o el reconocimiento y fortalecimiento del papel de la mujer indígena en la agricultura familiar. En esa misma línea, aspiran a que las mujeres indígenas se encuentren protegidas ante las actividades extractivas y/o el cambio climático. Finalmente, en cuanto a su participación, aspiran a que las mujeres indígenas accedan y participen activamente de la política y los cargos públicos, así como su participación en los espacios de decisión de sus comunidades y organizaciones. </w:t>
      </w:r>
    </w:p>
    <w:p w14:paraId="002EC34E" w14:textId="77777777" w:rsidR="0082611D" w:rsidRPr="00600AFD" w:rsidRDefault="0082611D" w:rsidP="0082611D">
      <w:pPr>
        <w:jc w:val="both"/>
        <w:rPr>
          <w:rFonts w:ascii="Calibri Light" w:hAnsi="Calibri Light" w:cs="Calibri Light"/>
        </w:rPr>
      </w:pPr>
    </w:p>
    <w:p w14:paraId="1D073BDD" w14:textId="3149451F"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7: </w:t>
      </w:r>
      <w:r w:rsidRPr="00815DEE">
        <w:rPr>
          <w:rFonts w:ascii="Calibri Light" w:hAnsi="Calibri Light" w:cs="Calibri Light"/>
          <w:b/>
          <w:bCs/>
          <w:i/>
          <w:iCs/>
        </w:rPr>
        <w:t>Insuficientes condiciones para el desarrollo social en su libre determinación de los pueblos indígenas u originarios</w:t>
      </w:r>
      <w:r w:rsidRPr="00600AFD">
        <w:rPr>
          <w:rFonts w:ascii="Calibri Light" w:hAnsi="Calibri Light" w:cs="Calibri Light"/>
        </w:rPr>
        <w:t xml:space="preserve">, los pueblos indígenas u originarios aspiran a contar con una educación de calidad, con pertinencia cultural y con una infraestructura adecuada. En especial, en el caso de la educación básica intercultural y bilingüe, aspiran a contar con una cobertura adecuada y con docentes calificados y bilingües que impartan la EIB, mientras que, en el caso de la educación superior, esperan que existan becas con requisitos adecuados y acompañamiento durante los estudios superiores de los pueblos indígenas u originarios. Con respecto a la salud, aspiran a contar con un servicio de salud intercultural que respete e incluya la medicina tradicional o ancestral. Asimismo, que los pueblos indígenas se encuentren asegurados y cuenten con infraestructura, insumos y personal adecuado para atender a los pueblos indígenas u </w:t>
      </w:r>
      <w:commentRangeStart w:id="13"/>
      <w:r w:rsidRPr="00600AFD">
        <w:rPr>
          <w:rFonts w:ascii="Calibri Light" w:hAnsi="Calibri Light" w:cs="Calibri Light"/>
        </w:rPr>
        <w:t>originados</w:t>
      </w:r>
      <w:commentRangeEnd w:id="13"/>
      <w:r w:rsidR="00AB11C0">
        <w:rPr>
          <w:rStyle w:val="Refdecomentario"/>
        </w:rPr>
        <w:commentReference w:id="13"/>
      </w:r>
      <w:r w:rsidRPr="00600AFD">
        <w:rPr>
          <w:rFonts w:ascii="Calibri Light" w:hAnsi="Calibri Light" w:cs="Calibri Light"/>
        </w:rPr>
        <w:t xml:space="preserve">. </w:t>
      </w:r>
      <w:ins w:id="14" w:author="Carmen del Rosario Bahamonde Quinteros" w:date="2023-09-11T12:36:00Z">
        <w:r w:rsidR="00AB11C0">
          <w:rPr>
            <w:rFonts w:ascii="Calibri Light" w:hAnsi="Calibri Light" w:cs="Calibri Light"/>
          </w:rPr>
          <w:t>De otro lado,</w:t>
        </w:r>
      </w:ins>
      <w:del w:id="15" w:author="Carmen del Rosario Bahamonde Quinteros" w:date="2023-09-11T12:36:00Z">
        <w:r w:rsidRPr="00600AFD" w:rsidDel="00AB11C0">
          <w:rPr>
            <w:rFonts w:ascii="Calibri Light" w:hAnsi="Calibri Light" w:cs="Calibri Light"/>
          </w:rPr>
          <w:delText>Por su parte</w:delText>
        </w:r>
      </w:del>
      <w:r w:rsidRPr="00600AFD">
        <w:rPr>
          <w:rFonts w:ascii="Calibri Light" w:hAnsi="Calibri Light" w:cs="Calibri Light"/>
        </w:rPr>
        <w:t xml:space="preserve">, </w:t>
      </w:r>
      <w:del w:id="16" w:author="Carmen del Rosario Bahamonde Quinteros" w:date="2023-09-11T12:36:00Z">
        <w:r w:rsidRPr="00600AFD" w:rsidDel="00AB11C0">
          <w:rPr>
            <w:rFonts w:ascii="Calibri Light" w:hAnsi="Calibri Light" w:cs="Calibri Light"/>
          </w:rPr>
          <w:delText>en tanto a</w:delText>
        </w:r>
      </w:del>
      <w:ins w:id="17" w:author="Carmen del Rosario Bahamonde Quinteros" w:date="2023-09-11T12:36:00Z">
        <w:r w:rsidR="00AB11C0">
          <w:rPr>
            <w:rFonts w:ascii="Calibri Light" w:hAnsi="Calibri Light" w:cs="Calibri Light"/>
          </w:rPr>
          <w:t>respecto de</w:t>
        </w:r>
      </w:ins>
      <w:r w:rsidRPr="00600AFD">
        <w:rPr>
          <w:rFonts w:ascii="Calibri Light" w:hAnsi="Calibri Light" w:cs="Calibri Light"/>
        </w:rPr>
        <w:t xml:space="preserve"> la seguridad alimentaria, </w:t>
      </w:r>
      <w:del w:id="18" w:author="Carmen del Rosario Bahamonde Quinteros" w:date="2023-09-11T12:36:00Z">
        <w:r w:rsidRPr="00600AFD" w:rsidDel="00AB11C0">
          <w:rPr>
            <w:rFonts w:ascii="Calibri Light" w:hAnsi="Calibri Light" w:cs="Calibri Light"/>
          </w:rPr>
          <w:delText xml:space="preserve">aspiran a que </w:delText>
        </w:r>
      </w:del>
      <w:r w:rsidRPr="00600AFD">
        <w:rPr>
          <w:rFonts w:ascii="Calibri Light" w:hAnsi="Calibri Light" w:cs="Calibri Light"/>
        </w:rPr>
        <w:t xml:space="preserve">los pueblos indígenas u originarios </w:t>
      </w:r>
      <w:ins w:id="19" w:author="Carmen del Rosario Bahamonde Quinteros" w:date="2023-09-11T12:36:00Z">
        <w:r w:rsidR="00AB11C0" w:rsidRPr="00600AFD">
          <w:rPr>
            <w:rFonts w:ascii="Calibri Light" w:hAnsi="Calibri Light" w:cs="Calibri Light"/>
          </w:rPr>
          <w:t xml:space="preserve">aspiran a </w:t>
        </w:r>
        <w:r w:rsidR="00AB11C0">
          <w:rPr>
            <w:rFonts w:ascii="Calibri Light" w:hAnsi="Calibri Light" w:cs="Calibri Light"/>
          </w:rPr>
          <w:t>ser</w:t>
        </w:r>
      </w:ins>
      <w:del w:id="20" w:author="Carmen del Rosario Bahamonde Quinteros" w:date="2023-09-11T12:36:00Z">
        <w:r w:rsidRPr="00600AFD" w:rsidDel="00AB11C0">
          <w:rPr>
            <w:rFonts w:ascii="Calibri Light" w:hAnsi="Calibri Light" w:cs="Calibri Light"/>
          </w:rPr>
          <w:delText>sean</w:delText>
        </w:r>
      </w:del>
      <w:r w:rsidRPr="00600AFD">
        <w:rPr>
          <w:rFonts w:ascii="Calibri Light" w:hAnsi="Calibri Light" w:cs="Calibri Light"/>
        </w:rPr>
        <w:t xml:space="preserve"> los principales actores de la seguridad alimentaria</w:t>
      </w:r>
      <w:ins w:id="21" w:author="Carmen del Rosario Bahamonde Quinteros" w:date="2023-09-11T12:37:00Z">
        <w:r w:rsidR="00AB11C0">
          <w:rPr>
            <w:rFonts w:ascii="Calibri Light" w:hAnsi="Calibri Light" w:cs="Calibri Light"/>
          </w:rPr>
          <w:t xml:space="preserve">; lo que pasa por </w:t>
        </w:r>
      </w:ins>
      <w:del w:id="22" w:author="Carmen del Rosario Bahamonde Quinteros" w:date="2023-09-11T12:37:00Z">
        <w:r w:rsidRPr="00600AFD" w:rsidDel="00AB11C0">
          <w:rPr>
            <w:rFonts w:ascii="Calibri Light" w:hAnsi="Calibri Light" w:cs="Calibri Light"/>
          </w:rPr>
          <w:delText xml:space="preserve">. Asimismo, a </w:delText>
        </w:r>
      </w:del>
      <w:r w:rsidRPr="00600AFD">
        <w:rPr>
          <w:rFonts w:ascii="Calibri Light" w:hAnsi="Calibri Light" w:cs="Calibri Light"/>
        </w:rPr>
        <w:t>que se garantice la soberanía alimentaria, reconociendo los valores nutricionales de los productos indígenas. En cuanto a acceso a servicios básicos (agua</w:t>
      </w:r>
      <w:ins w:id="23" w:author="Carmen del Rosario Bahamonde Quinteros" w:date="2023-09-11T12:38:00Z">
        <w:r w:rsidR="00AB11C0">
          <w:rPr>
            <w:rFonts w:ascii="Calibri Light" w:hAnsi="Calibri Light" w:cs="Calibri Light"/>
          </w:rPr>
          <w:t xml:space="preserve"> y saneamiento</w:t>
        </w:r>
      </w:ins>
      <w:r w:rsidRPr="00600AFD">
        <w:rPr>
          <w:rFonts w:ascii="Calibri Light" w:hAnsi="Calibri Light" w:cs="Calibri Light"/>
        </w:rPr>
        <w:t xml:space="preserve">, electricidad, </w:t>
      </w:r>
      <w:proofErr w:type="spellStart"/>
      <w:r w:rsidRPr="00600AFD">
        <w:rPr>
          <w:rFonts w:ascii="Calibri Light" w:hAnsi="Calibri Light" w:cs="Calibri Light"/>
        </w:rPr>
        <w:t>etc</w:t>
      </w:r>
      <w:proofErr w:type="spellEnd"/>
      <w:r w:rsidRPr="00600AFD">
        <w:rPr>
          <w:rFonts w:ascii="Calibri Light" w:hAnsi="Calibri Light" w:cs="Calibri Light"/>
        </w:rPr>
        <w:t>), conectividad y vías de comunicación y programas y proyectos sociales, aspiran a que sea acorde a sus realidades y necesidades</w:t>
      </w:r>
      <w:r w:rsidRPr="00AB11C0">
        <w:rPr>
          <w:rFonts w:ascii="Calibri Light" w:hAnsi="Calibri Light" w:cs="Calibri Light"/>
          <w:highlight w:val="yellow"/>
          <w:rPrChange w:id="24" w:author="Carmen del Rosario Bahamonde Quinteros" w:date="2023-09-11T12:38:00Z">
            <w:rPr>
              <w:rFonts w:ascii="Calibri Light" w:hAnsi="Calibri Light" w:cs="Calibri Light"/>
            </w:rPr>
          </w:rPrChange>
        </w:rPr>
        <w:t>. Finalmente, esperan contar con un respeto y reconocimiento de la justicia indígena respetando su autodeterminación, así como la implementación de una relación adecuada entre la justicia indígena y la justicia ordinaria, garantizando jueces preparados.</w:t>
      </w:r>
      <w:r w:rsidRPr="00600AFD">
        <w:rPr>
          <w:rFonts w:ascii="Calibri Light" w:hAnsi="Calibri Light" w:cs="Calibri Light"/>
        </w:rPr>
        <w:t xml:space="preserve"> </w:t>
      </w:r>
    </w:p>
    <w:p w14:paraId="39904D6D" w14:textId="77777777" w:rsidR="0082611D" w:rsidRPr="00600AFD" w:rsidRDefault="0082611D" w:rsidP="0082611D">
      <w:pPr>
        <w:jc w:val="both"/>
        <w:rPr>
          <w:rFonts w:ascii="Calibri Light" w:hAnsi="Calibri Light" w:cs="Calibri Light"/>
        </w:rPr>
      </w:pPr>
    </w:p>
    <w:p w14:paraId="6FF7230A" w14:textId="77777777" w:rsidR="0082611D" w:rsidRDefault="0082611D" w:rsidP="0082611D">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8: </w:t>
      </w:r>
      <w:r w:rsidRPr="00815DEE">
        <w:rPr>
          <w:rFonts w:ascii="Calibri Light" w:hAnsi="Calibri Light" w:cs="Calibri Light"/>
          <w:b/>
          <w:bCs/>
          <w:i/>
          <w:iCs/>
        </w:rPr>
        <w:t>Limitadas condiciones para el desarrollo económico sostenible y solidario de los pueblos indígenas u originarios</w:t>
      </w:r>
      <w:r w:rsidRPr="00600AFD">
        <w:rPr>
          <w:rFonts w:ascii="Calibri Light" w:hAnsi="Calibri Light" w:cs="Calibri Light"/>
        </w:rPr>
        <w:t xml:space="preserve">, los pueblos indígenas u originarios aspiran al respeto de la economía indígena de vida plena, dejando de lado los modelos asistencialistas. Asimismo, esperan contar con diversos programas y proyectos productivos con requisitos pertinentes y financiamiento para su beneficio y desarrollo económico acorde a sus realidades y necesidades. También, a tener espacios de mejora de capacidades de gestión y producción, reconociendo e incorporando los conocimientos ancestrales en las actividades productivas. Igualmente, aspiran a contar con infraestructura y tecnología para las actividades productivas, así como mecanismos </w:t>
      </w:r>
      <w:r w:rsidRPr="00600AFD">
        <w:rPr>
          <w:rFonts w:ascii="Calibri Light" w:hAnsi="Calibri Light" w:cs="Calibri Light"/>
        </w:rPr>
        <w:lastRenderedPageBreak/>
        <w:t xml:space="preserve">accesibles para la articulación a mercados. Asimismo, se cuente con la conformación de empresas comunales y exista una alta empleabilidad de indígenas. </w:t>
      </w:r>
    </w:p>
    <w:p w14:paraId="77082BAB" w14:textId="77777777" w:rsidR="0082611D" w:rsidRPr="00600AFD" w:rsidRDefault="0082611D" w:rsidP="0082611D">
      <w:pPr>
        <w:jc w:val="both"/>
        <w:rPr>
          <w:rFonts w:ascii="Calibri Light" w:hAnsi="Calibri Light" w:cs="Calibri Light"/>
        </w:rPr>
      </w:pPr>
    </w:p>
    <w:p w14:paraId="5C6B5112" w14:textId="3CF10365" w:rsidR="0082611D" w:rsidRPr="00485A1B" w:rsidRDefault="0082611D" w:rsidP="00485A1B">
      <w:pPr>
        <w:jc w:val="both"/>
        <w:rPr>
          <w:rFonts w:ascii="Calibri Light" w:hAnsi="Calibri Light" w:cs="Calibri Light"/>
        </w:rPr>
      </w:pPr>
      <w:r w:rsidRPr="00600AFD">
        <w:rPr>
          <w:rFonts w:ascii="Calibri Light" w:hAnsi="Calibri Light" w:cs="Calibri Light"/>
        </w:rPr>
        <w:t xml:space="preserve">Al 2040, en relación con la </w:t>
      </w:r>
      <w:r w:rsidRPr="00600AFD">
        <w:rPr>
          <w:rFonts w:ascii="Calibri Light" w:hAnsi="Calibri Light" w:cs="Calibri Light"/>
          <w:b/>
          <w:bCs/>
          <w:i/>
          <w:iCs/>
        </w:rPr>
        <w:t xml:space="preserve">Causa Directa 9: </w:t>
      </w:r>
      <w:r w:rsidRPr="00815DEE">
        <w:rPr>
          <w:rFonts w:ascii="Calibri Light" w:hAnsi="Calibri Light" w:cs="Calibri Light"/>
          <w:b/>
          <w:bCs/>
          <w:i/>
          <w:iCs/>
        </w:rPr>
        <w:t>Permanente discriminación étnico-racial y racismo hacia los pueblos indígenas u originarios de parte del Estado y sociedad</w:t>
      </w:r>
      <w:r w:rsidRPr="00600AFD">
        <w:rPr>
          <w:rFonts w:ascii="Calibri Light" w:hAnsi="Calibri Light" w:cs="Calibri Light"/>
        </w:rPr>
        <w:t>, los pueblos indígenas u originarios aspiran a que se reconozca la discriminación y el racismo estructural hacía la población indígena. Además, se reconoce que estos actos tienen como consecuencias la pérdida de identidad, lenguas y conocimientos y tradiciones ancestrales. Por ello, el Estado implementa acciones que evitan y, posteriormente, erradican la discriminación y racismo que sufren los pueblos indígenas u originarios en todos los espacios de la sociedad, públicos y privados. Asimismo, esperan que se reconozca la imposición de la cultura occidental por lo que el Estado acciona mediante el fomento de la valorización de la cultura indígena.</w:t>
      </w:r>
    </w:p>
    <w:p w14:paraId="78587FE9" w14:textId="29017B26" w:rsidR="0082611D" w:rsidRDefault="0082611D" w:rsidP="0082611D">
      <w:pPr>
        <w:pStyle w:val="Ttulo1"/>
        <w:numPr>
          <w:ilvl w:val="0"/>
          <w:numId w:val="1"/>
        </w:numPr>
      </w:pPr>
      <w:bookmarkStart w:id="25" w:name="_Toc143639862"/>
      <w:r>
        <w:t>ALTERNATIVAS DE SOLUCIÓN SELECCIONADAS</w:t>
      </w:r>
      <w:bookmarkEnd w:id="25"/>
    </w:p>
    <w:p w14:paraId="01D874B6"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color w:val="000000"/>
          <w:lang w:eastAsia="es-ES_tradnl"/>
        </w:rPr>
        <w:t xml:space="preserve">Las alternativas de solución corresponden a los cursos de acción más efectivos y viables que permitirán el abordaje del problema público (CEPLAN, 2023). Este análisis destacó la complejidad e interdependencia del problema público de la PNPI, por lo cual se requieren esfuerzos multisectoriales para minimizar sus efectos negativos en la vida de los pueblos indígenas u originarios. </w:t>
      </w:r>
    </w:p>
    <w:p w14:paraId="680226F5"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color w:val="000000"/>
          <w:lang w:eastAsia="es-ES_tradnl"/>
        </w:rPr>
        <w:t>Para arribar a estas soluciones, se efectuó lo siguiente: (a) identificar las alternativas que permitan solucionar el problema público, (b) evaluar cada una de las alternativas aplicando criterios de selección y, (c) Seleccionar las alternativas de solución.</w:t>
      </w:r>
    </w:p>
    <w:p w14:paraId="359D71BA"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bookmarkStart w:id="26" w:name="_Hlk140857801"/>
      <w:r w:rsidRPr="00EB7BA4">
        <w:rPr>
          <w:rFonts w:ascii="Calibri Light" w:eastAsia="Arial Narrow" w:hAnsi="Calibri Light" w:cs="Calibri Light"/>
          <w:color w:val="000000"/>
          <w:lang w:eastAsia="es-ES_tradnl"/>
        </w:rPr>
        <w:t xml:space="preserve">Para la elaboración de la propuesta de alternativas de solución, se analizó la delimitación y estructuración del problema público; específicamente, de cada una de las causas indirectas. Con esta base, se elaboró una primera propuesta de alternativas de solución. Esta lista fue complementada con los resultados del análisis de la situación futura deseada, la revisión de las políticas nacionales vigentes relacionadas con el problema público, así como con las publicaciones de organismos multilaterales y centros de investigación. </w:t>
      </w:r>
    </w:p>
    <w:p w14:paraId="7420CC8D" w14:textId="77777777" w:rsidR="00585FD6"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color w:val="000000"/>
          <w:lang w:eastAsia="es-ES_tradnl"/>
        </w:rPr>
        <w:t>Cabe destacar que la identificación de las alternativas incluyó un análisis de aquellas que contenían acciones complementarias y acciones excluyentes. Así, las alternativas que contenían acciones complementarias. Es decir, aquellas que, en conjunto, permitirían la solución del problema contenido en la causa directa. Posteriormente, cada agrupación de acciones complementarias se configuró como una alternativa de solución.</w:t>
      </w:r>
    </w:p>
    <w:p w14:paraId="17CF6E5E"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328631B5"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1A5C113C"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58AF394F"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5D140A8A"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30B6E67F"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69854147" w14:textId="77777777" w:rsid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sectPr w:rsidR="00A27C4E" w:rsidSect="00EB7BA4">
          <w:headerReference w:type="even" r:id="rId22"/>
          <w:headerReference w:type="default" r:id="rId23"/>
          <w:footerReference w:type="default" r:id="rId24"/>
          <w:headerReference w:type="first" r:id="rId25"/>
          <w:pgSz w:w="11909" w:h="16834" w:code="9"/>
          <w:pgMar w:top="1411" w:right="1699" w:bottom="1411" w:left="1699" w:header="706" w:footer="706" w:gutter="0"/>
          <w:cols w:space="720"/>
          <w:titlePg/>
          <w:docGrid w:linePitch="326"/>
        </w:sectPr>
      </w:pPr>
    </w:p>
    <w:p w14:paraId="181505DD" w14:textId="654C6E0A" w:rsidR="00A27C4E" w:rsidRPr="004415D3" w:rsidRDefault="004415D3" w:rsidP="004415D3">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lastRenderedPageBreak/>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Pr>
          <w:rFonts w:asciiTheme="majorHAnsi" w:hAnsiTheme="majorHAnsi" w:cstheme="majorHAnsi"/>
          <w:b/>
          <w:bCs/>
          <w:i w:val="0"/>
          <w:iCs w:val="0"/>
          <w:noProof/>
          <w:sz w:val="24"/>
          <w:szCs w:val="24"/>
        </w:rPr>
        <w:t>4</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i w:val="0"/>
          <w:iCs w:val="0"/>
          <w:sz w:val="24"/>
          <w:szCs w:val="24"/>
        </w:rPr>
        <w:t xml:space="preserve">. </w:t>
      </w:r>
      <w:r w:rsidR="00A27C4E" w:rsidRPr="004415D3">
        <w:rPr>
          <w:rFonts w:asciiTheme="majorHAnsi" w:hAnsiTheme="majorHAnsi" w:cstheme="majorHAnsi"/>
          <w:i w:val="0"/>
          <w:iCs w:val="0"/>
          <w:sz w:val="24"/>
          <w:szCs w:val="24"/>
        </w:rPr>
        <w:t>Matriz de sistematización de alternativas de solución</w:t>
      </w:r>
      <w:bookmarkEnd w:id="26"/>
    </w:p>
    <w:tbl>
      <w:tblPr>
        <w:tblW w:w="14443" w:type="dxa"/>
        <w:tblInd w:w="-436" w:type="dxa"/>
        <w:tblLayout w:type="fixed"/>
        <w:tblCellMar>
          <w:left w:w="70" w:type="dxa"/>
          <w:right w:w="70" w:type="dxa"/>
        </w:tblCellMar>
        <w:tblLook w:val="04A0" w:firstRow="1" w:lastRow="0" w:firstColumn="1" w:lastColumn="0" w:noHBand="0" w:noVBand="1"/>
      </w:tblPr>
      <w:tblGrid>
        <w:gridCol w:w="1135"/>
        <w:gridCol w:w="1559"/>
        <w:gridCol w:w="5103"/>
        <w:gridCol w:w="1843"/>
        <w:gridCol w:w="2410"/>
        <w:gridCol w:w="2233"/>
        <w:gridCol w:w="160"/>
      </w:tblGrid>
      <w:tr w:rsidR="00A27C4E" w:rsidRPr="00A27C4E" w14:paraId="56719DCF" w14:textId="77777777" w:rsidTr="00A27C4E">
        <w:trPr>
          <w:gridAfter w:val="1"/>
          <w:wAfter w:w="160" w:type="dxa"/>
          <w:trHeight w:val="457"/>
          <w:tblHeader/>
        </w:trPr>
        <w:tc>
          <w:tcPr>
            <w:tcW w:w="1135" w:type="dxa"/>
            <w:vMerge w:val="restart"/>
            <w:tcBorders>
              <w:top w:val="single" w:sz="8" w:space="0" w:color="auto"/>
              <w:left w:val="single" w:sz="8" w:space="0" w:color="auto"/>
              <w:bottom w:val="single" w:sz="8" w:space="0" w:color="000000"/>
              <w:right w:val="single" w:sz="8" w:space="0" w:color="auto"/>
            </w:tcBorders>
            <w:shd w:val="clear" w:color="000000" w:fill="44546A"/>
            <w:noWrap/>
            <w:vAlign w:val="center"/>
            <w:hideMark/>
          </w:tcPr>
          <w:p w14:paraId="67CF65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center"/>
              <w:rPr>
                <w:rFonts w:ascii="Calibri Light" w:eastAsia="Arial Narrow" w:hAnsi="Calibri Light" w:cs="Calibri Light"/>
                <w:b/>
                <w:bCs/>
                <w:color w:val="FFFFFF" w:themeColor="background1"/>
                <w:sz w:val="20"/>
                <w:szCs w:val="20"/>
                <w:lang w:eastAsia="es-ES_tradnl"/>
              </w:rPr>
            </w:pPr>
            <w:r w:rsidRPr="00A27C4E">
              <w:rPr>
                <w:rFonts w:ascii="Calibri Light" w:eastAsia="Arial Narrow" w:hAnsi="Calibri Light" w:cs="Calibri Light"/>
                <w:b/>
                <w:bCs/>
                <w:color w:val="FFFFFF" w:themeColor="background1"/>
                <w:sz w:val="20"/>
                <w:szCs w:val="20"/>
                <w:lang w:eastAsia="es-ES_tradnl"/>
              </w:rPr>
              <w:t>Causa directa</w:t>
            </w:r>
          </w:p>
        </w:tc>
        <w:tc>
          <w:tcPr>
            <w:tcW w:w="1559" w:type="dxa"/>
            <w:vMerge w:val="restart"/>
            <w:tcBorders>
              <w:top w:val="single" w:sz="8" w:space="0" w:color="auto"/>
              <w:left w:val="single" w:sz="8" w:space="0" w:color="auto"/>
              <w:bottom w:val="single" w:sz="8" w:space="0" w:color="000000"/>
              <w:right w:val="single" w:sz="8" w:space="0" w:color="auto"/>
            </w:tcBorders>
            <w:shd w:val="clear" w:color="000000" w:fill="44546A"/>
            <w:vAlign w:val="center"/>
            <w:hideMark/>
          </w:tcPr>
          <w:p w14:paraId="1A7C121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center"/>
              <w:rPr>
                <w:rFonts w:ascii="Calibri Light" w:eastAsia="Arial Narrow" w:hAnsi="Calibri Light" w:cs="Calibri Light"/>
                <w:b/>
                <w:bCs/>
                <w:color w:val="FFFFFF" w:themeColor="background1"/>
                <w:sz w:val="20"/>
                <w:szCs w:val="20"/>
                <w:lang w:eastAsia="es-ES_tradnl"/>
              </w:rPr>
            </w:pPr>
            <w:r w:rsidRPr="00A27C4E">
              <w:rPr>
                <w:rFonts w:ascii="Calibri Light" w:eastAsia="Arial Narrow" w:hAnsi="Calibri Light" w:cs="Calibri Light"/>
                <w:b/>
                <w:bCs/>
                <w:color w:val="FFFFFF" w:themeColor="background1"/>
                <w:sz w:val="20"/>
                <w:szCs w:val="20"/>
                <w:lang w:eastAsia="es-ES_tradnl"/>
              </w:rPr>
              <w:t>Alternativa de solución</w:t>
            </w:r>
          </w:p>
        </w:tc>
        <w:tc>
          <w:tcPr>
            <w:tcW w:w="5103" w:type="dxa"/>
            <w:vMerge w:val="restart"/>
            <w:tcBorders>
              <w:top w:val="single" w:sz="8" w:space="0" w:color="auto"/>
              <w:left w:val="single" w:sz="8" w:space="0" w:color="auto"/>
              <w:bottom w:val="single" w:sz="8" w:space="0" w:color="000000"/>
              <w:right w:val="single" w:sz="8" w:space="0" w:color="auto"/>
            </w:tcBorders>
            <w:shd w:val="clear" w:color="000000" w:fill="44546A"/>
            <w:vAlign w:val="center"/>
            <w:hideMark/>
          </w:tcPr>
          <w:p w14:paraId="24CE9BF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center"/>
              <w:rPr>
                <w:rFonts w:ascii="Calibri Light" w:eastAsia="Arial Narrow" w:hAnsi="Calibri Light" w:cs="Calibri Light"/>
                <w:b/>
                <w:bCs/>
                <w:color w:val="FFFFFF" w:themeColor="background1"/>
                <w:sz w:val="20"/>
                <w:szCs w:val="20"/>
                <w:lang w:eastAsia="es-ES_tradnl"/>
              </w:rPr>
            </w:pPr>
            <w:r w:rsidRPr="00A27C4E">
              <w:rPr>
                <w:rFonts w:ascii="Calibri Light" w:eastAsia="Arial Narrow" w:hAnsi="Calibri Light" w:cs="Calibri Light"/>
                <w:b/>
                <w:bCs/>
                <w:color w:val="FFFFFF" w:themeColor="background1"/>
                <w:sz w:val="20"/>
                <w:szCs w:val="20"/>
                <w:lang w:eastAsia="es-ES_tradnl"/>
              </w:rPr>
              <w:t>Evidencia de la efectividad de la alternativa sobre el problema público</w:t>
            </w:r>
          </w:p>
        </w:tc>
        <w:tc>
          <w:tcPr>
            <w:tcW w:w="1843" w:type="dxa"/>
            <w:vMerge w:val="restart"/>
            <w:tcBorders>
              <w:top w:val="single" w:sz="8" w:space="0" w:color="auto"/>
              <w:left w:val="single" w:sz="8" w:space="0" w:color="auto"/>
              <w:bottom w:val="single" w:sz="8" w:space="0" w:color="000000"/>
              <w:right w:val="single" w:sz="8" w:space="0" w:color="auto"/>
            </w:tcBorders>
            <w:shd w:val="clear" w:color="000000" w:fill="44546A"/>
            <w:vAlign w:val="center"/>
            <w:hideMark/>
          </w:tcPr>
          <w:p w14:paraId="2542925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center"/>
              <w:rPr>
                <w:rFonts w:ascii="Calibri Light" w:eastAsia="Arial Narrow" w:hAnsi="Calibri Light" w:cs="Calibri Light"/>
                <w:b/>
                <w:bCs/>
                <w:color w:val="FFFFFF" w:themeColor="background1"/>
                <w:sz w:val="20"/>
                <w:szCs w:val="20"/>
                <w:lang w:eastAsia="es-ES_tradnl"/>
              </w:rPr>
            </w:pPr>
            <w:r w:rsidRPr="00A27C4E">
              <w:rPr>
                <w:rFonts w:ascii="Calibri Light" w:eastAsia="Arial Narrow" w:hAnsi="Calibri Light" w:cs="Calibri Light"/>
                <w:b/>
                <w:bCs/>
                <w:color w:val="FFFFFF" w:themeColor="background1"/>
                <w:sz w:val="20"/>
                <w:szCs w:val="20"/>
                <w:lang w:eastAsia="es-ES_tradnl"/>
              </w:rPr>
              <w:t>Naturaleza (económico, informativo, regulador)</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44546A"/>
            <w:vAlign w:val="center"/>
            <w:hideMark/>
          </w:tcPr>
          <w:p w14:paraId="05F43F1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center"/>
              <w:rPr>
                <w:rFonts w:ascii="Calibri Light" w:eastAsia="Arial Narrow" w:hAnsi="Calibri Light" w:cs="Calibri Light"/>
                <w:b/>
                <w:bCs/>
                <w:color w:val="FFFFFF" w:themeColor="background1"/>
                <w:sz w:val="20"/>
                <w:szCs w:val="20"/>
                <w:lang w:eastAsia="es-ES_tradnl"/>
              </w:rPr>
            </w:pPr>
            <w:r w:rsidRPr="00A27C4E">
              <w:rPr>
                <w:rFonts w:ascii="Calibri Light" w:eastAsia="Arial Narrow" w:hAnsi="Calibri Light" w:cs="Calibri Light"/>
                <w:b/>
                <w:bCs/>
                <w:color w:val="FFFFFF" w:themeColor="background1"/>
                <w:sz w:val="20"/>
                <w:szCs w:val="20"/>
                <w:lang w:eastAsia="es-ES_tradnl"/>
              </w:rPr>
              <w:t>Característica (nueva o mejorada)</w:t>
            </w:r>
          </w:p>
        </w:tc>
        <w:tc>
          <w:tcPr>
            <w:tcW w:w="2233" w:type="dxa"/>
            <w:vMerge w:val="restart"/>
            <w:tcBorders>
              <w:top w:val="single" w:sz="8" w:space="0" w:color="auto"/>
              <w:left w:val="single" w:sz="8" w:space="0" w:color="auto"/>
              <w:bottom w:val="single" w:sz="8" w:space="0" w:color="000000"/>
              <w:right w:val="single" w:sz="8" w:space="0" w:color="auto"/>
            </w:tcBorders>
            <w:shd w:val="clear" w:color="000000" w:fill="44546A"/>
            <w:vAlign w:val="center"/>
            <w:hideMark/>
          </w:tcPr>
          <w:p w14:paraId="06250D08" w14:textId="527AF2EE" w:rsidR="00A27C4E" w:rsidRPr="00A27C4E" w:rsidRDefault="00A27C4E" w:rsidP="00A27C4E">
            <w:pPr>
              <w:pBdr>
                <w:top w:val="nil"/>
                <w:left w:val="nil"/>
                <w:bottom w:val="nil"/>
                <w:right w:val="nil"/>
                <w:between w:val="nil"/>
              </w:pBdr>
              <w:tabs>
                <w:tab w:val="left" w:pos="1136"/>
              </w:tabs>
              <w:snapToGrid w:val="0"/>
              <w:spacing w:before="120" w:after="120" w:line="276" w:lineRule="auto"/>
              <w:jc w:val="center"/>
              <w:rPr>
                <w:rFonts w:ascii="Calibri Light" w:eastAsia="Arial Narrow" w:hAnsi="Calibri Light" w:cs="Calibri Light"/>
                <w:b/>
                <w:bCs/>
                <w:color w:val="FFFFFF" w:themeColor="background1"/>
                <w:sz w:val="20"/>
                <w:szCs w:val="20"/>
                <w:lang w:eastAsia="es-ES_tradnl"/>
              </w:rPr>
            </w:pPr>
            <w:r w:rsidRPr="00A27C4E">
              <w:rPr>
                <w:rFonts w:ascii="Calibri Light" w:eastAsia="Arial Narrow" w:hAnsi="Calibri Light" w:cs="Calibri Light"/>
                <w:b/>
                <w:bCs/>
                <w:color w:val="FFFFFF" w:themeColor="background1"/>
                <w:sz w:val="20"/>
                <w:szCs w:val="20"/>
                <w:lang w:eastAsia="es-ES_tradnl"/>
              </w:rPr>
              <w:t>Aspiración, tendencia, riesgo, oportunidad o escenario vinculado</w:t>
            </w:r>
          </w:p>
        </w:tc>
      </w:tr>
      <w:tr w:rsidR="00A27C4E" w:rsidRPr="00A27C4E" w14:paraId="780677B5" w14:textId="77777777" w:rsidTr="00A27C4E">
        <w:trPr>
          <w:trHeight w:val="466"/>
          <w:tblHeader/>
        </w:trPr>
        <w:tc>
          <w:tcPr>
            <w:tcW w:w="1135" w:type="dxa"/>
            <w:vMerge/>
            <w:tcBorders>
              <w:top w:val="single" w:sz="8" w:space="0" w:color="auto"/>
              <w:left w:val="single" w:sz="8" w:space="0" w:color="auto"/>
              <w:bottom w:val="single" w:sz="8" w:space="0" w:color="000000"/>
              <w:right w:val="single" w:sz="8" w:space="0" w:color="auto"/>
            </w:tcBorders>
            <w:vAlign w:val="center"/>
            <w:hideMark/>
          </w:tcPr>
          <w:p w14:paraId="5FBFE6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559" w:type="dxa"/>
            <w:vMerge/>
            <w:tcBorders>
              <w:top w:val="single" w:sz="8" w:space="0" w:color="auto"/>
              <w:left w:val="single" w:sz="8" w:space="0" w:color="auto"/>
              <w:bottom w:val="single" w:sz="8" w:space="0" w:color="000000"/>
              <w:right w:val="single" w:sz="8" w:space="0" w:color="auto"/>
            </w:tcBorders>
            <w:vAlign w:val="center"/>
            <w:hideMark/>
          </w:tcPr>
          <w:p w14:paraId="600D5B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5103" w:type="dxa"/>
            <w:vMerge/>
            <w:tcBorders>
              <w:top w:val="single" w:sz="8" w:space="0" w:color="auto"/>
              <w:left w:val="single" w:sz="8" w:space="0" w:color="auto"/>
              <w:bottom w:val="single" w:sz="8" w:space="0" w:color="000000"/>
              <w:right w:val="single" w:sz="8" w:space="0" w:color="auto"/>
            </w:tcBorders>
            <w:vAlign w:val="center"/>
            <w:hideMark/>
          </w:tcPr>
          <w:p w14:paraId="7B6D544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843" w:type="dxa"/>
            <w:vMerge/>
            <w:tcBorders>
              <w:top w:val="single" w:sz="8" w:space="0" w:color="auto"/>
              <w:left w:val="single" w:sz="8" w:space="0" w:color="auto"/>
              <w:bottom w:val="single" w:sz="8" w:space="0" w:color="000000"/>
              <w:right w:val="single" w:sz="8" w:space="0" w:color="auto"/>
            </w:tcBorders>
            <w:vAlign w:val="center"/>
            <w:hideMark/>
          </w:tcPr>
          <w:p w14:paraId="2C4630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BD0FD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2233" w:type="dxa"/>
            <w:vMerge/>
            <w:tcBorders>
              <w:top w:val="single" w:sz="8" w:space="0" w:color="auto"/>
              <w:left w:val="single" w:sz="8" w:space="0" w:color="auto"/>
              <w:bottom w:val="single" w:sz="8" w:space="0" w:color="000000"/>
              <w:right w:val="single" w:sz="8" w:space="0" w:color="auto"/>
            </w:tcBorders>
            <w:vAlign w:val="center"/>
            <w:hideMark/>
          </w:tcPr>
          <w:p w14:paraId="3BA735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tcBorders>
              <w:top w:val="nil"/>
              <w:left w:val="nil"/>
              <w:bottom w:val="nil"/>
              <w:right w:val="nil"/>
            </w:tcBorders>
            <w:shd w:val="clear" w:color="auto" w:fill="auto"/>
            <w:noWrap/>
            <w:vAlign w:val="bottom"/>
            <w:hideMark/>
          </w:tcPr>
          <w:p w14:paraId="18B522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r>
      <w:tr w:rsidR="00A27C4E" w:rsidRPr="00A27C4E" w14:paraId="165B65E8" w14:textId="77777777" w:rsidTr="00A27C4E">
        <w:trPr>
          <w:trHeight w:val="21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2B2B404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Deficiente seguridad jurídica de las tierras y territorios ancestrales, colectivos e integrales de los pueblos indígenas u originarios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354DE8C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Simplificar los procesos de titulación con acompañamiento técnico especializado garantizado</w:t>
            </w:r>
          </w:p>
        </w:tc>
        <w:tc>
          <w:tcPr>
            <w:tcW w:w="5103" w:type="dxa"/>
            <w:tcBorders>
              <w:top w:val="nil"/>
              <w:left w:val="nil"/>
              <w:bottom w:val="nil"/>
              <w:right w:val="single" w:sz="8" w:space="0" w:color="auto"/>
            </w:tcBorders>
            <w:shd w:val="clear" w:color="auto" w:fill="auto"/>
            <w:vAlign w:val="center"/>
            <w:hideMark/>
          </w:tcPr>
          <w:p w14:paraId="08E8770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r w:rsidRPr="00A27C4E">
              <w:rPr>
                <w:rFonts w:ascii="Calibri Light" w:eastAsia="Arial Narrow" w:hAnsi="Calibri Light" w:cs="Calibri Light"/>
                <w:b/>
                <w:bCs/>
                <w:color w:val="000000"/>
                <w:sz w:val="20"/>
                <w:szCs w:val="20"/>
                <w:lang w:eastAsia="es-ES_tradnl"/>
              </w:rPr>
              <w:br/>
            </w:r>
            <w:r w:rsidRPr="00A27C4E">
              <w:rPr>
                <w:rFonts w:ascii="Calibri Light" w:eastAsia="Arial Narrow" w:hAnsi="Calibri Light" w:cs="Calibri Light"/>
                <w:color w:val="000000"/>
                <w:sz w:val="20"/>
                <w:szCs w:val="20"/>
                <w:lang w:eastAsia="es-ES_tradnl"/>
              </w:rPr>
              <w:t xml:space="preserve">Esta alternativa propone establecer medidas orientadas a la simplificación de los procesos de titulación para los Pueblos Indígenas u Originarios incluyendo el establecimiento de servicios o </w:t>
            </w:r>
            <w:proofErr w:type="spellStart"/>
            <w:r w:rsidRPr="00A27C4E">
              <w:rPr>
                <w:rFonts w:ascii="Calibri Light" w:eastAsia="Arial Narrow" w:hAnsi="Calibri Light" w:cs="Calibri Light"/>
                <w:color w:val="000000"/>
                <w:sz w:val="20"/>
                <w:szCs w:val="20"/>
                <w:lang w:eastAsia="es-ES_tradnl"/>
              </w:rPr>
              <w:t>re-orientación</w:t>
            </w:r>
            <w:proofErr w:type="spellEnd"/>
            <w:r w:rsidRPr="00A27C4E">
              <w:rPr>
                <w:rFonts w:ascii="Calibri Light" w:eastAsia="Arial Narrow" w:hAnsi="Calibri Light" w:cs="Calibri Light"/>
                <w:color w:val="000000"/>
                <w:sz w:val="20"/>
                <w:szCs w:val="20"/>
                <w:lang w:eastAsia="es-ES_tradnl"/>
              </w:rPr>
              <w:t xml:space="preserve"> de servicios que apunten a brindar asesoría técnica especializada e intercultural a los/as representantes de los Pueblos Indígenas u Originarios.</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592B4C1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Informativo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6D12F48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0B3CE28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39CA06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00125A4" w14:textId="77777777" w:rsidTr="00A27C4E">
        <w:trPr>
          <w:trHeight w:val="2700"/>
        </w:trPr>
        <w:tc>
          <w:tcPr>
            <w:tcW w:w="1135" w:type="dxa"/>
            <w:vMerge/>
            <w:tcBorders>
              <w:top w:val="nil"/>
              <w:left w:val="single" w:sz="8" w:space="0" w:color="auto"/>
              <w:bottom w:val="single" w:sz="8" w:space="0" w:color="000000"/>
              <w:right w:val="single" w:sz="8" w:space="0" w:color="auto"/>
            </w:tcBorders>
            <w:vAlign w:val="center"/>
            <w:hideMark/>
          </w:tcPr>
          <w:p w14:paraId="4B6137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B93130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44F05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r w:rsidRPr="00A27C4E">
              <w:rPr>
                <w:rFonts w:ascii="Calibri Light" w:eastAsia="Arial Narrow" w:hAnsi="Calibri Light" w:cs="Calibri Light"/>
                <w:b/>
                <w:bCs/>
                <w:color w:val="000000"/>
                <w:sz w:val="20"/>
                <w:szCs w:val="20"/>
                <w:lang w:eastAsia="es-ES_tradnl"/>
              </w:rPr>
              <w:br/>
            </w:r>
            <w:r w:rsidRPr="00A27C4E">
              <w:rPr>
                <w:rFonts w:ascii="Calibri Light" w:eastAsia="Arial Narrow" w:hAnsi="Calibri Light" w:cs="Calibri Light"/>
                <w:color w:val="000000"/>
                <w:sz w:val="20"/>
                <w:szCs w:val="20"/>
                <w:lang w:eastAsia="es-ES_tradnl"/>
              </w:rPr>
              <w:t xml:space="preserve">El Mecanismo Dedicado Específico (MDE) </w:t>
            </w:r>
            <w:proofErr w:type="spellStart"/>
            <w:r w:rsidRPr="00A27C4E">
              <w:rPr>
                <w:rFonts w:ascii="Calibri Light" w:eastAsia="Arial Narrow" w:hAnsi="Calibri Light" w:cs="Calibri Light"/>
                <w:color w:val="000000"/>
                <w:sz w:val="20"/>
                <w:szCs w:val="20"/>
                <w:lang w:eastAsia="es-ES_tradnl"/>
              </w:rPr>
              <w:t>Saweto</w:t>
            </w:r>
            <w:proofErr w:type="spellEnd"/>
            <w:r w:rsidRPr="00A27C4E">
              <w:rPr>
                <w:rFonts w:ascii="Calibri Light" w:eastAsia="Arial Narrow" w:hAnsi="Calibri Light" w:cs="Calibri Light"/>
                <w:color w:val="000000"/>
                <w:sz w:val="20"/>
                <w:szCs w:val="20"/>
                <w:lang w:eastAsia="es-ES_tradnl"/>
              </w:rPr>
              <w:t>, financiando por el Banco Mundial (BN) y ejecutado por AIDESEP con el soporte de la WWF-Perú impulsó un proyecto entre el 2015 y 2020 en el que se invirtieron $5.5 logrando el reconocimiento de 310 comunidades nativas y la titulación de 130. Este proyecto, además de la titulación como uno de sus objetivos, también buscaba logros relacionados a la administración forestal indígena y fortalecimiento de la gobernanza y alcance de metas relacionadas a la equidad de género.</w:t>
            </w:r>
          </w:p>
        </w:tc>
        <w:tc>
          <w:tcPr>
            <w:tcW w:w="1843" w:type="dxa"/>
            <w:vMerge/>
            <w:tcBorders>
              <w:top w:val="nil"/>
              <w:left w:val="single" w:sz="8" w:space="0" w:color="auto"/>
              <w:bottom w:val="single" w:sz="8" w:space="0" w:color="000000"/>
              <w:right w:val="single" w:sz="8" w:space="0" w:color="auto"/>
            </w:tcBorders>
            <w:vAlign w:val="center"/>
            <w:hideMark/>
          </w:tcPr>
          <w:p w14:paraId="66A55EC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132B88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1DE465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73D917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456311B" w14:textId="77777777" w:rsidTr="00A27C4E">
        <w:trPr>
          <w:trHeight w:val="2100"/>
        </w:trPr>
        <w:tc>
          <w:tcPr>
            <w:tcW w:w="1135" w:type="dxa"/>
            <w:vMerge/>
            <w:tcBorders>
              <w:top w:val="nil"/>
              <w:left w:val="single" w:sz="8" w:space="0" w:color="auto"/>
              <w:bottom w:val="single" w:sz="8" w:space="0" w:color="000000"/>
              <w:right w:val="single" w:sz="8" w:space="0" w:color="auto"/>
            </w:tcBorders>
            <w:vAlign w:val="center"/>
            <w:hideMark/>
          </w:tcPr>
          <w:p w14:paraId="270DE80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B8A6F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8F71FE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Asimismo, el 2017 se realizó un proyecto ejecutado por la Confederación Nacional Agraria (CNA) y auspiciado por </w:t>
            </w:r>
            <w:proofErr w:type="spellStart"/>
            <w:r w:rsidRPr="00A27C4E">
              <w:rPr>
                <w:rFonts w:ascii="Calibri Light" w:eastAsia="Arial Narrow" w:hAnsi="Calibri Light" w:cs="Calibri Light"/>
                <w:color w:val="000000"/>
                <w:sz w:val="20"/>
                <w:szCs w:val="20"/>
                <w:lang w:eastAsia="es-ES_tradnl"/>
              </w:rPr>
              <w:t>Rights</w:t>
            </w:r>
            <w:proofErr w:type="spellEnd"/>
            <w:r w:rsidRPr="00A27C4E">
              <w:rPr>
                <w:rFonts w:ascii="Calibri Light" w:eastAsia="Arial Narrow" w:hAnsi="Calibri Light" w:cs="Calibri Light"/>
                <w:color w:val="000000"/>
                <w:sz w:val="20"/>
                <w:szCs w:val="20"/>
                <w:lang w:eastAsia="es-ES_tradnl"/>
              </w:rPr>
              <w:t xml:space="preserve"> and </w:t>
            </w:r>
            <w:proofErr w:type="spellStart"/>
            <w:r w:rsidRPr="00A27C4E">
              <w:rPr>
                <w:rFonts w:ascii="Calibri Light" w:eastAsia="Arial Narrow" w:hAnsi="Calibri Light" w:cs="Calibri Light"/>
                <w:color w:val="000000"/>
                <w:sz w:val="20"/>
                <w:szCs w:val="20"/>
                <w:lang w:eastAsia="es-ES_tradnl"/>
              </w:rPr>
              <w:t>Resources</w:t>
            </w:r>
            <w:proofErr w:type="spellEnd"/>
            <w:r w:rsidRPr="00A27C4E">
              <w:rPr>
                <w:rFonts w:ascii="Calibri Light" w:eastAsia="Arial Narrow" w:hAnsi="Calibri Light" w:cs="Calibri Light"/>
                <w:color w:val="000000"/>
                <w:sz w:val="20"/>
                <w:szCs w:val="20"/>
                <w:lang w:eastAsia="es-ES_tradnl"/>
              </w:rPr>
              <w:t xml:space="preserve"> </w:t>
            </w:r>
            <w:proofErr w:type="spellStart"/>
            <w:r w:rsidRPr="00A27C4E">
              <w:rPr>
                <w:rFonts w:ascii="Calibri Light" w:eastAsia="Arial Narrow" w:hAnsi="Calibri Light" w:cs="Calibri Light"/>
                <w:color w:val="000000"/>
                <w:sz w:val="20"/>
                <w:szCs w:val="20"/>
                <w:lang w:eastAsia="es-ES_tradnl"/>
              </w:rPr>
              <w:t>Initiative</w:t>
            </w:r>
            <w:proofErr w:type="spellEnd"/>
            <w:r w:rsidRPr="00A27C4E">
              <w:rPr>
                <w:rFonts w:ascii="Calibri Light" w:eastAsia="Arial Narrow" w:hAnsi="Calibri Light" w:cs="Calibri Light"/>
                <w:color w:val="000000"/>
                <w:sz w:val="20"/>
                <w:szCs w:val="20"/>
                <w:lang w:eastAsia="es-ES_tradnl"/>
              </w:rPr>
              <w:t xml:space="preserve"> por $30000 en donde se buscó generar una propuesta consensuada desde las organizaciones indígenas nacionales para incrementar las metas de titulación colectiva de comunidades campesinas y nativas en los proyectos con componentes de titulación.</w:t>
            </w:r>
          </w:p>
        </w:tc>
        <w:tc>
          <w:tcPr>
            <w:tcW w:w="1843" w:type="dxa"/>
            <w:vMerge/>
            <w:tcBorders>
              <w:top w:val="nil"/>
              <w:left w:val="single" w:sz="8" w:space="0" w:color="auto"/>
              <w:bottom w:val="single" w:sz="8" w:space="0" w:color="000000"/>
              <w:right w:val="single" w:sz="8" w:space="0" w:color="auto"/>
            </w:tcBorders>
            <w:vAlign w:val="center"/>
            <w:hideMark/>
          </w:tcPr>
          <w:p w14:paraId="6B8F45A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26FA0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F64E6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CDEA4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AD25BFA"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19A68DE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59FDB5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0AEB0C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Iniciativas financieras periódicas y focalizadas con agentes facilitadores del proceso que estén familiarizados con los PP. II. o sean parte de ellos hasta que puedan darse mecanismos de simplificación de los procesos de titulación para los pueblos indígenas u originarios.</w:t>
            </w:r>
          </w:p>
        </w:tc>
        <w:tc>
          <w:tcPr>
            <w:tcW w:w="1843" w:type="dxa"/>
            <w:vMerge/>
            <w:tcBorders>
              <w:top w:val="nil"/>
              <w:left w:val="single" w:sz="8" w:space="0" w:color="auto"/>
              <w:bottom w:val="single" w:sz="8" w:space="0" w:color="000000"/>
              <w:right w:val="single" w:sz="8" w:space="0" w:color="auto"/>
            </w:tcBorders>
            <w:vAlign w:val="center"/>
            <w:hideMark/>
          </w:tcPr>
          <w:p w14:paraId="48C0E5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B30B76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6F93B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27F5A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2AEE798"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431F44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1A376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6FBC29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Fuentes: </w:t>
            </w:r>
          </w:p>
        </w:tc>
        <w:tc>
          <w:tcPr>
            <w:tcW w:w="1843" w:type="dxa"/>
            <w:vMerge/>
            <w:tcBorders>
              <w:top w:val="nil"/>
              <w:left w:val="single" w:sz="8" w:space="0" w:color="auto"/>
              <w:bottom w:val="single" w:sz="8" w:space="0" w:color="000000"/>
              <w:right w:val="single" w:sz="8" w:space="0" w:color="auto"/>
            </w:tcBorders>
            <w:vAlign w:val="center"/>
            <w:hideMark/>
          </w:tcPr>
          <w:p w14:paraId="536549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FC20FF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2EA52D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279B8A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6E286B8"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4AF790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67CE4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06410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(1)        Asociación Interétnica de Desarrollo de la Selva Peruana. (s/f). MDE </w:t>
            </w:r>
            <w:proofErr w:type="spellStart"/>
            <w:r w:rsidRPr="00A27C4E">
              <w:rPr>
                <w:rFonts w:ascii="Calibri Light" w:eastAsia="Arial Narrow" w:hAnsi="Calibri Light" w:cs="Calibri Light"/>
                <w:color w:val="000000"/>
                <w:sz w:val="20"/>
                <w:szCs w:val="20"/>
                <w:lang w:eastAsia="es-ES_tradnl"/>
              </w:rPr>
              <w:t>Saweto</w:t>
            </w:r>
            <w:proofErr w:type="spellEnd"/>
            <w:r w:rsidRPr="00A27C4E">
              <w:rPr>
                <w:rFonts w:ascii="Calibri Light" w:eastAsia="Arial Narrow" w:hAnsi="Calibri Light" w:cs="Calibri Light"/>
                <w:color w:val="000000"/>
                <w:sz w:val="20"/>
                <w:szCs w:val="20"/>
                <w:lang w:eastAsia="es-ES_tradnl"/>
              </w:rPr>
              <w:t xml:space="preserve"> Perú. AIDESEP. Recuperado el 3 de abril de 2023, de https://aidesep.org.pe/proyectos/mde-saweto-peru-memoria-viva/</w:t>
            </w:r>
          </w:p>
        </w:tc>
        <w:tc>
          <w:tcPr>
            <w:tcW w:w="1843" w:type="dxa"/>
            <w:vMerge/>
            <w:tcBorders>
              <w:top w:val="nil"/>
              <w:left w:val="single" w:sz="8" w:space="0" w:color="auto"/>
              <w:bottom w:val="single" w:sz="8" w:space="0" w:color="000000"/>
              <w:right w:val="single" w:sz="8" w:space="0" w:color="auto"/>
            </w:tcBorders>
            <w:vAlign w:val="center"/>
            <w:hideMark/>
          </w:tcPr>
          <w:p w14:paraId="29DFBCD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75D87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A265C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CC6EF9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0FAAD42" w14:textId="77777777" w:rsidTr="00A27C4E">
        <w:trPr>
          <w:trHeight w:val="1820"/>
        </w:trPr>
        <w:tc>
          <w:tcPr>
            <w:tcW w:w="1135" w:type="dxa"/>
            <w:vMerge/>
            <w:tcBorders>
              <w:top w:val="nil"/>
              <w:left w:val="single" w:sz="8" w:space="0" w:color="auto"/>
              <w:bottom w:val="single" w:sz="8" w:space="0" w:color="000000"/>
              <w:right w:val="single" w:sz="8" w:space="0" w:color="auto"/>
            </w:tcBorders>
            <w:vAlign w:val="center"/>
            <w:hideMark/>
          </w:tcPr>
          <w:p w14:paraId="0B56F4E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1FEBE6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44DC3A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Confederación Nacional Agraria. (2018, enero 13). Propuesta Consensuada entre las Organizaciones Indígenas para incrementar las metas de Titulación en cada uno de los Proyectos de Titulación en curso. CNA. https://www.cna.org.pe/propuesta-consensuada-las-organizaciones-indigenas-incrementar-las-metas-titulacion-uno-los-proyectos-titulacion-curso/</w:t>
            </w:r>
          </w:p>
        </w:tc>
        <w:tc>
          <w:tcPr>
            <w:tcW w:w="1843" w:type="dxa"/>
            <w:vMerge/>
            <w:tcBorders>
              <w:top w:val="nil"/>
              <w:left w:val="single" w:sz="8" w:space="0" w:color="auto"/>
              <w:bottom w:val="single" w:sz="8" w:space="0" w:color="000000"/>
              <w:right w:val="single" w:sz="8" w:space="0" w:color="auto"/>
            </w:tcBorders>
            <w:vAlign w:val="center"/>
            <w:hideMark/>
          </w:tcPr>
          <w:p w14:paraId="4FB892D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6E57E9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D3674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D1385A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E9211D0"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6BD59E2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7D2154E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Promocionar y fortalecer instrumentos propios de planificación y gobernanza territorial</w:t>
            </w:r>
          </w:p>
        </w:tc>
        <w:tc>
          <w:tcPr>
            <w:tcW w:w="5103" w:type="dxa"/>
            <w:tcBorders>
              <w:top w:val="nil"/>
              <w:left w:val="nil"/>
              <w:bottom w:val="nil"/>
              <w:right w:val="single" w:sz="8" w:space="0" w:color="auto"/>
            </w:tcBorders>
            <w:shd w:val="clear" w:color="auto" w:fill="auto"/>
            <w:vAlign w:val="center"/>
            <w:hideMark/>
          </w:tcPr>
          <w:p w14:paraId="02C3CD4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2CA629A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7D97D85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45542E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497DEA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F9EC906"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44C25F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FCB5DD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67DB653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propone establecer actividades que fortalezcan modelos de gobierno propio y Planes de Vida Plena de los Pueblos Indígenas u Originarios y su articulación con medidas a llevarse a cabo en sus territorios</w:t>
            </w:r>
          </w:p>
        </w:tc>
        <w:tc>
          <w:tcPr>
            <w:tcW w:w="1843" w:type="dxa"/>
            <w:vMerge/>
            <w:tcBorders>
              <w:top w:val="nil"/>
              <w:left w:val="single" w:sz="8" w:space="0" w:color="auto"/>
              <w:bottom w:val="single" w:sz="8" w:space="0" w:color="000000"/>
              <w:right w:val="single" w:sz="8" w:space="0" w:color="auto"/>
            </w:tcBorders>
            <w:vAlign w:val="center"/>
            <w:hideMark/>
          </w:tcPr>
          <w:p w14:paraId="66C772C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C8A4C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0AB63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A1FC3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3518670"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3992D73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157A3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A1D31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Evidencia: </w:t>
            </w:r>
          </w:p>
        </w:tc>
        <w:tc>
          <w:tcPr>
            <w:tcW w:w="1843" w:type="dxa"/>
            <w:vMerge/>
            <w:tcBorders>
              <w:top w:val="nil"/>
              <w:left w:val="single" w:sz="8" w:space="0" w:color="auto"/>
              <w:bottom w:val="single" w:sz="8" w:space="0" w:color="000000"/>
              <w:right w:val="single" w:sz="8" w:space="0" w:color="auto"/>
            </w:tcBorders>
            <w:vAlign w:val="center"/>
            <w:hideMark/>
          </w:tcPr>
          <w:p w14:paraId="3D12F1C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AD139D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7A537A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854411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638FB58" w14:textId="77777777" w:rsidTr="00A27C4E">
        <w:trPr>
          <w:trHeight w:val="900"/>
        </w:trPr>
        <w:tc>
          <w:tcPr>
            <w:tcW w:w="1135" w:type="dxa"/>
            <w:vMerge/>
            <w:tcBorders>
              <w:top w:val="nil"/>
              <w:left w:val="single" w:sz="8" w:space="0" w:color="auto"/>
              <w:bottom w:val="single" w:sz="8" w:space="0" w:color="000000"/>
              <w:right w:val="single" w:sz="8" w:space="0" w:color="auto"/>
            </w:tcBorders>
            <w:vAlign w:val="center"/>
            <w:hideMark/>
          </w:tcPr>
          <w:p w14:paraId="499F5F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217633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646EE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Existen dos iniciativas interesantes en torno al fortalecimiento de la gobernanza y autonomía indígena en un marco de Planes de Vida Plena.</w:t>
            </w:r>
          </w:p>
        </w:tc>
        <w:tc>
          <w:tcPr>
            <w:tcW w:w="1843" w:type="dxa"/>
            <w:vMerge/>
            <w:tcBorders>
              <w:top w:val="nil"/>
              <w:left w:val="single" w:sz="8" w:space="0" w:color="auto"/>
              <w:bottom w:val="single" w:sz="8" w:space="0" w:color="000000"/>
              <w:right w:val="single" w:sz="8" w:space="0" w:color="auto"/>
            </w:tcBorders>
            <w:vAlign w:val="center"/>
            <w:hideMark/>
          </w:tcPr>
          <w:p w14:paraId="7A31FE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AF1309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1E29AE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D5E50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7610EC4" w14:textId="77777777" w:rsidTr="00A27C4E">
        <w:trPr>
          <w:trHeight w:val="2400"/>
        </w:trPr>
        <w:tc>
          <w:tcPr>
            <w:tcW w:w="1135" w:type="dxa"/>
            <w:vMerge/>
            <w:tcBorders>
              <w:top w:val="nil"/>
              <w:left w:val="single" w:sz="8" w:space="0" w:color="auto"/>
              <w:bottom w:val="single" w:sz="8" w:space="0" w:color="000000"/>
              <w:right w:val="single" w:sz="8" w:space="0" w:color="auto"/>
            </w:tcBorders>
            <w:vAlign w:val="center"/>
            <w:hideMark/>
          </w:tcPr>
          <w:p w14:paraId="230F27E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7798C1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D007F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 primer lugar, está el Banco de Proyectos para las Comunidades Indígenas 2022 es un espacio creado por el Ministerio del Interior de Colombia (ente rector en pueblos indígenas u originarios. en dicho país) donde se financian proyectos en diferentes lineamientos, entre ellos “Acceso a los derechos territoriales de los Pueblos Indígena” y “Fortalecimiento de la institucionalidad de los Pueblos Indígenas de Colombia” en donde se resalta el fortalecimiento de los Planes de Vida de los Pueblos Indígenas.</w:t>
            </w:r>
          </w:p>
        </w:tc>
        <w:tc>
          <w:tcPr>
            <w:tcW w:w="1843" w:type="dxa"/>
            <w:vMerge/>
            <w:tcBorders>
              <w:top w:val="nil"/>
              <w:left w:val="single" w:sz="8" w:space="0" w:color="auto"/>
              <w:bottom w:val="single" w:sz="8" w:space="0" w:color="000000"/>
              <w:right w:val="single" w:sz="8" w:space="0" w:color="auto"/>
            </w:tcBorders>
            <w:vAlign w:val="center"/>
            <w:hideMark/>
          </w:tcPr>
          <w:p w14:paraId="071941D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EFED74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1967FC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5B1218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6D8433B"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180484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162764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961815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Un Plan de Vida Plena es, según </w:t>
            </w:r>
            <w:proofErr w:type="spellStart"/>
            <w:r w:rsidRPr="00A27C4E">
              <w:rPr>
                <w:rFonts w:ascii="Calibri Light" w:eastAsia="Arial Narrow" w:hAnsi="Calibri Light" w:cs="Calibri Light"/>
                <w:color w:val="000000"/>
                <w:sz w:val="20"/>
                <w:szCs w:val="20"/>
                <w:lang w:eastAsia="es-ES_tradnl"/>
              </w:rPr>
              <w:t>Amarakaeri</w:t>
            </w:r>
            <w:proofErr w:type="spellEnd"/>
            <w:r w:rsidRPr="00A27C4E">
              <w:rPr>
                <w:rFonts w:ascii="Calibri Light" w:eastAsia="Arial Narrow" w:hAnsi="Calibri Light" w:cs="Calibri Light"/>
                <w:color w:val="000000"/>
                <w:sz w:val="20"/>
                <w:szCs w:val="20"/>
                <w:lang w:eastAsia="es-ES_tradnl"/>
              </w:rPr>
              <w:t xml:space="preserve"> (s.f.), un instrumento de planificación que se construye a partir de un proceso participativo de autodiagnóstico y del ejercicio de elaboración de proyectos. Es un instrumento de política y de gobierno y como tal un acuerdo social que debe surgir del consenso.</w:t>
            </w:r>
          </w:p>
        </w:tc>
        <w:tc>
          <w:tcPr>
            <w:tcW w:w="1843" w:type="dxa"/>
            <w:vMerge/>
            <w:tcBorders>
              <w:top w:val="nil"/>
              <w:left w:val="single" w:sz="8" w:space="0" w:color="auto"/>
              <w:bottom w:val="single" w:sz="8" w:space="0" w:color="000000"/>
              <w:right w:val="single" w:sz="8" w:space="0" w:color="auto"/>
            </w:tcBorders>
            <w:vAlign w:val="center"/>
            <w:hideMark/>
          </w:tcPr>
          <w:p w14:paraId="3CAC2C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4368C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BB7B0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0FF226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23B52C1" w14:textId="77777777" w:rsidTr="00A27C4E">
        <w:trPr>
          <w:trHeight w:val="460"/>
        </w:trPr>
        <w:tc>
          <w:tcPr>
            <w:tcW w:w="1135" w:type="dxa"/>
            <w:vMerge/>
            <w:tcBorders>
              <w:top w:val="nil"/>
              <w:left w:val="single" w:sz="8" w:space="0" w:color="auto"/>
              <w:bottom w:val="single" w:sz="8" w:space="0" w:color="000000"/>
              <w:right w:val="single" w:sz="8" w:space="0" w:color="auto"/>
            </w:tcBorders>
            <w:vAlign w:val="center"/>
            <w:hideMark/>
          </w:tcPr>
          <w:p w14:paraId="0197F88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E26924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8C5DCC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En segundo lugar, se tiene el ejemplo del “Proyecto de autonomía del Pueblo </w:t>
            </w:r>
            <w:proofErr w:type="spellStart"/>
            <w:r w:rsidRPr="00A27C4E">
              <w:rPr>
                <w:rFonts w:ascii="Calibri Light" w:eastAsia="Arial Narrow" w:hAnsi="Calibri Light" w:cs="Calibri Light"/>
                <w:color w:val="000000"/>
                <w:sz w:val="20"/>
                <w:szCs w:val="20"/>
                <w:lang w:eastAsia="es-ES_tradnl"/>
              </w:rPr>
              <w:t>Kichwa</w:t>
            </w:r>
            <w:proofErr w:type="spellEnd"/>
            <w:r w:rsidRPr="00A27C4E">
              <w:rPr>
                <w:rFonts w:ascii="Calibri Light" w:eastAsia="Arial Narrow" w:hAnsi="Calibri Light" w:cs="Calibri Light"/>
                <w:color w:val="000000"/>
                <w:sz w:val="20"/>
                <w:szCs w:val="20"/>
                <w:lang w:eastAsia="es-ES_tradnl"/>
              </w:rPr>
              <w:t xml:space="preserve"> de Pastaza, región amazónica ecuatoriana” (Viteri, 2005) en donde se explican cómo funcionaria una Comunidad Territorial Indígena (CTI) autónoma </w:t>
            </w:r>
            <w:proofErr w:type="spellStart"/>
            <w:r w:rsidRPr="00A27C4E">
              <w:rPr>
                <w:rFonts w:ascii="Calibri Light" w:eastAsia="Arial Narrow" w:hAnsi="Calibri Light" w:cs="Calibri Light"/>
                <w:color w:val="000000"/>
                <w:sz w:val="20"/>
                <w:szCs w:val="20"/>
                <w:lang w:eastAsia="es-ES_tradnl"/>
              </w:rPr>
              <w:t>Kichwa</w:t>
            </w:r>
            <w:proofErr w:type="spellEnd"/>
            <w:r w:rsidRPr="00A27C4E">
              <w:rPr>
                <w:rFonts w:ascii="Calibri Light" w:eastAsia="Arial Narrow" w:hAnsi="Calibri Light" w:cs="Calibri Light"/>
                <w:color w:val="000000"/>
                <w:sz w:val="20"/>
                <w:szCs w:val="20"/>
                <w:lang w:eastAsia="es-ES_tradnl"/>
              </w:rPr>
              <w:t xml:space="preserve"> dentro de la estructura del Estado, sus alcances, objetivos, estructura de gobierno, funciones, </w:t>
            </w:r>
            <w:r w:rsidRPr="00A27C4E">
              <w:rPr>
                <w:rFonts w:ascii="Calibri Light" w:eastAsia="Arial Narrow" w:hAnsi="Calibri Light" w:cs="Calibri Light"/>
                <w:color w:val="000000"/>
                <w:sz w:val="20"/>
                <w:szCs w:val="20"/>
                <w:lang w:eastAsia="es-ES_tradnl"/>
              </w:rPr>
              <w:lastRenderedPageBreak/>
              <w:t>responsabilidades, competencias, financiamiento, dificultades y pasos de conformación.</w:t>
            </w:r>
          </w:p>
        </w:tc>
        <w:tc>
          <w:tcPr>
            <w:tcW w:w="1843" w:type="dxa"/>
            <w:vMerge/>
            <w:tcBorders>
              <w:top w:val="nil"/>
              <w:left w:val="single" w:sz="8" w:space="0" w:color="auto"/>
              <w:bottom w:val="single" w:sz="8" w:space="0" w:color="000000"/>
              <w:right w:val="single" w:sz="8" w:space="0" w:color="auto"/>
            </w:tcBorders>
            <w:vAlign w:val="center"/>
            <w:hideMark/>
          </w:tcPr>
          <w:p w14:paraId="09B455D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64E5A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6F56C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05905A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6ED40DA"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8E283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4E1EA8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9EEE1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0C494A1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2AD08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3278D3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F623D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A159136"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56DDA9A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0C38B2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8BDEB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Ministerio del Interior de Colombia. (s. f.). Proyectos de fortalecimiento de las comunidades y pueblos indígenas. Banco de Proyecto para las comunidades Indígenas. Recuperado 4 de marzo de 2023, de https://www.cci.org.co/indigenas2021/</w:t>
            </w:r>
          </w:p>
        </w:tc>
        <w:tc>
          <w:tcPr>
            <w:tcW w:w="1843" w:type="dxa"/>
            <w:vMerge/>
            <w:tcBorders>
              <w:top w:val="nil"/>
              <w:left w:val="single" w:sz="8" w:space="0" w:color="auto"/>
              <w:bottom w:val="single" w:sz="8" w:space="0" w:color="000000"/>
              <w:right w:val="single" w:sz="8" w:space="0" w:color="auto"/>
            </w:tcBorders>
            <w:vAlign w:val="center"/>
            <w:hideMark/>
          </w:tcPr>
          <w:p w14:paraId="690DC2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FF5B85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0AE95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4A99D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0302278" w14:textId="77777777" w:rsidTr="00A27C4E">
        <w:trPr>
          <w:trHeight w:val="1800"/>
        </w:trPr>
        <w:tc>
          <w:tcPr>
            <w:tcW w:w="1135" w:type="dxa"/>
            <w:vMerge/>
            <w:tcBorders>
              <w:top w:val="nil"/>
              <w:left w:val="single" w:sz="8" w:space="0" w:color="auto"/>
              <w:bottom w:val="single" w:sz="8" w:space="0" w:color="000000"/>
              <w:right w:val="single" w:sz="8" w:space="0" w:color="auto"/>
            </w:tcBorders>
            <w:vAlign w:val="center"/>
            <w:hideMark/>
          </w:tcPr>
          <w:p w14:paraId="0870A2E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425588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7C2BF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(2)        Ejecutor del Contrato de Administración de la Reserva Comunal </w:t>
            </w:r>
            <w:proofErr w:type="spellStart"/>
            <w:r w:rsidRPr="00A27C4E">
              <w:rPr>
                <w:rFonts w:ascii="Calibri Light" w:eastAsia="Arial Narrow" w:hAnsi="Calibri Light" w:cs="Calibri Light"/>
                <w:color w:val="000000"/>
                <w:sz w:val="20"/>
                <w:szCs w:val="20"/>
                <w:lang w:eastAsia="es-ES_tradnl"/>
              </w:rPr>
              <w:t>Amarakaeri</w:t>
            </w:r>
            <w:proofErr w:type="spellEnd"/>
            <w:r w:rsidRPr="00A27C4E">
              <w:rPr>
                <w:rFonts w:ascii="Calibri Light" w:eastAsia="Arial Narrow" w:hAnsi="Calibri Light" w:cs="Calibri Light"/>
                <w:color w:val="000000"/>
                <w:sz w:val="20"/>
                <w:szCs w:val="20"/>
                <w:lang w:eastAsia="es-ES_tradnl"/>
              </w:rPr>
              <w:t xml:space="preserve">. (s. f.). Planes de Vida Plena y Gobernanza Territorial de las comunidades socias de la Reserva Comunal </w:t>
            </w:r>
            <w:proofErr w:type="spellStart"/>
            <w:r w:rsidRPr="00A27C4E">
              <w:rPr>
                <w:rFonts w:ascii="Calibri Light" w:eastAsia="Arial Narrow" w:hAnsi="Calibri Light" w:cs="Calibri Light"/>
                <w:color w:val="000000"/>
                <w:sz w:val="20"/>
                <w:szCs w:val="20"/>
                <w:lang w:eastAsia="es-ES_tradnl"/>
              </w:rPr>
              <w:t>Amarakaeri</w:t>
            </w:r>
            <w:proofErr w:type="spellEnd"/>
            <w:r w:rsidRPr="00A27C4E">
              <w:rPr>
                <w:rFonts w:ascii="Calibri Light" w:eastAsia="Arial Narrow" w:hAnsi="Calibri Light" w:cs="Calibri Light"/>
                <w:color w:val="000000"/>
                <w:sz w:val="20"/>
                <w:szCs w:val="20"/>
                <w:lang w:eastAsia="es-ES_tradnl"/>
              </w:rPr>
              <w:t>. Amarakaeri.org. Recuperado 4 de marzo de 2023, de https://amarakaeri.org/vida-plena-comunidades-nativas-amarakaeri</w:t>
            </w:r>
          </w:p>
        </w:tc>
        <w:tc>
          <w:tcPr>
            <w:tcW w:w="1843" w:type="dxa"/>
            <w:vMerge/>
            <w:tcBorders>
              <w:top w:val="nil"/>
              <w:left w:val="single" w:sz="8" w:space="0" w:color="auto"/>
              <w:bottom w:val="single" w:sz="8" w:space="0" w:color="000000"/>
              <w:right w:val="single" w:sz="8" w:space="0" w:color="auto"/>
            </w:tcBorders>
            <w:vAlign w:val="center"/>
            <w:hideMark/>
          </w:tcPr>
          <w:p w14:paraId="553137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C3861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A13FEC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C22DA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D667C59" w14:textId="77777777" w:rsidTr="00A27C4E">
        <w:trPr>
          <w:trHeight w:val="1520"/>
        </w:trPr>
        <w:tc>
          <w:tcPr>
            <w:tcW w:w="1135" w:type="dxa"/>
            <w:vMerge/>
            <w:tcBorders>
              <w:top w:val="nil"/>
              <w:left w:val="single" w:sz="8" w:space="0" w:color="auto"/>
              <w:bottom w:val="single" w:sz="8" w:space="0" w:color="000000"/>
              <w:right w:val="single" w:sz="8" w:space="0" w:color="auto"/>
            </w:tcBorders>
            <w:vAlign w:val="center"/>
            <w:hideMark/>
          </w:tcPr>
          <w:p w14:paraId="21A71A2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2A32B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68D145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(3)        Viteri </w:t>
            </w:r>
            <w:proofErr w:type="spellStart"/>
            <w:r w:rsidRPr="00A27C4E">
              <w:rPr>
                <w:rFonts w:ascii="Calibri Light" w:eastAsia="Arial Narrow" w:hAnsi="Calibri Light" w:cs="Calibri Light"/>
                <w:color w:val="000000"/>
                <w:sz w:val="20"/>
                <w:szCs w:val="20"/>
                <w:lang w:eastAsia="es-ES_tradnl"/>
              </w:rPr>
              <w:t>Gualinga</w:t>
            </w:r>
            <w:proofErr w:type="spellEnd"/>
            <w:r w:rsidRPr="00A27C4E">
              <w:rPr>
                <w:rFonts w:ascii="Calibri Light" w:eastAsia="Arial Narrow" w:hAnsi="Calibri Light" w:cs="Calibri Light"/>
                <w:color w:val="000000"/>
                <w:sz w:val="20"/>
                <w:szCs w:val="20"/>
                <w:lang w:eastAsia="es-ES_tradnl"/>
              </w:rPr>
              <w:t xml:space="preserve">, L. (2005). Proyecto de autonomía del Pueblo </w:t>
            </w:r>
            <w:proofErr w:type="spellStart"/>
            <w:r w:rsidRPr="00A27C4E">
              <w:rPr>
                <w:rFonts w:ascii="Calibri Light" w:eastAsia="Arial Narrow" w:hAnsi="Calibri Light" w:cs="Calibri Light"/>
                <w:color w:val="000000"/>
                <w:sz w:val="20"/>
                <w:szCs w:val="20"/>
                <w:lang w:eastAsia="es-ES_tradnl"/>
              </w:rPr>
              <w:t>Kichwa</w:t>
            </w:r>
            <w:proofErr w:type="spellEnd"/>
            <w:r w:rsidRPr="00A27C4E">
              <w:rPr>
                <w:rFonts w:ascii="Calibri Light" w:eastAsia="Arial Narrow" w:hAnsi="Calibri Light" w:cs="Calibri Light"/>
                <w:color w:val="000000"/>
                <w:sz w:val="20"/>
                <w:szCs w:val="20"/>
                <w:lang w:eastAsia="es-ES_tradnl"/>
              </w:rPr>
              <w:t xml:space="preserve"> de Pastaza, región amazónica ecuatoriana. En P. Dávalos (Ed.), Pueblos indígenas, estado y democracia (pp. 349–356). CLACSO. https://drive.google.com/file/d/1tcYJGPKkQjmFDRHx-JHkNv1CsxnKLtA5/view</w:t>
            </w:r>
          </w:p>
        </w:tc>
        <w:tc>
          <w:tcPr>
            <w:tcW w:w="1843" w:type="dxa"/>
            <w:vMerge/>
            <w:tcBorders>
              <w:top w:val="nil"/>
              <w:left w:val="single" w:sz="8" w:space="0" w:color="auto"/>
              <w:bottom w:val="single" w:sz="8" w:space="0" w:color="000000"/>
              <w:right w:val="single" w:sz="8" w:space="0" w:color="auto"/>
            </w:tcBorders>
            <w:vAlign w:val="center"/>
            <w:hideMark/>
          </w:tcPr>
          <w:p w14:paraId="3F53E72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0D8C48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6F829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956AE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74998A0"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0FBD52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lastRenderedPageBreak/>
              <w:t>Degradación del medio ambiente (madre tierra) que afectan a los pueblos indígenas u originarios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6D188E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Fomentar actividades que tengan como objetivo la recuperación de la biodiversidad y mitigación del cambio climático brindando valor a la cosmovisión de los pueblos indígenas u originarios. o a sus conocimientos tradicionales </w:t>
            </w:r>
          </w:p>
        </w:tc>
        <w:tc>
          <w:tcPr>
            <w:tcW w:w="5103" w:type="dxa"/>
            <w:tcBorders>
              <w:top w:val="nil"/>
              <w:left w:val="nil"/>
              <w:bottom w:val="nil"/>
              <w:right w:val="single" w:sz="8" w:space="0" w:color="auto"/>
            </w:tcBorders>
            <w:shd w:val="clear" w:color="auto" w:fill="auto"/>
            <w:vAlign w:val="center"/>
            <w:hideMark/>
          </w:tcPr>
          <w:p w14:paraId="62303E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6FDA2F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2056954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34A90C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Aumento del estrés hídrico</w:t>
            </w:r>
            <w:r w:rsidRPr="00A27C4E">
              <w:rPr>
                <w:rFonts w:ascii="Calibri Light" w:eastAsia="Arial Narrow" w:hAnsi="Calibri Light" w:cs="Calibri Light"/>
                <w:color w:val="000000"/>
                <w:sz w:val="20"/>
                <w:szCs w:val="20"/>
                <w:lang w:eastAsia="es-ES_tradnl"/>
              </w:rPr>
              <w:br/>
              <w:t xml:space="preserve">Fenómeno del niño global </w:t>
            </w:r>
          </w:p>
        </w:tc>
        <w:tc>
          <w:tcPr>
            <w:tcW w:w="160" w:type="dxa"/>
            <w:vAlign w:val="center"/>
            <w:hideMark/>
          </w:tcPr>
          <w:p w14:paraId="546379E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80D3D7E"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D70DA9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D7E89A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A72B6D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obedece a la necesidad que existe de hacer frente a la pérdida de la biodiversidad y efectos del cambio climático, pero valorando las prácticas tradicionales de los Pueblos Indígena considerando su alto nivel de adaptabilidad y comprensión de los bosques o medio ambientes en los que habitan en general.</w:t>
            </w:r>
          </w:p>
        </w:tc>
        <w:tc>
          <w:tcPr>
            <w:tcW w:w="1843" w:type="dxa"/>
            <w:vMerge/>
            <w:tcBorders>
              <w:top w:val="nil"/>
              <w:left w:val="single" w:sz="8" w:space="0" w:color="auto"/>
              <w:bottom w:val="single" w:sz="8" w:space="0" w:color="000000"/>
              <w:right w:val="single" w:sz="8" w:space="0" w:color="auto"/>
            </w:tcBorders>
            <w:vAlign w:val="center"/>
            <w:hideMark/>
          </w:tcPr>
          <w:p w14:paraId="7DDDF9C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7C50C2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D71315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A7E3D9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8A68321"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3EFCE5B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7064A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76F298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1E980D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A52BC6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312D1F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40D2D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897C7E1" w14:textId="77777777" w:rsidTr="00A27C4E">
        <w:trPr>
          <w:trHeight w:val="3600"/>
        </w:trPr>
        <w:tc>
          <w:tcPr>
            <w:tcW w:w="1135" w:type="dxa"/>
            <w:vMerge/>
            <w:tcBorders>
              <w:top w:val="nil"/>
              <w:left w:val="single" w:sz="8" w:space="0" w:color="auto"/>
              <w:bottom w:val="single" w:sz="8" w:space="0" w:color="000000"/>
              <w:right w:val="single" w:sz="8" w:space="0" w:color="auto"/>
            </w:tcBorders>
            <w:vAlign w:val="center"/>
            <w:hideMark/>
          </w:tcPr>
          <w:p w14:paraId="57017A2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EB7287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3984D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El Fondo de Apoyo a los Pueblos Indígenas (IPAF) del Fondo Internacional de Desarrollo Agrícola (FIDA) tiene como objetivo fortalecer las comunidades y organizaciones de pueblos indígenas u originarios de África, América Latina y el Caribe y Asia y el Pacífico a través del financiamiento de proyectos de pequeña escala fomentando, además, la autonomía de estos pueblos. Del 2007 al 2020 el IPAF ha prestado apoyo a 127 proyectos en 45 países con una financiación total de USD 3,6 millones, aproximadamente. Solo durante el cuarto ciclo del IPAF se apoyó la ejecución de 25 proyectos en 23 países con una participación de más de 40 pueblos indígenas u originarios. y con financiación por un monto total de USD 1,05 millones.</w:t>
            </w:r>
          </w:p>
        </w:tc>
        <w:tc>
          <w:tcPr>
            <w:tcW w:w="1843" w:type="dxa"/>
            <w:vMerge/>
            <w:tcBorders>
              <w:top w:val="nil"/>
              <w:left w:val="single" w:sz="8" w:space="0" w:color="auto"/>
              <w:bottom w:val="single" w:sz="8" w:space="0" w:color="000000"/>
              <w:right w:val="single" w:sz="8" w:space="0" w:color="auto"/>
            </w:tcBorders>
            <w:vAlign w:val="center"/>
            <w:hideMark/>
          </w:tcPr>
          <w:p w14:paraId="04DB38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91EED8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28B6B2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99B5E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F5F36AA" w14:textId="77777777" w:rsidTr="00A27C4E">
        <w:trPr>
          <w:trHeight w:val="2100"/>
        </w:trPr>
        <w:tc>
          <w:tcPr>
            <w:tcW w:w="1135" w:type="dxa"/>
            <w:vMerge/>
            <w:tcBorders>
              <w:top w:val="nil"/>
              <w:left w:val="single" w:sz="8" w:space="0" w:color="auto"/>
              <w:bottom w:val="single" w:sz="8" w:space="0" w:color="000000"/>
              <w:right w:val="single" w:sz="8" w:space="0" w:color="auto"/>
            </w:tcBorders>
            <w:vAlign w:val="center"/>
            <w:hideMark/>
          </w:tcPr>
          <w:p w14:paraId="71DBF6E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E9ADE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64AF08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Entre los proyectos del cuarto ciclo del FIDA  4 se han desarrollado en Asia, 5 en África y 1 en América Latina que buscan la conservación, protección y/o recuperación de la diversidad. Asimismo, se resalta el trabajo con jóvenes y mujeres indígenas en Asia y África. Por otro lado, se tiene que 1 proyecto en Asia, 2 proyecto en África y 5 en América Latina apuntaron a la realización de actividades con fines de mitigación y adaptación al cambio climático.</w:t>
            </w:r>
          </w:p>
        </w:tc>
        <w:tc>
          <w:tcPr>
            <w:tcW w:w="1843" w:type="dxa"/>
            <w:vMerge/>
            <w:tcBorders>
              <w:top w:val="nil"/>
              <w:left w:val="single" w:sz="8" w:space="0" w:color="auto"/>
              <w:bottom w:val="single" w:sz="8" w:space="0" w:color="000000"/>
              <w:right w:val="single" w:sz="8" w:space="0" w:color="auto"/>
            </w:tcBorders>
            <w:vAlign w:val="center"/>
            <w:hideMark/>
          </w:tcPr>
          <w:p w14:paraId="73F9D5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279445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13F953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F4B85F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171809D" w14:textId="77777777" w:rsidTr="00A27C4E">
        <w:trPr>
          <w:trHeight w:val="3600"/>
        </w:trPr>
        <w:tc>
          <w:tcPr>
            <w:tcW w:w="1135" w:type="dxa"/>
            <w:vMerge/>
            <w:tcBorders>
              <w:top w:val="nil"/>
              <w:left w:val="single" w:sz="8" w:space="0" w:color="auto"/>
              <w:bottom w:val="single" w:sz="8" w:space="0" w:color="000000"/>
              <w:right w:val="single" w:sz="8" w:space="0" w:color="auto"/>
            </w:tcBorders>
            <w:vAlign w:val="center"/>
            <w:hideMark/>
          </w:tcPr>
          <w:p w14:paraId="22C0DA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B9493B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DF30A5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Por último, se resaltan los fondos concursables del Ministerio de Ambiente de Chile que para el 2023 convocaron a Proyectos Sustentables para Pueblos Indígenas con el objetivo de contribuir a mejorar la calidad ambiental del territorio, sensibilizando a la ciudadanía a través de la valoración del entorno y la educación ambiental, incorporando la cosmovisión de los pueblos indígenas. Solo podían participar Comunidades o Asociaciones Indígenas, que se encuentren inscritas en el Registro Nacional de Comunidades y Asociaciones Indígenas de la CONADI con proyectos a financiarse por $6000 y en 4 líneas temáticas resaltando la de Cambio Climático y Descontaminación Ambiental y Valoración y Conservación de la Biodiversidad.</w:t>
            </w:r>
          </w:p>
        </w:tc>
        <w:tc>
          <w:tcPr>
            <w:tcW w:w="1843" w:type="dxa"/>
            <w:vMerge/>
            <w:tcBorders>
              <w:top w:val="nil"/>
              <w:left w:val="single" w:sz="8" w:space="0" w:color="auto"/>
              <w:bottom w:val="single" w:sz="8" w:space="0" w:color="000000"/>
              <w:right w:val="single" w:sz="8" w:space="0" w:color="auto"/>
            </w:tcBorders>
            <w:vAlign w:val="center"/>
            <w:hideMark/>
          </w:tcPr>
          <w:p w14:paraId="1FE0ED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30D84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893250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0016A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EC4EC15"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1A5FDCA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AA1CA4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BDA52D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61AA149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4E5E8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32501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DBBF5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65153D5"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63A1EC9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5FF678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2328E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Fondo de Apoyo a los Pueblos Indígenas (IPAF). (2020). EVALUACIÓN DE LOS RESULTADOS DEL CUARTO CICLO DEL IPAF - Examen documental. FIDA. https://drive.google.com/file/d/1rg3Udbae6UbsrJAZpw8jy54x_dXF3ouh/view</w:t>
            </w:r>
          </w:p>
        </w:tc>
        <w:tc>
          <w:tcPr>
            <w:tcW w:w="1843" w:type="dxa"/>
            <w:vMerge/>
            <w:tcBorders>
              <w:top w:val="nil"/>
              <w:left w:val="single" w:sz="8" w:space="0" w:color="auto"/>
              <w:bottom w:val="single" w:sz="8" w:space="0" w:color="000000"/>
              <w:right w:val="single" w:sz="8" w:space="0" w:color="auto"/>
            </w:tcBorders>
            <w:vAlign w:val="center"/>
            <w:hideMark/>
          </w:tcPr>
          <w:p w14:paraId="288793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43FD5E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FFEED1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1DA7F4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E76233A"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6909DD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A73632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7AF47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Fondo de Apoyo a los Pueblos Indígenas (IPAF). (s. f.). Fondo de Apoyo a los Pueblos Indígenas: Proyectos aprobados en Asia y el Pacifico. https://www.ifad.org/documents/38711624/41839851/ipaf_asia_s.pdf/6aebc82e-c2a2-8533-c02d-da7185e3505a</w:t>
            </w:r>
          </w:p>
        </w:tc>
        <w:tc>
          <w:tcPr>
            <w:tcW w:w="1843" w:type="dxa"/>
            <w:vMerge/>
            <w:tcBorders>
              <w:top w:val="nil"/>
              <w:left w:val="single" w:sz="8" w:space="0" w:color="auto"/>
              <w:bottom w:val="single" w:sz="8" w:space="0" w:color="000000"/>
              <w:right w:val="single" w:sz="8" w:space="0" w:color="auto"/>
            </w:tcBorders>
            <w:vAlign w:val="center"/>
            <w:hideMark/>
          </w:tcPr>
          <w:p w14:paraId="1A4C4C2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C12EE3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D491FE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959A0A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F5F12D6"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1532573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747B4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4EAAA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Fondo de Apoyo a los Pueblos Indígenas (IPAF). (s. f.). Fondo de Apoyo a los Pueblos Indígenas: Proyectos aprobados en África https://www.ifad.org/documents/38711624/41839851/ipaf_africa_s.pdf/7b704629-e978-4032-4e5f-41d6fb894801</w:t>
            </w:r>
          </w:p>
        </w:tc>
        <w:tc>
          <w:tcPr>
            <w:tcW w:w="1843" w:type="dxa"/>
            <w:vMerge/>
            <w:tcBorders>
              <w:top w:val="nil"/>
              <w:left w:val="single" w:sz="8" w:space="0" w:color="auto"/>
              <w:bottom w:val="single" w:sz="8" w:space="0" w:color="000000"/>
              <w:right w:val="single" w:sz="8" w:space="0" w:color="auto"/>
            </w:tcBorders>
            <w:vAlign w:val="center"/>
            <w:hideMark/>
          </w:tcPr>
          <w:p w14:paraId="59A0F0A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E3C19E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2BB26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0C136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7889D29"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1D626B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3C198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4FB08A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(4)        Fondo de Apoyo a los Pueblos Indígenas (IPAF). (s. f.). Fondo de Apoyo a los Pueblos Indígenas: Proyectos aprobados en América Latina y el Caribe https://www.ifad.org/documents/38711624/41839851/ipaf_lac_s.pdf/cc1c7242-65df-ae88-45a8-355c484a9657</w:t>
            </w:r>
          </w:p>
        </w:tc>
        <w:tc>
          <w:tcPr>
            <w:tcW w:w="1843" w:type="dxa"/>
            <w:vMerge/>
            <w:tcBorders>
              <w:top w:val="nil"/>
              <w:left w:val="single" w:sz="8" w:space="0" w:color="auto"/>
              <w:bottom w:val="single" w:sz="8" w:space="0" w:color="000000"/>
              <w:right w:val="single" w:sz="8" w:space="0" w:color="auto"/>
            </w:tcBorders>
            <w:vAlign w:val="center"/>
            <w:hideMark/>
          </w:tcPr>
          <w:p w14:paraId="7D86A42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153AD8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234F3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4713EF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D5E4797"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0F02003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AD015E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BE50E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(5)        Ministerio de Medio Ambiente de Chile. (s. f.). Proyectos Sustentables para Pueblos Indígenas. Fondos concursables. Recuperado 5 de abril de 2023, de https://fondos.mma.gob.cl/fpa-2023-proyectos-sustentables-para-pueblos-indigenas/</w:t>
            </w:r>
          </w:p>
        </w:tc>
        <w:tc>
          <w:tcPr>
            <w:tcW w:w="1843" w:type="dxa"/>
            <w:vMerge/>
            <w:tcBorders>
              <w:top w:val="nil"/>
              <w:left w:val="single" w:sz="8" w:space="0" w:color="auto"/>
              <w:bottom w:val="single" w:sz="8" w:space="0" w:color="000000"/>
              <w:right w:val="single" w:sz="8" w:space="0" w:color="auto"/>
            </w:tcBorders>
            <w:vAlign w:val="center"/>
            <w:hideMark/>
          </w:tcPr>
          <w:p w14:paraId="1D66ED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0C5224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5C10B6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9DF7A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390A752"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04ED5DC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213245D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Desarrollar herramientas que permitan la celeridad en las denuncias por afectación extractiva y que protejan a los/as defensores/as ambientales </w:t>
            </w:r>
          </w:p>
        </w:tc>
        <w:tc>
          <w:tcPr>
            <w:tcW w:w="5103" w:type="dxa"/>
            <w:tcBorders>
              <w:top w:val="nil"/>
              <w:left w:val="nil"/>
              <w:bottom w:val="nil"/>
              <w:right w:val="single" w:sz="8" w:space="0" w:color="auto"/>
            </w:tcBorders>
            <w:shd w:val="clear" w:color="auto" w:fill="auto"/>
            <w:vAlign w:val="center"/>
            <w:hideMark/>
          </w:tcPr>
          <w:p w14:paraId="20AD768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39A939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2C02E0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056A17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Mayor contaminación por industrias extractivas en el Perú</w:t>
            </w:r>
            <w:r w:rsidRPr="00A27C4E">
              <w:rPr>
                <w:rFonts w:ascii="Calibri Light" w:eastAsia="Arial Narrow" w:hAnsi="Calibri Light" w:cs="Calibri Light"/>
                <w:color w:val="000000"/>
                <w:sz w:val="20"/>
                <w:szCs w:val="20"/>
                <w:lang w:eastAsia="es-ES_tradnl"/>
              </w:rPr>
              <w:br/>
              <w:t>Mayor pérdida de la biodiversidad y degradación de los ecosistemas</w:t>
            </w:r>
          </w:p>
        </w:tc>
        <w:tc>
          <w:tcPr>
            <w:tcW w:w="160" w:type="dxa"/>
            <w:vAlign w:val="center"/>
            <w:hideMark/>
          </w:tcPr>
          <w:p w14:paraId="521E68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568C3CD" w14:textId="77777777" w:rsidTr="00A27C4E">
        <w:trPr>
          <w:trHeight w:val="1992"/>
        </w:trPr>
        <w:tc>
          <w:tcPr>
            <w:tcW w:w="1135" w:type="dxa"/>
            <w:vMerge/>
            <w:tcBorders>
              <w:top w:val="nil"/>
              <w:left w:val="single" w:sz="8" w:space="0" w:color="auto"/>
              <w:bottom w:val="single" w:sz="8" w:space="0" w:color="000000"/>
              <w:right w:val="single" w:sz="8" w:space="0" w:color="auto"/>
            </w:tcBorders>
            <w:vAlign w:val="center"/>
            <w:hideMark/>
          </w:tcPr>
          <w:p w14:paraId="0F6FEE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41C71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622F71D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implica una articulación </w:t>
            </w:r>
            <w:commentRangeStart w:id="27"/>
            <w:r w:rsidRPr="00A27C4E">
              <w:rPr>
                <w:rFonts w:ascii="Calibri Light" w:eastAsia="Arial Narrow" w:hAnsi="Calibri Light" w:cs="Calibri Light"/>
                <w:color w:val="000000"/>
                <w:sz w:val="20"/>
                <w:szCs w:val="20"/>
                <w:lang w:eastAsia="es-ES_tradnl"/>
              </w:rPr>
              <w:t>entre</w:t>
            </w:r>
            <w:commentRangeEnd w:id="27"/>
            <w:r w:rsidR="00FF0886">
              <w:rPr>
                <w:rStyle w:val="Refdecomentario"/>
              </w:rPr>
              <w:commentReference w:id="27"/>
            </w:r>
            <w:r w:rsidRPr="00A27C4E">
              <w:rPr>
                <w:rFonts w:ascii="Calibri Light" w:eastAsia="Arial Narrow" w:hAnsi="Calibri Light" w:cs="Calibri Light"/>
                <w:color w:val="000000"/>
                <w:sz w:val="20"/>
                <w:szCs w:val="20"/>
                <w:lang w:eastAsia="es-ES_tradnl"/>
              </w:rPr>
              <w:t xml:space="preserve"> sectores permitiendo el registro y denuncias céleres de contaminación por actividades mineras, petrolíferas o de deforestación, así como de amenazas a defensores/as ambientales sirviendo, además, como una base de datos de los/as mismos/as que sirvan para su protección.</w:t>
            </w:r>
          </w:p>
        </w:tc>
        <w:tc>
          <w:tcPr>
            <w:tcW w:w="1843" w:type="dxa"/>
            <w:vMerge/>
            <w:tcBorders>
              <w:top w:val="nil"/>
              <w:left w:val="single" w:sz="8" w:space="0" w:color="auto"/>
              <w:bottom w:val="single" w:sz="8" w:space="0" w:color="000000"/>
              <w:right w:val="single" w:sz="8" w:space="0" w:color="auto"/>
            </w:tcBorders>
            <w:vAlign w:val="center"/>
            <w:hideMark/>
          </w:tcPr>
          <w:p w14:paraId="512E32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46452F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7CF8F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0B907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FD779B5"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F2C79A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843A30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5D1451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38535F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188CE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865E52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813EF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F467B92" w14:textId="77777777" w:rsidTr="00A27C4E">
        <w:trPr>
          <w:trHeight w:val="6000"/>
        </w:trPr>
        <w:tc>
          <w:tcPr>
            <w:tcW w:w="1135" w:type="dxa"/>
            <w:vMerge/>
            <w:tcBorders>
              <w:top w:val="nil"/>
              <w:left w:val="single" w:sz="8" w:space="0" w:color="auto"/>
              <w:bottom w:val="single" w:sz="8" w:space="0" w:color="000000"/>
              <w:right w:val="single" w:sz="8" w:space="0" w:color="auto"/>
            </w:tcBorders>
            <w:vAlign w:val="center"/>
            <w:hideMark/>
          </w:tcPr>
          <w:p w14:paraId="6864F2C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3C307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C09441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El 2020 se aprobaron los lineamientos de intervención defensorial frente a casos de defensores/as de derechos humanos de la Defensoría del Pueblo para establecer criterios y pautas de actuación uniformes que permitan una adecuada intervención de la Defensoría del Pueblo en relación a las quejas, petitorios y consultas que se presenten ante las oficinas y módulos defensoriales frente a casos de defensores/as de derechos humanos (entre ellos/as, ambientales). Como parte de su base normativa está el Protocolo para garantizar la protección de Personas Defensoras de Derechos Humanos aprobado mediante Resolución Ministerial el 2019. Asimismo, la Coordinadora de las Organizaciones Indígenas de la Cuenca Amazónica (COICA), organización indígena que agrupa a organizaciones indígenas nacionales de 9 países amazónicos, realizó un Congreso General en </w:t>
            </w:r>
            <w:proofErr w:type="spellStart"/>
            <w:r w:rsidRPr="00A27C4E">
              <w:rPr>
                <w:rFonts w:ascii="Calibri Light" w:eastAsia="Arial Narrow" w:hAnsi="Calibri Light" w:cs="Calibri Light"/>
                <w:color w:val="000000"/>
                <w:sz w:val="20"/>
                <w:szCs w:val="20"/>
                <w:lang w:eastAsia="es-ES_tradnl"/>
              </w:rPr>
              <w:t>Macapá</w:t>
            </w:r>
            <w:proofErr w:type="spellEnd"/>
            <w:r w:rsidRPr="00A27C4E">
              <w:rPr>
                <w:rFonts w:ascii="Calibri Light" w:eastAsia="Arial Narrow" w:hAnsi="Calibri Light" w:cs="Calibri Light"/>
                <w:color w:val="000000"/>
                <w:sz w:val="20"/>
                <w:szCs w:val="20"/>
                <w:lang w:eastAsia="es-ES_tradnl"/>
              </w:rPr>
              <w:t>-Brasil en junio del 2018 donde se propuso formalmente la consolidación de un Programa de Defensa de Defensores y Defensoras Indígenas con acompañamiento de Derecho Ambiente y Recursos Naturales (DAR). Este programa tiene como principios el socorrer, defender y sostener a los/as defensores/as ambientales, así como articular con aliados de la sociedad civil nacional e internacional y otras instituciones.</w:t>
            </w:r>
          </w:p>
        </w:tc>
        <w:tc>
          <w:tcPr>
            <w:tcW w:w="1843" w:type="dxa"/>
            <w:vMerge/>
            <w:tcBorders>
              <w:top w:val="nil"/>
              <w:left w:val="single" w:sz="8" w:space="0" w:color="auto"/>
              <w:bottom w:val="single" w:sz="8" w:space="0" w:color="000000"/>
              <w:right w:val="single" w:sz="8" w:space="0" w:color="auto"/>
            </w:tcBorders>
            <w:vAlign w:val="center"/>
            <w:hideMark/>
          </w:tcPr>
          <w:p w14:paraId="3A862FE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8E95D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BB31A7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10BDDB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2D0BCBB" w14:textId="77777777" w:rsidTr="00A27C4E">
        <w:trPr>
          <w:trHeight w:val="2400"/>
        </w:trPr>
        <w:tc>
          <w:tcPr>
            <w:tcW w:w="1135" w:type="dxa"/>
            <w:vMerge/>
            <w:tcBorders>
              <w:top w:val="nil"/>
              <w:left w:val="single" w:sz="8" w:space="0" w:color="auto"/>
              <w:bottom w:val="single" w:sz="8" w:space="0" w:color="000000"/>
              <w:right w:val="single" w:sz="8" w:space="0" w:color="auto"/>
            </w:tcBorders>
            <w:vAlign w:val="center"/>
            <w:hideMark/>
          </w:tcPr>
          <w:p w14:paraId="6DFF56B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7ADCF8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1FEE7A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En ese marco y en el de la campaña “Alza la voz por la Amazonía”, el 2022 AIDESEP (base de la COICA), con el apoyo de Oxfam y Actúa.pe., implementó un </w:t>
            </w:r>
            <w:proofErr w:type="spellStart"/>
            <w:r w:rsidRPr="00A27C4E">
              <w:rPr>
                <w:rFonts w:ascii="Calibri Light" w:eastAsia="Arial Narrow" w:hAnsi="Calibri Light" w:cs="Calibri Light"/>
                <w:color w:val="000000"/>
                <w:sz w:val="20"/>
                <w:szCs w:val="20"/>
                <w:lang w:eastAsia="es-ES_tradnl"/>
              </w:rPr>
              <w:t>chatbot</w:t>
            </w:r>
            <w:proofErr w:type="spellEnd"/>
            <w:r w:rsidRPr="00A27C4E">
              <w:rPr>
                <w:rFonts w:ascii="Calibri Light" w:eastAsia="Arial Narrow" w:hAnsi="Calibri Light" w:cs="Calibri Light"/>
                <w:color w:val="000000"/>
                <w:sz w:val="20"/>
                <w:szCs w:val="20"/>
                <w:lang w:eastAsia="es-ES_tradnl"/>
              </w:rPr>
              <w:t xml:space="preserve"> que buscaba dar respuesta a las dudas sobre cómo denunciar casos de vulneración de derechos y sobre el reporte de amenazas a defensores y defensoras. Este </w:t>
            </w:r>
            <w:proofErr w:type="spellStart"/>
            <w:r w:rsidRPr="00A27C4E">
              <w:rPr>
                <w:rFonts w:ascii="Calibri Light" w:eastAsia="Arial Narrow" w:hAnsi="Calibri Light" w:cs="Calibri Light"/>
                <w:color w:val="000000"/>
                <w:sz w:val="20"/>
                <w:szCs w:val="20"/>
                <w:lang w:eastAsia="es-ES_tradnl"/>
              </w:rPr>
              <w:t>chatbot</w:t>
            </w:r>
            <w:proofErr w:type="spellEnd"/>
            <w:r w:rsidRPr="00A27C4E">
              <w:rPr>
                <w:rFonts w:ascii="Calibri Light" w:eastAsia="Arial Narrow" w:hAnsi="Calibri Light" w:cs="Calibri Light"/>
                <w:color w:val="000000"/>
                <w:sz w:val="20"/>
                <w:szCs w:val="20"/>
                <w:lang w:eastAsia="es-ES_tradnl"/>
              </w:rPr>
              <w:t xml:space="preserve"> se difundió entre líderes y lideresas indígenas de las comunidades, federaciones y organizaciones que conforman la ORAU, base de AIDESEP en Ucayali.</w:t>
            </w:r>
          </w:p>
        </w:tc>
        <w:tc>
          <w:tcPr>
            <w:tcW w:w="1843" w:type="dxa"/>
            <w:vMerge/>
            <w:tcBorders>
              <w:top w:val="nil"/>
              <w:left w:val="single" w:sz="8" w:space="0" w:color="auto"/>
              <w:bottom w:val="single" w:sz="8" w:space="0" w:color="000000"/>
              <w:right w:val="single" w:sz="8" w:space="0" w:color="auto"/>
            </w:tcBorders>
            <w:vAlign w:val="center"/>
            <w:hideMark/>
          </w:tcPr>
          <w:p w14:paraId="0B0AA0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1CB9B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B1C58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97E069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5B6FB92"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0CE529E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E853FD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8EEC21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2A97F1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214AD2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E425A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29C6A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9BBEDB6" w14:textId="77777777" w:rsidTr="00A27C4E">
        <w:trPr>
          <w:trHeight w:val="1800"/>
        </w:trPr>
        <w:tc>
          <w:tcPr>
            <w:tcW w:w="1135" w:type="dxa"/>
            <w:vMerge/>
            <w:tcBorders>
              <w:top w:val="nil"/>
              <w:left w:val="single" w:sz="8" w:space="0" w:color="auto"/>
              <w:bottom w:val="single" w:sz="8" w:space="0" w:color="000000"/>
              <w:right w:val="single" w:sz="8" w:space="0" w:color="auto"/>
            </w:tcBorders>
            <w:vAlign w:val="center"/>
            <w:hideMark/>
          </w:tcPr>
          <w:p w14:paraId="37DDEB0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78D4C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2BB7F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Defensoría del Pueblo. (2020). LINEAMIENTOS DE INTERVENCIÓN DEFENSORIAL FRENTE A CASOS DE DEFENSORES Y DEFENSORAS DE DERECHOS HUMANOS. https://www.defensoria.gob.pe/wp-content/uploads/2020/06/Resoluci%C3%B3n-Administrativa-N%C2%B0-029-2020-DP-PAD.pdf</w:t>
            </w:r>
          </w:p>
        </w:tc>
        <w:tc>
          <w:tcPr>
            <w:tcW w:w="1843" w:type="dxa"/>
            <w:vMerge/>
            <w:tcBorders>
              <w:top w:val="nil"/>
              <w:left w:val="single" w:sz="8" w:space="0" w:color="auto"/>
              <w:bottom w:val="single" w:sz="8" w:space="0" w:color="000000"/>
              <w:right w:val="single" w:sz="8" w:space="0" w:color="auto"/>
            </w:tcBorders>
            <w:vAlign w:val="center"/>
            <w:hideMark/>
          </w:tcPr>
          <w:p w14:paraId="4E26480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DA664E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37AA1E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2A1F18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D805BE2"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499B29F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0A5FA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A896C1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Ministerio de Justicia. (2019). Resolución Ministerial No 0159-2019-JUS “Protocolo para garantizar la protección de personas defensoras de Derechos Humanos”. https://cdn.www.gob.pe/uploads/document/file/310740/RM_159_2019_JUS.pdf</w:t>
            </w:r>
          </w:p>
        </w:tc>
        <w:tc>
          <w:tcPr>
            <w:tcW w:w="1843" w:type="dxa"/>
            <w:vMerge/>
            <w:tcBorders>
              <w:top w:val="nil"/>
              <w:left w:val="single" w:sz="8" w:space="0" w:color="auto"/>
              <w:bottom w:val="single" w:sz="8" w:space="0" w:color="000000"/>
              <w:right w:val="single" w:sz="8" w:space="0" w:color="auto"/>
            </w:tcBorders>
            <w:vAlign w:val="center"/>
            <w:hideMark/>
          </w:tcPr>
          <w:p w14:paraId="650517D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F701FE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B85568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55589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52AB58B" w14:textId="77777777" w:rsidTr="00A27C4E">
        <w:trPr>
          <w:trHeight w:val="900"/>
        </w:trPr>
        <w:tc>
          <w:tcPr>
            <w:tcW w:w="1135" w:type="dxa"/>
            <w:vMerge/>
            <w:tcBorders>
              <w:top w:val="nil"/>
              <w:left w:val="single" w:sz="8" w:space="0" w:color="auto"/>
              <w:bottom w:val="single" w:sz="8" w:space="0" w:color="000000"/>
              <w:right w:val="single" w:sz="8" w:space="0" w:color="auto"/>
            </w:tcBorders>
            <w:vAlign w:val="center"/>
            <w:hideMark/>
          </w:tcPr>
          <w:p w14:paraId="2051C6F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C49DD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8B8AD1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COICA. (2018). Programa de defensores y defensoras indígenas de la cuenca amazónica. DAR. https://dar.org.pe/archivos/publicacion/193_coica_defensores.pdf</w:t>
            </w:r>
          </w:p>
        </w:tc>
        <w:tc>
          <w:tcPr>
            <w:tcW w:w="1843" w:type="dxa"/>
            <w:vMerge/>
            <w:tcBorders>
              <w:top w:val="nil"/>
              <w:left w:val="single" w:sz="8" w:space="0" w:color="auto"/>
              <w:bottom w:val="single" w:sz="8" w:space="0" w:color="000000"/>
              <w:right w:val="single" w:sz="8" w:space="0" w:color="auto"/>
            </w:tcBorders>
            <w:vAlign w:val="center"/>
            <w:hideMark/>
          </w:tcPr>
          <w:p w14:paraId="1FD566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8C590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E3E880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FF495F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04756CC0" w14:textId="77777777" w:rsidTr="00A27C4E">
        <w:trPr>
          <w:trHeight w:val="920"/>
        </w:trPr>
        <w:tc>
          <w:tcPr>
            <w:tcW w:w="1135" w:type="dxa"/>
            <w:vMerge/>
            <w:tcBorders>
              <w:top w:val="nil"/>
              <w:left w:val="single" w:sz="8" w:space="0" w:color="auto"/>
              <w:bottom w:val="single" w:sz="8" w:space="0" w:color="000000"/>
              <w:right w:val="single" w:sz="8" w:space="0" w:color="auto"/>
            </w:tcBorders>
            <w:vAlign w:val="center"/>
            <w:hideMark/>
          </w:tcPr>
          <w:p w14:paraId="62837CE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95B508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6F2C539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(4)        AIDESEP. (2022). ¡Defensores indígenas en Alerta! - Guía para denunciar casos de vulneración de derechos. </w:t>
            </w:r>
            <w:r w:rsidRPr="00A27C4E">
              <w:rPr>
                <w:rFonts w:ascii="Calibri Light" w:eastAsia="Arial Narrow" w:hAnsi="Calibri Light" w:cs="Calibri Light"/>
                <w:color w:val="000000"/>
                <w:sz w:val="20"/>
                <w:szCs w:val="20"/>
                <w:lang w:val="en-US" w:eastAsia="es-ES_tradnl"/>
              </w:rPr>
              <w:t xml:space="preserve">AIDESEP. https://aidesep.org.pe/proyectos/defensores-indigenas-en-alerta/ </w:t>
            </w:r>
          </w:p>
        </w:tc>
        <w:tc>
          <w:tcPr>
            <w:tcW w:w="1843" w:type="dxa"/>
            <w:vMerge/>
            <w:tcBorders>
              <w:top w:val="nil"/>
              <w:left w:val="single" w:sz="8" w:space="0" w:color="auto"/>
              <w:bottom w:val="single" w:sz="8" w:space="0" w:color="000000"/>
              <w:right w:val="single" w:sz="8" w:space="0" w:color="auto"/>
            </w:tcBorders>
            <w:vAlign w:val="center"/>
            <w:hideMark/>
          </w:tcPr>
          <w:p w14:paraId="12904CF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4E613C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9915D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8BF0D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65C85263"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27D9AA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Pérdida continua de los conocimientos tradicionales, ciencia y tecnología de los pueblos indígenas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646696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Fomentar Fondos Concursables que promuevan la salvaguardia y valoración del patrimonio cultural </w:t>
            </w:r>
            <w:proofErr w:type="gramStart"/>
            <w:r w:rsidRPr="00A27C4E">
              <w:rPr>
                <w:rFonts w:ascii="Calibri Light" w:eastAsia="Arial Narrow" w:hAnsi="Calibri Light" w:cs="Calibri Light"/>
                <w:color w:val="000000"/>
                <w:sz w:val="20"/>
                <w:szCs w:val="20"/>
                <w:lang w:eastAsia="es-ES_tradnl"/>
              </w:rPr>
              <w:t>inmaterial  y</w:t>
            </w:r>
            <w:proofErr w:type="gramEnd"/>
            <w:r w:rsidRPr="00A27C4E">
              <w:rPr>
                <w:rFonts w:ascii="Calibri Light" w:eastAsia="Arial Narrow" w:hAnsi="Calibri Light" w:cs="Calibri Light"/>
                <w:color w:val="000000"/>
                <w:sz w:val="20"/>
                <w:szCs w:val="20"/>
                <w:lang w:eastAsia="es-ES_tradnl"/>
              </w:rPr>
              <w:t xml:space="preserve"> que sean amigables con las posibilidades y </w:t>
            </w:r>
            <w:r w:rsidRPr="00A27C4E">
              <w:rPr>
                <w:rFonts w:ascii="Calibri Light" w:eastAsia="Arial Narrow" w:hAnsi="Calibri Light" w:cs="Calibri Light"/>
                <w:color w:val="000000"/>
                <w:sz w:val="20"/>
                <w:szCs w:val="20"/>
                <w:lang w:eastAsia="es-ES_tradnl"/>
              </w:rPr>
              <w:lastRenderedPageBreak/>
              <w:t xml:space="preserve">realidades de los pueblos indígenas u originarios. </w:t>
            </w:r>
          </w:p>
        </w:tc>
        <w:tc>
          <w:tcPr>
            <w:tcW w:w="5103" w:type="dxa"/>
            <w:tcBorders>
              <w:top w:val="nil"/>
              <w:left w:val="nil"/>
              <w:bottom w:val="nil"/>
              <w:right w:val="single" w:sz="8" w:space="0" w:color="auto"/>
            </w:tcBorders>
            <w:shd w:val="clear" w:color="auto" w:fill="auto"/>
            <w:vAlign w:val="center"/>
            <w:hideMark/>
          </w:tcPr>
          <w:p w14:paraId="4EAD456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684B582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2D80C52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40192B5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20A1445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CA53E98" w14:textId="77777777" w:rsidTr="00A27C4E">
        <w:trPr>
          <w:trHeight w:val="2120"/>
        </w:trPr>
        <w:tc>
          <w:tcPr>
            <w:tcW w:w="1135" w:type="dxa"/>
            <w:vMerge/>
            <w:tcBorders>
              <w:top w:val="nil"/>
              <w:left w:val="single" w:sz="8" w:space="0" w:color="auto"/>
              <w:bottom w:val="single" w:sz="8" w:space="0" w:color="000000"/>
              <w:right w:val="single" w:sz="8" w:space="0" w:color="auto"/>
            </w:tcBorders>
            <w:vAlign w:val="center"/>
            <w:hideMark/>
          </w:tcPr>
          <w:p w14:paraId="510D9F6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2A9A49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11BEAB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 relación a las alternativas de valoración y salvaguarda del Patrimonio Cultural Inmaterial (PCI) se tienen diversas experiencias resaltando los fondos económicos orientados a la salvaguardia del PCI en diferentes países de América Latina incluyendo el Perú en donde, además, el Ministerio de Cultura, a través de la Dirección de Patrimonio Inmaterial, trabaja en temas de salvaguardia, registro y promoción del PCI.</w:t>
            </w:r>
          </w:p>
        </w:tc>
        <w:tc>
          <w:tcPr>
            <w:tcW w:w="1843" w:type="dxa"/>
            <w:vMerge/>
            <w:tcBorders>
              <w:top w:val="nil"/>
              <w:left w:val="single" w:sz="8" w:space="0" w:color="auto"/>
              <w:bottom w:val="single" w:sz="8" w:space="0" w:color="000000"/>
              <w:right w:val="single" w:sz="8" w:space="0" w:color="auto"/>
            </w:tcBorders>
            <w:vAlign w:val="center"/>
            <w:hideMark/>
          </w:tcPr>
          <w:p w14:paraId="7708D26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87CF5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CD433D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3D4FA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8A4933F"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A5F1D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E02EC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12F96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39A68D8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59111D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965769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48335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60136A3"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0CB1C8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B5A577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3D9811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encuentra muestras en diversos países como Colombia, Chile y Perú a manera de Fondos orientados para la salvaguardia del Patrimonio Inmaterial. Asimismo, existen este mismo tipo de iniciativas desde organizaciones como el FIDA, </w:t>
            </w:r>
            <w:proofErr w:type="spellStart"/>
            <w:r w:rsidRPr="00A27C4E">
              <w:rPr>
                <w:rFonts w:ascii="Calibri Light" w:eastAsia="Arial Narrow" w:hAnsi="Calibri Light" w:cs="Calibri Light"/>
                <w:color w:val="000000"/>
                <w:sz w:val="20"/>
                <w:szCs w:val="20"/>
                <w:lang w:eastAsia="es-ES_tradnl"/>
              </w:rPr>
              <w:t>Crespial</w:t>
            </w:r>
            <w:proofErr w:type="spellEnd"/>
            <w:r w:rsidRPr="00A27C4E">
              <w:rPr>
                <w:rFonts w:ascii="Calibri Light" w:eastAsia="Arial Narrow" w:hAnsi="Calibri Light" w:cs="Calibri Light"/>
                <w:color w:val="000000"/>
                <w:sz w:val="20"/>
                <w:szCs w:val="20"/>
                <w:lang w:eastAsia="es-ES_tradnl"/>
              </w:rPr>
              <w:t xml:space="preserve"> y la Embajada de Estados Unidos en el Perú.</w:t>
            </w:r>
          </w:p>
        </w:tc>
        <w:tc>
          <w:tcPr>
            <w:tcW w:w="1843" w:type="dxa"/>
            <w:vMerge/>
            <w:tcBorders>
              <w:top w:val="nil"/>
              <w:left w:val="single" w:sz="8" w:space="0" w:color="auto"/>
              <w:bottom w:val="single" w:sz="8" w:space="0" w:color="000000"/>
              <w:right w:val="single" w:sz="8" w:space="0" w:color="auto"/>
            </w:tcBorders>
            <w:vAlign w:val="center"/>
            <w:hideMark/>
          </w:tcPr>
          <w:p w14:paraId="7A3B010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4A4A04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AA47E3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38A91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2448A6A" w14:textId="77777777" w:rsidTr="00A27C4E">
        <w:trPr>
          <w:trHeight w:val="3300"/>
        </w:trPr>
        <w:tc>
          <w:tcPr>
            <w:tcW w:w="1135" w:type="dxa"/>
            <w:vMerge/>
            <w:tcBorders>
              <w:top w:val="nil"/>
              <w:left w:val="single" w:sz="8" w:space="0" w:color="auto"/>
              <w:bottom w:val="single" w:sz="8" w:space="0" w:color="000000"/>
              <w:right w:val="single" w:sz="8" w:space="0" w:color="auto"/>
            </w:tcBorders>
            <w:vAlign w:val="center"/>
            <w:hideMark/>
          </w:tcPr>
          <w:p w14:paraId="3799D5B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3A7D64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8D3EF4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 el caso de Colombia, con el Banco de Proyectos para las Comunidades Indígenas donde se financian proyectos en diferentes lineamientos, entre ellos “Emprendimiento y desarrollo económico propio de los Pueblos Indígena” y “Empoderamiento de las mujeres, familia y generaciones de los pueblos indígenas” en donde se incluye el apoyo a prácticas inmateriales y con montos de cofinanciamiento que van de $22900 a $161 000. Asimismo, Chile cuenta con el Fondo del Patrimonio Cultural que a nivel nacional busca implementar medidas o planes de salvaguardia y a nivel regional fomenta la investigación, la revitalización y el registro del patrimonio inmaterial con fondos de van de los $7000 a $15000</w:t>
            </w:r>
          </w:p>
        </w:tc>
        <w:tc>
          <w:tcPr>
            <w:tcW w:w="1843" w:type="dxa"/>
            <w:vMerge/>
            <w:tcBorders>
              <w:top w:val="nil"/>
              <w:left w:val="single" w:sz="8" w:space="0" w:color="auto"/>
              <w:bottom w:val="single" w:sz="8" w:space="0" w:color="000000"/>
              <w:right w:val="single" w:sz="8" w:space="0" w:color="auto"/>
            </w:tcBorders>
            <w:vAlign w:val="center"/>
            <w:hideMark/>
          </w:tcPr>
          <w:p w14:paraId="758F6B4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A147A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EAE971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AE730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394D4BF" w14:textId="77777777" w:rsidTr="00A27C4E">
        <w:trPr>
          <w:trHeight w:val="2100"/>
        </w:trPr>
        <w:tc>
          <w:tcPr>
            <w:tcW w:w="1135" w:type="dxa"/>
            <w:vMerge/>
            <w:tcBorders>
              <w:top w:val="nil"/>
              <w:left w:val="single" w:sz="8" w:space="0" w:color="auto"/>
              <w:bottom w:val="single" w:sz="8" w:space="0" w:color="000000"/>
              <w:right w:val="single" w:sz="8" w:space="0" w:color="auto"/>
            </w:tcBorders>
            <w:vAlign w:val="center"/>
            <w:hideMark/>
          </w:tcPr>
          <w:p w14:paraId="1A7EC54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C61D95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0DB5B6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Por otro lado, también se han creado fondos institucionales como el que ofrece FIDA (2020) a diversos proyectos de Asia, África y Latinoamérica por más de $30000 cada proyecto; </w:t>
            </w:r>
            <w:proofErr w:type="spellStart"/>
            <w:r w:rsidRPr="00A27C4E">
              <w:rPr>
                <w:rFonts w:ascii="Calibri Light" w:eastAsia="Arial Narrow" w:hAnsi="Calibri Light" w:cs="Calibri Light"/>
                <w:color w:val="000000"/>
                <w:sz w:val="20"/>
                <w:szCs w:val="20"/>
                <w:lang w:eastAsia="es-ES_tradnl"/>
              </w:rPr>
              <w:t>Crespial</w:t>
            </w:r>
            <w:proofErr w:type="spellEnd"/>
            <w:r w:rsidRPr="00A27C4E">
              <w:rPr>
                <w:rFonts w:ascii="Calibri Light" w:eastAsia="Arial Narrow" w:hAnsi="Calibri Light" w:cs="Calibri Light"/>
                <w:color w:val="000000"/>
                <w:sz w:val="20"/>
                <w:szCs w:val="20"/>
                <w:lang w:eastAsia="es-ES_tradnl"/>
              </w:rPr>
              <w:t xml:space="preserve"> con los Fondos Concursables de proyectos para la salvaguardia del PCI 2019 – 2020 con fondos de $12000 por proyecto y la Embajada en Estados Unidos con el Fondo de la Embajadora para la Preservación del Patrimonio Cultural con fondos de entre $10000 y $50000</w:t>
            </w:r>
          </w:p>
        </w:tc>
        <w:tc>
          <w:tcPr>
            <w:tcW w:w="1843" w:type="dxa"/>
            <w:vMerge/>
            <w:tcBorders>
              <w:top w:val="nil"/>
              <w:left w:val="single" w:sz="8" w:space="0" w:color="auto"/>
              <w:bottom w:val="single" w:sz="8" w:space="0" w:color="000000"/>
              <w:right w:val="single" w:sz="8" w:space="0" w:color="auto"/>
            </w:tcBorders>
            <w:vAlign w:val="center"/>
            <w:hideMark/>
          </w:tcPr>
          <w:p w14:paraId="1A4D9F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EF4CC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049C9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9D6E1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FECC6C4" w14:textId="77777777" w:rsidTr="00A27C4E">
        <w:trPr>
          <w:trHeight w:val="3300"/>
        </w:trPr>
        <w:tc>
          <w:tcPr>
            <w:tcW w:w="1135" w:type="dxa"/>
            <w:vMerge/>
            <w:tcBorders>
              <w:top w:val="nil"/>
              <w:left w:val="single" w:sz="8" w:space="0" w:color="auto"/>
              <w:bottom w:val="single" w:sz="8" w:space="0" w:color="000000"/>
              <w:right w:val="single" w:sz="8" w:space="0" w:color="auto"/>
            </w:tcBorders>
            <w:vAlign w:val="center"/>
            <w:hideMark/>
          </w:tcPr>
          <w:p w14:paraId="6FB279E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CFC716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B987E5F" w14:textId="0BF4C660"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Por último, vale la pena menciona</w:t>
            </w:r>
            <w:ins w:id="28" w:author="Carmen del Rosario Bahamonde Quinteros" w:date="2023-09-11T20:31:00Z">
              <w:r w:rsidR="00D74A13">
                <w:rPr>
                  <w:rFonts w:ascii="Calibri Light" w:eastAsia="Arial Narrow" w:hAnsi="Calibri Light" w:cs="Calibri Light"/>
                  <w:color w:val="000000"/>
                  <w:sz w:val="20"/>
                  <w:szCs w:val="20"/>
                  <w:lang w:eastAsia="es-ES_tradnl"/>
                </w:rPr>
                <w:t>r</w:t>
              </w:r>
            </w:ins>
            <w:r w:rsidRPr="00A27C4E">
              <w:rPr>
                <w:rFonts w:ascii="Calibri Light" w:eastAsia="Arial Narrow" w:hAnsi="Calibri Light" w:cs="Calibri Light"/>
                <w:color w:val="000000"/>
                <w:sz w:val="20"/>
                <w:szCs w:val="20"/>
                <w:lang w:eastAsia="es-ES_tradnl"/>
              </w:rPr>
              <w:t xml:space="preserve"> que el 2020 el Ministerio de Cultura del Perú cre</w:t>
            </w:r>
            <w:del w:id="29" w:author="Carmen del Rosario Bahamonde Quinteros" w:date="2023-09-11T20:32:00Z">
              <w:r w:rsidRPr="00A27C4E" w:rsidDel="00D74A13">
                <w:rPr>
                  <w:rFonts w:ascii="Calibri Light" w:eastAsia="Arial Narrow" w:hAnsi="Calibri Light" w:cs="Calibri Light"/>
                  <w:color w:val="000000"/>
                  <w:sz w:val="20"/>
                  <w:szCs w:val="20"/>
                  <w:lang w:eastAsia="es-ES_tradnl"/>
                </w:rPr>
                <w:delText>o</w:delText>
              </w:r>
            </w:del>
            <w:ins w:id="30" w:author="Carmen del Rosario Bahamonde Quinteros" w:date="2023-09-11T20:32:00Z">
              <w:r w:rsidR="00D74A13">
                <w:rPr>
                  <w:rFonts w:ascii="Calibri Light" w:eastAsia="Arial Narrow" w:hAnsi="Calibri Light" w:cs="Calibri Light"/>
                  <w:color w:val="000000"/>
                  <w:sz w:val="20"/>
                  <w:szCs w:val="20"/>
                  <w:lang w:eastAsia="es-ES_tradnl"/>
                </w:rPr>
                <w:t>ó</w:t>
              </w:r>
            </w:ins>
            <w:r w:rsidRPr="00A27C4E">
              <w:rPr>
                <w:rFonts w:ascii="Calibri Light" w:eastAsia="Arial Narrow" w:hAnsi="Calibri Light" w:cs="Calibri Light"/>
                <w:color w:val="000000"/>
                <w:sz w:val="20"/>
                <w:szCs w:val="20"/>
                <w:lang w:eastAsia="es-ES_tradnl"/>
              </w:rPr>
              <w:t xml:space="preserve"> las Líneas de Apoyo para la Cultura a través de las cuáles se distribuyeron s/.1 000 000. Estas líneas estaban enfocadas en iniciativas colectivas para el fortalecimiento de la memoria comunitaria, iniciativas colectivas para la obtención de recursos materiales para la realización de prácticas del patrimonio cultural inmaterial, iniciativas colectivas para la promoción y difusión de arte tradicional en plataformas digitales o redes sociales e iniciativas colectivas e individuales para creación y promoción de contenidos audiovisuales de danza y música tradicional otorgando fondos de entre s/.3000 y s/.10 000</w:t>
            </w:r>
          </w:p>
        </w:tc>
        <w:tc>
          <w:tcPr>
            <w:tcW w:w="1843" w:type="dxa"/>
            <w:vMerge/>
            <w:tcBorders>
              <w:top w:val="nil"/>
              <w:left w:val="single" w:sz="8" w:space="0" w:color="auto"/>
              <w:bottom w:val="single" w:sz="8" w:space="0" w:color="000000"/>
              <w:right w:val="single" w:sz="8" w:space="0" w:color="auto"/>
            </w:tcBorders>
            <w:vAlign w:val="center"/>
            <w:hideMark/>
          </w:tcPr>
          <w:p w14:paraId="5434F4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E96B0C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6075BF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35FDE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47EF79C"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99225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6C2A4B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436B5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51D493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32E25C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C6BFFA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63CC5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95EA60A"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45EE1D7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AEC8F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0437F7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Ministerio del Interior de Colombia. (s. f.). Proyectos de fortalecimiento de las comunidades y pueblos indígenas. Banco de Proyecto para las comunidades Indígenas. Recuperado 4 de marzo de 2023, de https://www.cci.org.co/indigenas2021/</w:t>
            </w:r>
          </w:p>
        </w:tc>
        <w:tc>
          <w:tcPr>
            <w:tcW w:w="1843" w:type="dxa"/>
            <w:vMerge/>
            <w:tcBorders>
              <w:top w:val="nil"/>
              <w:left w:val="single" w:sz="8" w:space="0" w:color="auto"/>
              <w:bottom w:val="single" w:sz="8" w:space="0" w:color="000000"/>
              <w:right w:val="single" w:sz="8" w:space="0" w:color="auto"/>
            </w:tcBorders>
            <w:vAlign w:val="center"/>
            <w:hideMark/>
          </w:tcPr>
          <w:p w14:paraId="787D5B3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C21DB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9E7C0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ACD847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77531C5"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0F148FF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2E307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A997E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Fondo de Apoyo a los Pueblos Indígenas (IPAF). (2020). EVALUACIÓN DE LOS RESULTADOS DEL CUARTO CICLO DEL IPAF - Examen documental. FIDA. https://drive.google.com/file/d/1rg3Udbae6UbsrJAZpw8jy54x_dXF3ouh/view</w:t>
            </w:r>
          </w:p>
        </w:tc>
        <w:tc>
          <w:tcPr>
            <w:tcW w:w="1843" w:type="dxa"/>
            <w:vMerge/>
            <w:tcBorders>
              <w:top w:val="nil"/>
              <w:left w:val="single" w:sz="8" w:space="0" w:color="auto"/>
              <w:bottom w:val="single" w:sz="8" w:space="0" w:color="000000"/>
              <w:right w:val="single" w:sz="8" w:space="0" w:color="auto"/>
            </w:tcBorders>
            <w:vAlign w:val="center"/>
            <w:hideMark/>
          </w:tcPr>
          <w:p w14:paraId="6D8BA9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1EA8D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E4D8B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FE2B63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4945469" w14:textId="77777777" w:rsidTr="00A27C4E">
        <w:trPr>
          <w:trHeight w:val="1800"/>
        </w:trPr>
        <w:tc>
          <w:tcPr>
            <w:tcW w:w="1135" w:type="dxa"/>
            <w:vMerge/>
            <w:tcBorders>
              <w:top w:val="nil"/>
              <w:left w:val="single" w:sz="8" w:space="0" w:color="auto"/>
              <w:bottom w:val="single" w:sz="8" w:space="0" w:color="000000"/>
              <w:right w:val="single" w:sz="8" w:space="0" w:color="auto"/>
            </w:tcBorders>
            <w:vAlign w:val="center"/>
            <w:hideMark/>
          </w:tcPr>
          <w:p w14:paraId="660351F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86B82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F806DC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Ministerio de las Culturas, las Artes y el Patrimonio del Gobierno de Chile. (2022). BASES FONDO DEL PATRIMONIO CULTURAL CONCURSO NACIONAL. CONVOCATORIA 2022. https://www.sfgp.gob.cl/sites/www.sfgp.gob.cl/files/2022-08/Bases_Fondo%20del%20Patrimonio%20Cultural_Concurso%20Nacional_2022.pdf</w:t>
            </w:r>
          </w:p>
        </w:tc>
        <w:tc>
          <w:tcPr>
            <w:tcW w:w="1843" w:type="dxa"/>
            <w:vMerge/>
            <w:tcBorders>
              <w:top w:val="nil"/>
              <w:left w:val="single" w:sz="8" w:space="0" w:color="auto"/>
              <w:bottom w:val="single" w:sz="8" w:space="0" w:color="000000"/>
              <w:right w:val="single" w:sz="8" w:space="0" w:color="auto"/>
            </w:tcBorders>
            <w:vAlign w:val="center"/>
            <w:hideMark/>
          </w:tcPr>
          <w:p w14:paraId="3CFF4F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98EE3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9B9616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7DAEBC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749755D"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79772A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BA7ED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45469A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(4)        UNESCO. (2022). Patrimonio cultural inmaterial e inclusión social. Aportes para la agenda de desarrollo de la era post-COVID en América Latina y el Caribe. UNESCO. https://unesdoc.unesco.org/ark:/48223/pf0000380920.locale=es</w:t>
            </w:r>
          </w:p>
        </w:tc>
        <w:tc>
          <w:tcPr>
            <w:tcW w:w="1843" w:type="dxa"/>
            <w:vMerge/>
            <w:tcBorders>
              <w:top w:val="nil"/>
              <w:left w:val="single" w:sz="8" w:space="0" w:color="auto"/>
              <w:bottom w:val="single" w:sz="8" w:space="0" w:color="000000"/>
              <w:right w:val="single" w:sz="8" w:space="0" w:color="auto"/>
            </w:tcBorders>
            <w:vAlign w:val="center"/>
            <w:hideMark/>
          </w:tcPr>
          <w:p w14:paraId="5565BA4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AA81FB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ED68FB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8545B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AAD06FA"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282820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66B96D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887904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(5)        </w:t>
            </w:r>
            <w:proofErr w:type="spellStart"/>
            <w:r w:rsidRPr="00A27C4E">
              <w:rPr>
                <w:rFonts w:ascii="Calibri Light" w:eastAsia="Arial Narrow" w:hAnsi="Calibri Light" w:cs="Calibri Light"/>
                <w:color w:val="000000"/>
                <w:sz w:val="20"/>
                <w:szCs w:val="20"/>
                <w:lang w:eastAsia="es-ES_tradnl"/>
              </w:rPr>
              <w:t>Crespial</w:t>
            </w:r>
            <w:proofErr w:type="spellEnd"/>
            <w:r w:rsidRPr="00A27C4E">
              <w:rPr>
                <w:rFonts w:ascii="Calibri Light" w:eastAsia="Arial Narrow" w:hAnsi="Calibri Light" w:cs="Calibri Light"/>
                <w:color w:val="000000"/>
                <w:sz w:val="20"/>
                <w:szCs w:val="20"/>
                <w:lang w:eastAsia="es-ES_tradnl"/>
              </w:rPr>
              <w:t xml:space="preserve">. (2019). FONDOS CONCURSABLES DE PROYECTOS PARA LA SALVAGUARDIA DEL PCI – 2019-2020. </w:t>
            </w:r>
            <w:proofErr w:type="spellStart"/>
            <w:r w:rsidRPr="00A27C4E">
              <w:rPr>
                <w:rFonts w:ascii="Calibri Light" w:eastAsia="Arial Narrow" w:hAnsi="Calibri Light" w:cs="Calibri Light"/>
                <w:color w:val="000000"/>
                <w:sz w:val="20"/>
                <w:szCs w:val="20"/>
                <w:lang w:eastAsia="es-ES_tradnl"/>
              </w:rPr>
              <w:t>Crespial</w:t>
            </w:r>
            <w:proofErr w:type="spellEnd"/>
            <w:r w:rsidRPr="00A27C4E">
              <w:rPr>
                <w:rFonts w:ascii="Calibri Light" w:eastAsia="Arial Narrow" w:hAnsi="Calibri Light" w:cs="Calibri Light"/>
                <w:color w:val="000000"/>
                <w:sz w:val="20"/>
                <w:szCs w:val="20"/>
                <w:lang w:eastAsia="es-ES_tradnl"/>
              </w:rPr>
              <w:t>. https://crespial.org/convocatorias/fondos-concursables-proyectos-la-salvaguardia-del-pci-2019-2020/</w:t>
            </w:r>
          </w:p>
        </w:tc>
        <w:tc>
          <w:tcPr>
            <w:tcW w:w="1843" w:type="dxa"/>
            <w:vMerge/>
            <w:tcBorders>
              <w:top w:val="nil"/>
              <w:left w:val="single" w:sz="8" w:space="0" w:color="auto"/>
              <w:bottom w:val="single" w:sz="8" w:space="0" w:color="000000"/>
              <w:right w:val="single" w:sz="8" w:space="0" w:color="auto"/>
            </w:tcBorders>
            <w:vAlign w:val="center"/>
            <w:hideMark/>
          </w:tcPr>
          <w:p w14:paraId="53B6AE2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24447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084E0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4B83A9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CB95D1D"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3AF1875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EE25C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CF2BFE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(6)        U.S. MISSION LIMA. (2022). CONVOCATORIA FONDO DE LA EMBAJADORA 2023. Embajada de Estados Unidos en Perú. https://pe.usembassy.gov/es/convocatoria-fondo-de-la-embajadora-2023/</w:t>
            </w:r>
          </w:p>
        </w:tc>
        <w:tc>
          <w:tcPr>
            <w:tcW w:w="1843" w:type="dxa"/>
            <w:vMerge/>
            <w:tcBorders>
              <w:top w:val="nil"/>
              <w:left w:val="single" w:sz="8" w:space="0" w:color="auto"/>
              <w:bottom w:val="single" w:sz="8" w:space="0" w:color="000000"/>
              <w:right w:val="single" w:sz="8" w:space="0" w:color="auto"/>
            </w:tcBorders>
            <w:vAlign w:val="center"/>
            <w:hideMark/>
          </w:tcPr>
          <w:p w14:paraId="77B8146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BF44C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626A4B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388A8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409CB0B" w14:textId="77777777" w:rsidTr="00A27C4E">
        <w:trPr>
          <w:trHeight w:val="920"/>
        </w:trPr>
        <w:tc>
          <w:tcPr>
            <w:tcW w:w="1135" w:type="dxa"/>
            <w:vMerge/>
            <w:tcBorders>
              <w:top w:val="nil"/>
              <w:left w:val="single" w:sz="8" w:space="0" w:color="auto"/>
              <w:bottom w:val="single" w:sz="8" w:space="0" w:color="000000"/>
              <w:right w:val="single" w:sz="8" w:space="0" w:color="auto"/>
            </w:tcBorders>
            <w:vAlign w:val="center"/>
            <w:hideMark/>
          </w:tcPr>
          <w:p w14:paraId="3E35DF5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3C653E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5A8E18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(7)        Ministerio de Cultura. (2020). COVID-19 LÍNEAS DE APOYO PARA LA CULTURA - Patrimonio cultural inmaterial. Ministerio de Cultura. https://apoyoscovid19.cultura.gob.pe/2021/dgpc </w:t>
            </w:r>
          </w:p>
        </w:tc>
        <w:tc>
          <w:tcPr>
            <w:tcW w:w="1843" w:type="dxa"/>
            <w:vMerge/>
            <w:tcBorders>
              <w:top w:val="nil"/>
              <w:left w:val="single" w:sz="8" w:space="0" w:color="auto"/>
              <w:bottom w:val="single" w:sz="8" w:space="0" w:color="000000"/>
              <w:right w:val="single" w:sz="8" w:space="0" w:color="auto"/>
            </w:tcBorders>
            <w:vAlign w:val="center"/>
            <w:hideMark/>
          </w:tcPr>
          <w:p w14:paraId="1840F8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F8F841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FCA6DE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3E5DA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FCBB021"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06BF23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6DBE58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Recuperar el patrimonio cultural inmaterial desde iniciativas indígenas por la particular ponderación que </w:t>
            </w:r>
            <w:r w:rsidRPr="00A27C4E">
              <w:rPr>
                <w:rFonts w:ascii="Calibri Light" w:eastAsia="Arial Narrow" w:hAnsi="Calibri Light" w:cs="Calibri Light"/>
                <w:color w:val="000000"/>
                <w:sz w:val="20"/>
                <w:szCs w:val="20"/>
                <w:lang w:eastAsia="es-ES_tradnl"/>
              </w:rPr>
              <w:lastRenderedPageBreak/>
              <w:t xml:space="preserve">tienen del </w:t>
            </w:r>
            <w:proofErr w:type="gramStart"/>
            <w:r w:rsidRPr="00A27C4E">
              <w:rPr>
                <w:rFonts w:ascii="Calibri Light" w:eastAsia="Arial Narrow" w:hAnsi="Calibri Light" w:cs="Calibri Light"/>
                <w:color w:val="000000"/>
                <w:sz w:val="20"/>
                <w:szCs w:val="20"/>
                <w:lang w:eastAsia="es-ES_tradnl"/>
              </w:rPr>
              <w:t>mismo</w:t>
            </w:r>
            <w:proofErr w:type="gramEnd"/>
            <w:r w:rsidRPr="00A27C4E">
              <w:rPr>
                <w:rFonts w:ascii="Calibri Light" w:eastAsia="Arial Narrow" w:hAnsi="Calibri Light" w:cs="Calibri Light"/>
                <w:color w:val="000000"/>
                <w:sz w:val="20"/>
                <w:szCs w:val="20"/>
                <w:lang w:eastAsia="es-ES_tradnl"/>
              </w:rPr>
              <w:t xml:space="preserve"> así como la proteger y formalizar a sus portadores y portadoras </w:t>
            </w:r>
          </w:p>
        </w:tc>
        <w:tc>
          <w:tcPr>
            <w:tcW w:w="5103" w:type="dxa"/>
            <w:tcBorders>
              <w:top w:val="nil"/>
              <w:left w:val="nil"/>
              <w:bottom w:val="nil"/>
              <w:right w:val="single" w:sz="8" w:space="0" w:color="auto"/>
            </w:tcBorders>
            <w:shd w:val="clear" w:color="auto" w:fill="auto"/>
            <w:vAlign w:val="center"/>
            <w:hideMark/>
          </w:tcPr>
          <w:p w14:paraId="3A5F7CE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7C47FBA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Informativo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708DAC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06150B6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706362A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42E4E17" w14:textId="77777777" w:rsidTr="00A27C4E">
        <w:trPr>
          <w:trHeight w:val="920"/>
        </w:trPr>
        <w:tc>
          <w:tcPr>
            <w:tcW w:w="1135" w:type="dxa"/>
            <w:vMerge/>
            <w:tcBorders>
              <w:top w:val="nil"/>
              <w:left w:val="single" w:sz="8" w:space="0" w:color="auto"/>
              <w:bottom w:val="single" w:sz="8" w:space="0" w:color="000000"/>
              <w:right w:val="single" w:sz="8" w:space="0" w:color="auto"/>
            </w:tcBorders>
            <w:vAlign w:val="center"/>
            <w:hideMark/>
          </w:tcPr>
          <w:p w14:paraId="34309C5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7EB3C0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2669D04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busca fomentar iniciativas de recuperación de PCI de gestión e involucramiento indígena, así como para protección y reconocimiento o formalización de portadores/as del PCI.</w:t>
            </w:r>
          </w:p>
        </w:tc>
        <w:tc>
          <w:tcPr>
            <w:tcW w:w="1843" w:type="dxa"/>
            <w:vMerge/>
            <w:tcBorders>
              <w:top w:val="nil"/>
              <w:left w:val="single" w:sz="8" w:space="0" w:color="auto"/>
              <w:bottom w:val="single" w:sz="8" w:space="0" w:color="000000"/>
              <w:right w:val="single" w:sz="8" w:space="0" w:color="auto"/>
            </w:tcBorders>
            <w:vAlign w:val="center"/>
            <w:hideMark/>
          </w:tcPr>
          <w:p w14:paraId="4466F1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C4E9BC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EBBC3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44A5F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B709D37"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5F76C1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9F0738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88C8A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529F0BB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A922E7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50E9A0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C36BF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62177C4" w14:textId="77777777" w:rsidTr="00A27C4E">
        <w:trPr>
          <w:trHeight w:val="3600"/>
        </w:trPr>
        <w:tc>
          <w:tcPr>
            <w:tcW w:w="1135" w:type="dxa"/>
            <w:vMerge/>
            <w:tcBorders>
              <w:top w:val="nil"/>
              <w:left w:val="single" w:sz="8" w:space="0" w:color="auto"/>
              <w:bottom w:val="single" w:sz="8" w:space="0" w:color="000000"/>
              <w:right w:val="single" w:sz="8" w:space="0" w:color="auto"/>
            </w:tcBorders>
            <w:vAlign w:val="center"/>
            <w:hideMark/>
          </w:tcPr>
          <w:p w14:paraId="7A4BF8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F9AAE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C2F4E1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Desde el 2013 se viene gestando el proyecto Escuela </w:t>
            </w:r>
            <w:proofErr w:type="spellStart"/>
            <w:r w:rsidRPr="00A27C4E">
              <w:rPr>
                <w:rFonts w:ascii="Calibri Light" w:eastAsia="Arial Narrow" w:hAnsi="Calibri Light" w:cs="Calibri Light"/>
                <w:color w:val="000000"/>
                <w:sz w:val="20"/>
                <w:szCs w:val="20"/>
                <w:lang w:eastAsia="es-ES_tradnl"/>
              </w:rPr>
              <w:t>Ikuari</w:t>
            </w:r>
            <w:proofErr w:type="spellEnd"/>
            <w:r w:rsidRPr="00A27C4E">
              <w:rPr>
                <w:rFonts w:ascii="Calibri Light" w:eastAsia="Arial Narrow" w:hAnsi="Calibri Light" w:cs="Calibri Light"/>
                <w:color w:val="000000"/>
                <w:sz w:val="20"/>
                <w:szCs w:val="20"/>
                <w:lang w:eastAsia="es-ES_tradnl"/>
              </w:rPr>
              <w:t xml:space="preserve"> entre los </w:t>
            </w:r>
            <w:proofErr w:type="spellStart"/>
            <w:r w:rsidRPr="00A27C4E">
              <w:rPr>
                <w:rFonts w:ascii="Calibri Light" w:eastAsia="Arial Narrow" w:hAnsi="Calibri Light" w:cs="Calibri Light"/>
                <w:color w:val="000000"/>
                <w:sz w:val="20"/>
                <w:szCs w:val="20"/>
                <w:lang w:eastAsia="es-ES_tradnl"/>
              </w:rPr>
              <w:t>kukama-kukamiria</w:t>
            </w:r>
            <w:proofErr w:type="spellEnd"/>
            <w:r w:rsidRPr="00A27C4E">
              <w:rPr>
                <w:rFonts w:ascii="Calibri Light" w:eastAsia="Arial Narrow" w:hAnsi="Calibri Light" w:cs="Calibri Light"/>
                <w:color w:val="000000"/>
                <w:sz w:val="20"/>
                <w:szCs w:val="20"/>
                <w:lang w:eastAsia="es-ES_tradnl"/>
              </w:rPr>
              <w:t xml:space="preserve"> de la cuenca del río </w:t>
            </w:r>
            <w:proofErr w:type="spellStart"/>
            <w:r w:rsidRPr="00A27C4E">
              <w:rPr>
                <w:rFonts w:ascii="Calibri Light" w:eastAsia="Arial Narrow" w:hAnsi="Calibri Light" w:cs="Calibri Light"/>
                <w:color w:val="000000"/>
                <w:sz w:val="20"/>
                <w:szCs w:val="20"/>
                <w:lang w:eastAsia="es-ES_tradnl"/>
              </w:rPr>
              <w:t>Marañon</w:t>
            </w:r>
            <w:proofErr w:type="spellEnd"/>
            <w:r w:rsidRPr="00A27C4E">
              <w:rPr>
                <w:rFonts w:ascii="Calibri Light" w:eastAsia="Arial Narrow" w:hAnsi="Calibri Light" w:cs="Calibri Light"/>
                <w:color w:val="000000"/>
                <w:sz w:val="20"/>
                <w:szCs w:val="20"/>
                <w:lang w:eastAsia="es-ES_tradnl"/>
              </w:rPr>
              <w:t xml:space="preserve"> con un aproximado de 120 niños/as participantes y ancianos/as como maestros de la lengua </w:t>
            </w:r>
            <w:proofErr w:type="spellStart"/>
            <w:r w:rsidRPr="00A27C4E">
              <w:rPr>
                <w:rFonts w:ascii="Calibri Light" w:eastAsia="Arial Narrow" w:hAnsi="Calibri Light" w:cs="Calibri Light"/>
                <w:color w:val="000000"/>
                <w:sz w:val="20"/>
                <w:szCs w:val="20"/>
                <w:lang w:eastAsia="es-ES_tradnl"/>
              </w:rPr>
              <w:t>kukama</w:t>
            </w:r>
            <w:proofErr w:type="spellEnd"/>
            <w:r w:rsidRPr="00A27C4E">
              <w:rPr>
                <w:rFonts w:ascii="Calibri Light" w:eastAsia="Arial Narrow" w:hAnsi="Calibri Light" w:cs="Calibri Light"/>
                <w:color w:val="000000"/>
                <w:sz w:val="20"/>
                <w:szCs w:val="20"/>
                <w:lang w:eastAsia="es-ES_tradnl"/>
              </w:rPr>
              <w:t xml:space="preserve">, PCI que se está logrado recuperar después de cientos años de despojo cultural gracias a la iniciativa de Radio </w:t>
            </w:r>
            <w:proofErr w:type="spellStart"/>
            <w:r w:rsidRPr="00A27C4E">
              <w:rPr>
                <w:rFonts w:ascii="Calibri Light" w:eastAsia="Arial Narrow" w:hAnsi="Calibri Light" w:cs="Calibri Light"/>
                <w:color w:val="000000"/>
                <w:sz w:val="20"/>
                <w:szCs w:val="20"/>
                <w:lang w:eastAsia="es-ES_tradnl"/>
              </w:rPr>
              <w:t>Ucamara</w:t>
            </w:r>
            <w:proofErr w:type="spellEnd"/>
            <w:r w:rsidRPr="00A27C4E">
              <w:rPr>
                <w:rFonts w:ascii="Calibri Light" w:eastAsia="Arial Narrow" w:hAnsi="Calibri Light" w:cs="Calibri Light"/>
                <w:color w:val="000000"/>
                <w:sz w:val="20"/>
                <w:szCs w:val="20"/>
                <w:lang w:eastAsia="es-ES_tradnl"/>
              </w:rPr>
              <w:t xml:space="preserve">, radio indígena que forma parte del Vicariato de Iquitos que opera en la cuenca del </w:t>
            </w:r>
            <w:proofErr w:type="spellStart"/>
            <w:r w:rsidRPr="00A27C4E">
              <w:rPr>
                <w:rFonts w:ascii="Calibri Light" w:eastAsia="Arial Narrow" w:hAnsi="Calibri Light" w:cs="Calibri Light"/>
                <w:color w:val="000000"/>
                <w:sz w:val="20"/>
                <w:szCs w:val="20"/>
                <w:lang w:eastAsia="es-ES_tradnl"/>
              </w:rPr>
              <w:t>Marañon</w:t>
            </w:r>
            <w:proofErr w:type="spellEnd"/>
            <w:r w:rsidRPr="00A27C4E">
              <w:rPr>
                <w:rFonts w:ascii="Calibri Light" w:eastAsia="Arial Narrow" w:hAnsi="Calibri Light" w:cs="Calibri Light"/>
                <w:color w:val="000000"/>
                <w:sz w:val="20"/>
                <w:szCs w:val="20"/>
                <w:lang w:eastAsia="es-ES_tradnl"/>
              </w:rPr>
              <w:t xml:space="preserve">. El 2022 este proyecto recibió $30 000 del Fondo de la Embajadora de Estados Unidos para financiar reuniones de grupos de enseñanza de la lengua, videoclips, documentales y grabaciones para difundirlas a audiencias más amplias a través de Radio </w:t>
            </w:r>
            <w:proofErr w:type="spellStart"/>
            <w:r w:rsidRPr="00A27C4E">
              <w:rPr>
                <w:rFonts w:ascii="Calibri Light" w:eastAsia="Arial Narrow" w:hAnsi="Calibri Light" w:cs="Calibri Light"/>
                <w:color w:val="000000"/>
                <w:sz w:val="20"/>
                <w:szCs w:val="20"/>
                <w:lang w:eastAsia="es-ES_tradnl"/>
              </w:rPr>
              <w:t>Ucamara</w:t>
            </w:r>
            <w:proofErr w:type="spellEnd"/>
            <w:r w:rsidRPr="00A27C4E">
              <w:rPr>
                <w:rFonts w:ascii="Calibri Light" w:eastAsia="Arial Narrow" w:hAnsi="Calibri Light" w:cs="Calibri Light"/>
                <w:color w:val="000000"/>
                <w:sz w:val="20"/>
                <w:szCs w:val="20"/>
                <w:lang w:eastAsia="es-ES_tradnl"/>
              </w:rPr>
              <w:t>, el programa de radio indígena más exitoso y emblemático de la Amazonía peruana.</w:t>
            </w:r>
          </w:p>
        </w:tc>
        <w:tc>
          <w:tcPr>
            <w:tcW w:w="1843" w:type="dxa"/>
            <w:vMerge/>
            <w:tcBorders>
              <w:top w:val="nil"/>
              <w:left w:val="single" w:sz="8" w:space="0" w:color="auto"/>
              <w:bottom w:val="single" w:sz="8" w:space="0" w:color="000000"/>
              <w:right w:val="single" w:sz="8" w:space="0" w:color="auto"/>
            </w:tcBorders>
            <w:vAlign w:val="center"/>
            <w:hideMark/>
          </w:tcPr>
          <w:p w14:paraId="3DD303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33CDB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0C7E55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FB60D1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2B50382" w14:textId="77777777" w:rsidTr="00A27C4E">
        <w:trPr>
          <w:trHeight w:val="5700"/>
        </w:trPr>
        <w:tc>
          <w:tcPr>
            <w:tcW w:w="1135" w:type="dxa"/>
            <w:vMerge/>
            <w:tcBorders>
              <w:top w:val="nil"/>
              <w:left w:val="single" w:sz="8" w:space="0" w:color="auto"/>
              <w:bottom w:val="single" w:sz="8" w:space="0" w:color="000000"/>
              <w:right w:val="single" w:sz="8" w:space="0" w:color="auto"/>
            </w:tcBorders>
            <w:vAlign w:val="center"/>
            <w:hideMark/>
          </w:tcPr>
          <w:p w14:paraId="4CFC3B1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373FDF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3E26B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Por su parte, UNFPA – Colombia trabaja con parteras y parteros tradicionales del Chocó en el marco del proyecto “Partera Vital” que es parte de una estrategia Interinstitucional para la Reducción de la Mortalidad Materna en Poblaciones Indígenas, la que a su vez es parte del Plan de Acción Mundial a favor de una Vida Sana y Bienestar para todas las Personas de establecido el 2019 desde la </w:t>
            </w:r>
            <w:proofErr w:type="spellStart"/>
            <w:r w:rsidRPr="00A27C4E">
              <w:rPr>
                <w:rFonts w:ascii="Calibri Light" w:eastAsia="Arial Narrow" w:hAnsi="Calibri Light" w:cs="Calibri Light"/>
                <w:color w:val="000000"/>
                <w:sz w:val="20"/>
                <w:szCs w:val="20"/>
                <w:lang w:eastAsia="es-ES_tradnl"/>
              </w:rPr>
              <w:t>World</w:t>
            </w:r>
            <w:proofErr w:type="spellEnd"/>
            <w:r w:rsidRPr="00A27C4E">
              <w:rPr>
                <w:rFonts w:ascii="Calibri Light" w:eastAsia="Arial Narrow" w:hAnsi="Calibri Light" w:cs="Calibri Light"/>
                <w:color w:val="000000"/>
                <w:sz w:val="20"/>
                <w:szCs w:val="20"/>
                <w:lang w:eastAsia="es-ES_tradnl"/>
              </w:rPr>
              <w:t xml:space="preserve"> </w:t>
            </w:r>
            <w:proofErr w:type="spellStart"/>
            <w:r w:rsidRPr="00A27C4E">
              <w:rPr>
                <w:rFonts w:ascii="Calibri Light" w:eastAsia="Arial Narrow" w:hAnsi="Calibri Light" w:cs="Calibri Light"/>
                <w:color w:val="000000"/>
                <w:sz w:val="20"/>
                <w:szCs w:val="20"/>
                <w:lang w:eastAsia="es-ES_tradnl"/>
              </w:rPr>
              <w:t>Health</w:t>
            </w:r>
            <w:proofErr w:type="spellEnd"/>
            <w:r w:rsidRPr="00A27C4E">
              <w:rPr>
                <w:rFonts w:ascii="Calibri Light" w:eastAsia="Arial Narrow" w:hAnsi="Calibri Light" w:cs="Calibri Light"/>
                <w:color w:val="000000"/>
                <w:sz w:val="20"/>
                <w:szCs w:val="20"/>
                <w:lang w:eastAsia="es-ES_tradnl"/>
              </w:rPr>
              <w:t xml:space="preserve"> </w:t>
            </w:r>
            <w:proofErr w:type="spellStart"/>
            <w:r w:rsidRPr="00A27C4E">
              <w:rPr>
                <w:rFonts w:ascii="Calibri Light" w:eastAsia="Arial Narrow" w:hAnsi="Calibri Light" w:cs="Calibri Light"/>
                <w:color w:val="000000"/>
                <w:sz w:val="20"/>
                <w:szCs w:val="20"/>
                <w:lang w:eastAsia="es-ES_tradnl"/>
              </w:rPr>
              <w:t>Oganization</w:t>
            </w:r>
            <w:proofErr w:type="spellEnd"/>
            <w:r w:rsidRPr="00A27C4E">
              <w:rPr>
                <w:rFonts w:ascii="Calibri Light" w:eastAsia="Arial Narrow" w:hAnsi="Calibri Light" w:cs="Calibri Light"/>
                <w:color w:val="000000"/>
                <w:sz w:val="20"/>
                <w:szCs w:val="20"/>
                <w:lang w:eastAsia="es-ES_tradnl"/>
              </w:rPr>
              <w:t>. La UNFPA en Colombia forma a las y los trabajadores comunitarios y a las asistentes de parto tradicionales en comunidades indígenas y afrocolombianas; también está ayudando a asegurar que los centros de salud y los profesionales respeten y apoyen las prácticas indígenas. Partera Vital logra integrar lo comunitario y la institucionalidad, en un trabajo articulado con la comunidad, la Red Interétnica de Parteras y Parteros del Chocó – ASOREDIPAR -, el Departamento Nacional de Estadísticas (DANE), el Ministerio de Salud y Protección Social (MSPS), el Fondo de Población de Naciones Unidas -UNFPA – en Colombia y actores locales como la Secretaría de Salud, delegaciones de registro y oficinas de estadística, que hoy logran el reconocimiento de la diversidad y la labor de parteras y parteras en esta región.</w:t>
            </w:r>
          </w:p>
        </w:tc>
        <w:tc>
          <w:tcPr>
            <w:tcW w:w="1843" w:type="dxa"/>
            <w:vMerge/>
            <w:tcBorders>
              <w:top w:val="nil"/>
              <w:left w:val="single" w:sz="8" w:space="0" w:color="auto"/>
              <w:bottom w:val="single" w:sz="8" w:space="0" w:color="000000"/>
              <w:right w:val="single" w:sz="8" w:space="0" w:color="auto"/>
            </w:tcBorders>
            <w:vAlign w:val="center"/>
            <w:hideMark/>
          </w:tcPr>
          <w:p w14:paraId="7046FD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E8018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32ED65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6E2B7E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D46E9D7"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5548B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76E642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103E5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2D8C5E2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D05A94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D3C0D3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3D2E9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4E4EDA6"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148595D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3D1AC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DDD07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U.S. MISSION LIMA. (2022). PROYECTOS DE PATRIMONIO CULTURAL INMATERIAL EN SATIPO Y NAUTA GANAN EL FONDO DE LA EMBAJADORA 2022. https://pe.usembassy.gov/es/embajadora-de-los-estados-unidos-anuncia-proyectos-ganadores-del-fondo-de-la-embajadora-para-la-preservacion/</w:t>
            </w:r>
          </w:p>
        </w:tc>
        <w:tc>
          <w:tcPr>
            <w:tcW w:w="1843" w:type="dxa"/>
            <w:vMerge/>
            <w:tcBorders>
              <w:top w:val="nil"/>
              <w:left w:val="single" w:sz="8" w:space="0" w:color="auto"/>
              <w:bottom w:val="single" w:sz="8" w:space="0" w:color="000000"/>
              <w:right w:val="single" w:sz="8" w:space="0" w:color="auto"/>
            </w:tcBorders>
            <w:vAlign w:val="center"/>
            <w:hideMark/>
          </w:tcPr>
          <w:p w14:paraId="236A64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3A62F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972462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FF9956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A883E4D"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0D7DEE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33BD49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957BD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UNFPA. (2020). Partera Vital: un proyecto pionero que articula la sabiduría ancestral con los servicios de salud y estadística en Chocó. UNFPA - Colombia. https://colombia.unfpa.org/es/news/partera-vital-un-proyecto-pionero</w:t>
            </w:r>
          </w:p>
        </w:tc>
        <w:tc>
          <w:tcPr>
            <w:tcW w:w="1843" w:type="dxa"/>
            <w:vMerge/>
            <w:tcBorders>
              <w:top w:val="nil"/>
              <w:left w:val="single" w:sz="8" w:space="0" w:color="auto"/>
              <w:bottom w:val="single" w:sz="8" w:space="0" w:color="000000"/>
              <w:right w:val="single" w:sz="8" w:space="0" w:color="auto"/>
            </w:tcBorders>
            <w:vAlign w:val="center"/>
            <w:hideMark/>
          </w:tcPr>
          <w:p w14:paraId="560FF7D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DA37AE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3AE9F3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D1E32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819B5EC" w14:textId="77777777" w:rsidTr="00A27C4E">
        <w:trPr>
          <w:trHeight w:val="920"/>
        </w:trPr>
        <w:tc>
          <w:tcPr>
            <w:tcW w:w="1135" w:type="dxa"/>
            <w:vMerge/>
            <w:tcBorders>
              <w:top w:val="nil"/>
              <w:left w:val="single" w:sz="8" w:space="0" w:color="auto"/>
              <w:bottom w:val="single" w:sz="8" w:space="0" w:color="000000"/>
              <w:right w:val="single" w:sz="8" w:space="0" w:color="auto"/>
            </w:tcBorders>
            <w:vAlign w:val="center"/>
            <w:hideMark/>
          </w:tcPr>
          <w:p w14:paraId="47CAC9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9963A7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234EC2C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(3)        Radio </w:t>
            </w:r>
            <w:proofErr w:type="spellStart"/>
            <w:r w:rsidRPr="00A27C4E">
              <w:rPr>
                <w:rFonts w:ascii="Calibri Light" w:eastAsia="Arial Narrow" w:hAnsi="Calibri Light" w:cs="Calibri Light"/>
                <w:color w:val="000000"/>
                <w:sz w:val="20"/>
                <w:szCs w:val="20"/>
                <w:lang w:eastAsia="es-ES_tradnl"/>
              </w:rPr>
              <w:t>Ucamara</w:t>
            </w:r>
            <w:proofErr w:type="spellEnd"/>
            <w:r w:rsidRPr="00A27C4E">
              <w:rPr>
                <w:rFonts w:ascii="Calibri Light" w:eastAsia="Arial Narrow" w:hAnsi="Calibri Light" w:cs="Calibri Light"/>
                <w:color w:val="000000"/>
                <w:sz w:val="20"/>
                <w:szCs w:val="20"/>
                <w:lang w:eastAsia="es-ES_tradnl"/>
              </w:rPr>
              <w:t xml:space="preserve">. (s. f.). Escuela </w:t>
            </w:r>
            <w:proofErr w:type="spellStart"/>
            <w:r w:rsidRPr="00A27C4E">
              <w:rPr>
                <w:rFonts w:ascii="Calibri Light" w:eastAsia="Arial Narrow" w:hAnsi="Calibri Light" w:cs="Calibri Light"/>
                <w:color w:val="000000"/>
                <w:sz w:val="20"/>
                <w:szCs w:val="20"/>
                <w:lang w:eastAsia="es-ES_tradnl"/>
              </w:rPr>
              <w:t>Ikuari</w:t>
            </w:r>
            <w:proofErr w:type="spellEnd"/>
            <w:r w:rsidRPr="00A27C4E">
              <w:rPr>
                <w:rFonts w:ascii="Calibri Light" w:eastAsia="Arial Narrow" w:hAnsi="Calibri Light" w:cs="Calibri Light"/>
                <w:color w:val="000000"/>
                <w:sz w:val="20"/>
                <w:szCs w:val="20"/>
                <w:lang w:eastAsia="es-ES_tradnl"/>
              </w:rPr>
              <w:t xml:space="preserve">. Radio </w:t>
            </w:r>
            <w:proofErr w:type="spellStart"/>
            <w:r w:rsidRPr="00A27C4E">
              <w:rPr>
                <w:rFonts w:ascii="Calibri Light" w:eastAsia="Arial Narrow" w:hAnsi="Calibri Light" w:cs="Calibri Light"/>
                <w:color w:val="000000"/>
                <w:sz w:val="20"/>
                <w:szCs w:val="20"/>
                <w:lang w:eastAsia="es-ES_tradnl"/>
              </w:rPr>
              <w:t>Ucamara</w:t>
            </w:r>
            <w:proofErr w:type="spellEnd"/>
            <w:r w:rsidRPr="00A27C4E">
              <w:rPr>
                <w:rFonts w:ascii="Calibri Light" w:eastAsia="Arial Narrow" w:hAnsi="Calibri Light" w:cs="Calibri Light"/>
                <w:color w:val="000000"/>
                <w:sz w:val="20"/>
                <w:szCs w:val="20"/>
                <w:lang w:eastAsia="es-ES_tradnl"/>
              </w:rPr>
              <w:t>. Recuperado 10 de abril de 2023, de https://radioucamara.org/escuela-ikuari/</w:t>
            </w:r>
          </w:p>
        </w:tc>
        <w:tc>
          <w:tcPr>
            <w:tcW w:w="1843" w:type="dxa"/>
            <w:vMerge/>
            <w:tcBorders>
              <w:top w:val="nil"/>
              <w:left w:val="single" w:sz="8" w:space="0" w:color="auto"/>
              <w:bottom w:val="single" w:sz="8" w:space="0" w:color="000000"/>
              <w:right w:val="single" w:sz="8" w:space="0" w:color="auto"/>
            </w:tcBorders>
            <w:vAlign w:val="center"/>
            <w:hideMark/>
          </w:tcPr>
          <w:p w14:paraId="1F92047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FC1EB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D877A4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16A5A5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3EED1DB"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5D64D6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Deficiente implementación del derecho colectivo de participació</w:t>
            </w:r>
            <w:r w:rsidRPr="00A27C4E">
              <w:rPr>
                <w:rFonts w:ascii="Calibri Light" w:eastAsia="Arial Narrow" w:hAnsi="Calibri Light" w:cs="Calibri Light"/>
                <w:color w:val="000000"/>
                <w:sz w:val="20"/>
                <w:szCs w:val="20"/>
                <w:lang w:eastAsia="es-ES_tradnl"/>
              </w:rPr>
              <w:lastRenderedPageBreak/>
              <w:t>n, consulta y consentimiento previo, libre e informado de los pueblos indígenas u originarios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00798C7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lastRenderedPageBreak/>
              <w:t xml:space="preserve">Fortalecer el marco normativo para la implementación y monitoreo de </w:t>
            </w:r>
            <w:r w:rsidRPr="00A27C4E">
              <w:rPr>
                <w:rFonts w:ascii="Calibri Light" w:eastAsia="Arial Narrow" w:hAnsi="Calibri Light" w:cs="Calibri Light"/>
                <w:color w:val="000000"/>
                <w:sz w:val="20"/>
                <w:szCs w:val="20"/>
                <w:lang w:eastAsia="es-ES_tradnl"/>
              </w:rPr>
              <w:lastRenderedPageBreak/>
              <w:t>procesos de consulta previa</w:t>
            </w:r>
          </w:p>
        </w:tc>
        <w:tc>
          <w:tcPr>
            <w:tcW w:w="5103" w:type="dxa"/>
            <w:tcBorders>
              <w:top w:val="nil"/>
              <w:left w:val="nil"/>
              <w:bottom w:val="nil"/>
              <w:right w:val="single" w:sz="8" w:space="0" w:color="auto"/>
            </w:tcBorders>
            <w:shd w:val="clear" w:color="auto" w:fill="auto"/>
            <w:vAlign w:val="center"/>
            <w:hideMark/>
          </w:tcPr>
          <w:p w14:paraId="520D63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66AE216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414448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73A9DF4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56E680F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06CAD92"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5BF5B2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BE0C4D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8EB5A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propone el fortalecimiento del marco normativo para la consulta previa con enfoque intercultural, así como la implementación de un sistema de monitoreo eficiente de acuerdos de consulta previa.</w:t>
            </w:r>
          </w:p>
        </w:tc>
        <w:tc>
          <w:tcPr>
            <w:tcW w:w="1843" w:type="dxa"/>
            <w:vMerge/>
            <w:tcBorders>
              <w:top w:val="nil"/>
              <w:left w:val="single" w:sz="8" w:space="0" w:color="auto"/>
              <w:bottom w:val="single" w:sz="8" w:space="0" w:color="000000"/>
              <w:right w:val="single" w:sz="8" w:space="0" w:color="auto"/>
            </w:tcBorders>
            <w:vAlign w:val="center"/>
            <w:hideMark/>
          </w:tcPr>
          <w:p w14:paraId="77EE1D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4F16C0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CCA9B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3AF8AC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6F48FAD"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44B7E6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F3BF58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A470EE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5313FCF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0DBDD3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DC2E9F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9957D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F68DB1D" w14:textId="77777777" w:rsidTr="00A27C4E">
        <w:trPr>
          <w:trHeight w:val="2700"/>
        </w:trPr>
        <w:tc>
          <w:tcPr>
            <w:tcW w:w="1135" w:type="dxa"/>
            <w:vMerge/>
            <w:tcBorders>
              <w:top w:val="nil"/>
              <w:left w:val="single" w:sz="8" w:space="0" w:color="auto"/>
              <w:bottom w:val="single" w:sz="8" w:space="0" w:color="000000"/>
              <w:right w:val="single" w:sz="8" w:space="0" w:color="auto"/>
            </w:tcBorders>
            <w:vAlign w:val="center"/>
            <w:hideMark/>
          </w:tcPr>
          <w:p w14:paraId="6F3882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5FD656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52816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La consulta previa no tiene como objetivo resolver conflictos sociales, pero existe mucha expectativa sobre la misma por lo que una aplicación eficiente y coherente de la misma es necesaria y debe articularse con otros mecanismos de participación e inclusión con fortalecimiento del ente rector y las OO. II. implementándose, además, mecanismos de vigilancia y monitoreo que permitan recobrar la confianza en el sistema (Banco Mundial, 2016). Es necesario reconocer que parte de un enfoque intercultural para los procesos de consulta previa es la flexibilización de estos procesos.</w:t>
            </w:r>
          </w:p>
        </w:tc>
        <w:tc>
          <w:tcPr>
            <w:tcW w:w="1843" w:type="dxa"/>
            <w:vMerge/>
            <w:tcBorders>
              <w:top w:val="nil"/>
              <w:left w:val="single" w:sz="8" w:space="0" w:color="auto"/>
              <w:bottom w:val="single" w:sz="8" w:space="0" w:color="000000"/>
              <w:right w:val="single" w:sz="8" w:space="0" w:color="auto"/>
            </w:tcBorders>
            <w:vAlign w:val="center"/>
            <w:hideMark/>
          </w:tcPr>
          <w:p w14:paraId="2DEB97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21777C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95BDA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3E2D09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794ACD2"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4AAD2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858B4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E0090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36AD70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6C99E3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FC7118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2F90DD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55D6AA1"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4DB6EB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D7846D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A4250D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Ministerio de Cultura. (s. f.). El Proceso de Consulta Previa. Ministerio de Cultura. https://centroderecursos.cultura.pe/sites/default/files/rb/pdf/El-Proceso-de-Consulta-Previa.pdf</w:t>
            </w:r>
          </w:p>
        </w:tc>
        <w:tc>
          <w:tcPr>
            <w:tcW w:w="1843" w:type="dxa"/>
            <w:vMerge/>
            <w:tcBorders>
              <w:top w:val="nil"/>
              <w:left w:val="single" w:sz="8" w:space="0" w:color="auto"/>
              <w:bottom w:val="single" w:sz="8" w:space="0" w:color="000000"/>
              <w:right w:val="single" w:sz="8" w:space="0" w:color="auto"/>
            </w:tcBorders>
            <w:vAlign w:val="center"/>
            <w:hideMark/>
          </w:tcPr>
          <w:p w14:paraId="2D232A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9123E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BF08F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6C096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B0EE9DF"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2BD08B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A85F9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0D226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Hidalgo, H. (2023). Hacia la implementación de la consulta previa de medidas legislativas en el Perú. DAR. https://dar.org.pe/hacia-la-implementacion-de-la-consulta-previa-de-medidas-legislativas-en-el-peru/</w:t>
            </w:r>
          </w:p>
        </w:tc>
        <w:tc>
          <w:tcPr>
            <w:tcW w:w="1843" w:type="dxa"/>
            <w:vMerge/>
            <w:tcBorders>
              <w:top w:val="nil"/>
              <w:left w:val="single" w:sz="8" w:space="0" w:color="auto"/>
              <w:bottom w:val="single" w:sz="8" w:space="0" w:color="000000"/>
              <w:right w:val="single" w:sz="8" w:space="0" w:color="auto"/>
            </w:tcBorders>
            <w:vAlign w:val="center"/>
            <w:hideMark/>
          </w:tcPr>
          <w:p w14:paraId="1920E26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D9A633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6DBD84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B0507F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E16CC30"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562EB5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8F1FC6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66C8F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DAR. (2022). Pueblos indígenas logran que consulta previa se aplique a servicios públicos. DAR. https://dar.org.pe/pueblos-indigenas-logran-que-consulta-previa-se-aplique-a-servicios-publicos/</w:t>
            </w:r>
          </w:p>
        </w:tc>
        <w:tc>
          <w:tcPr>
            <w:tcW w:w="1843" w:type="dxa"/>
            <w:vMerge/>
            <w:tcBorders>
              <w:top w:val="nil"/>
              <w:left w:val="single" w:sz="8" w:space="0" w:color="auto"/>
              <w:bottom w:val="single" w:sz="8" w:space="0" w:color="000000"/>
              <w:right w:val="single" w:sz="8" w:space="0" w:color="auto"/>
            </w:tcBorders>
            <w:vAlign w:val="center"/>
            <w:hideMark/>
          </w:tcPr>
          <w:p w14:paraId="1DCCCEE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52B096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F1399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DED92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7394D5E"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4BA44B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90141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4030132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(4)        Banco Mundial. (2016). La consulta previa en el Perú: aprendizajes y desafíos. Banco Mundial. https://drive.google.com/file/d/18cmszLJYYcKIMfthQLrcKB1Em6WLGnnN/view</w:t>
            </w:r>
          </w:p>
        </w:tc>
        <w:tc>
          <w:tcPr>
            <w:tcW w:w="1843" w:type="dxa"/>
            <w:vMerge/>
            <w:tcBorders>
              <w:top w:val="nil"/>
              <w:left w:val="single" w:sz="8" w:space="0" w:color="auto"/>
              <w:bottom w:val="single" w:sz="8" w:space="0" w:color="000000"/>
              <w:right w:val="single" w:sz="8" w:space="0" w:color="auto"/>
            </w:tcBorders>
            <w:vAlign w:val="center"/>
            <w:hideMark/>
          </w:tcPr>
          <w:p w14:paraId="0F5BAB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AC713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25116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BE33A1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BAB7C8A"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5C59D90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7DE7BF2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Crear mecanismos de capacitación para líderes y lideresas indígenas en temas ambientales y políticos </w:t>
            </w:r>
          </w:p>
        </w:tc>
        <w:tc>
          <w:tcPr>
            <w:tcW w:w="5103" w:type="dxa"/>
            <w:tcBorders>
              <w:top w:val="nil"/>
              <w:left w:val="nil"/>
              <w:bottom w:val="nil"/>
              <w:right w:val="single" w:sz="8" w:space="0" w:color="auto"/>
            </w:tcBorders>
            <w:shd w:val="clear" w:color="auto" w:fill="auto"/>
            <w:vAlign w:val="center"/>
            <w:hideMark/>
          </w:tcPr>
          <w:p w14:paraId="3E9C29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07FCB55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Informativo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4C61EA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3F92C82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7D15780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533D91C"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3CD590A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81C0ED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7715D3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propone un fortalecimiento de las capacidades de los liderazgos indígenas en temas ambientales y políticos que creen puentes con el Estado y más oportunidades de participación y representación de y para los pueblos indígenas u originarios.</w:t>
            </w:r>
          </w:p>
        </w:tc>
        <w:tc>
          <w:tcPr>
            <w:tcW w:w="1843" w:type="dxa"/>
            <w:vMerge/>
            <w:tcBorders>
              <w:top w:val="nil"/>
              <w:left w:val="single" w:sz="8" w:space="0" w:color="auto"/>
              <w:bottom w:val="single" w:sz="8" w:space="0" w:color="000000"/>
              <w:right w:val="single" w:sz="8" w:space="0" w:color="auto"/>
            </w:tcBorders>
            <w:vAlign w:val="center"/>
            <w:hideMark/>
          </w:tcPr>
          <w:p w14:paraId="7310DE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93647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26B4EB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9B7A4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83651AF"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11CBD1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6901F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21D4D9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6936E78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A5D3D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60C287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B79517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DB709AD" w14:textId="77777777" w:rsidTr="00A27C4E">
        <w:trPr>
          <w:trHeight w:val="3600"/>
        </w:trPr>
        <w:tc>
          <w:tcPr>
            <w:tcW w:w="1135" w:type="dxa"/>
            <w:vMerge/>
            <w:tcBorders>
              <w:top w:val="nil"/>
              <w:left w:val="single" w:sz="8" w:space="0" w:color="auto"/>
              <w:bottom w:val="single" w:sz="8" w:space="0" w:color="000000"/>
              <w:right w:val="single" w:sz="8" w:space="0" w:color="auto"/>
            </w:tcBorders>
            <w:vAlign w:val="center"/>
            <w:hideMark/>
          </w:tcPr>
          <w:p w14:paraId="56E8ADA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75B662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86A57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En relación a esta alternativa se conoce de espacios como los de las Escuelas o Programas de Formación para Líderes y Lideresas de organizaciones indígenas brindados por organizaciones como </w:t>
            </w:r>
            <w:proofErr w:type="spellStart"/>
            <w:r w:rsidRPr="00A27C4E">
              <w:rPr>
                <w:rFonts w:ascii="Calibri Light" w:eastAsia="Arial Narrow" w:hAnsi="Calibri Light" w:cs="Calibri Light"/>
                <w:color w:val="000000"/>
                <w:sz w:val="20"/>
                <w:szCs w:val="20"/>
                <w:lang w:eastAsia="es-ES_tradnl"/>
              </w:rPr>
              <w:t>Cooperacción</w:t>
            </w:r>
            <w:proofErr w:type="spellEnd"/>
            <w:r w:rsidRPr="00A27C4E">
              <w:rPr>
                <w:rFonts w:ascii="Calibri Light" w:eastAsia="Arial Narrow" w:hAnsi="Calibri Light" w:cs="Calibri Light"/>
                <w:color w:val="000000"/>
                <w:sz w:val="20"/>
                <w:szCs w:val="20"/>
                <w:lang w:eastAsia="es-ES_tradnl"/>
              </w:rPr>
              <w:t xml:space="preserve"> (2020), la Escuela de Gobernanza Indígena para el Desarrollo Amazónico (EGIDA) impulsada por la AIDESEP que ofrece cursos de especialización como el de Participación y Acción de los Pueblos Indígenas en los Estudios de Impacto Ambiental y Evaluaciones Ambientales Estratégicas y una Escuela de Formación Política Indígena promovido por el JNE y el PNUD. Promover este tipo de espacios no solo permitiría un mayor conocimiento para líderes y lideresas indígenas, sino también una interacción más dinámica con el Estado al mediano o largo plazo.</w:t>
            </w:r>
          </w:p>
        </w:tc>
        <w:tc>
          <w:tcPr>
            <w:tcW w:w="1843" w:type="dxa"/>
            <w:vMerge/>
            <w:tcBorders>
              <w:top w:val="nil"/>
              <w:left w:val="single" w:sz="8" w:space="0" w:color="auto"/>
              <w:bottom w:val="single" w:sz="8" w:space="0" w:color="000000"/>
              <w:right w:val="single" w:sz="8" w:space="0" w:color="auto"/>
            </w:tcBorders>
            <w:vAlign w:val="center"/>
            <w:hideMark/>
          </w:tcPr>
          <w:p w14:paraId="32BC320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8D83E4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ADB620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D4B52D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B0D7862"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71FB3BF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E375D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D06EB9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4D89026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C2D2D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C287E4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880AA2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F8890F1"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5ED020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18E7E7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297C0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(1)        </w:t>
            </w:r>
            <w:proofErr w:type="spellStart"/>
            <w:r w:rsidRPr="00A27C4E">
              <w:rPr>
                <w:rFonts w:ascii="Calibri Light" w:eastAsia="Arial Narrow" w:hAnsi="Calibri Light" w:cs="Calibri Light"/>
                <w:color w:val="000000"/>
                <w:sz w:val="20"/>
                <w:szCs w:val="20"/>
                <w:lang w:eastAsia="es-ES_tradnl"/>
              </w:rPr>
              <w:t>Cooperacción</w:t>
            </w:r>
            <w:proofErr w:type="spellEnd"/>
            <w:r w:rsidRPr="00A27C4E">
              <w:rPr>
                <w:rFonts w:ascii="Calibri Light" w:eastAsia="Arial Narrow" w:hAnsi="Calibri Light" w:cs="Calibri Light"/>
                <w:color w:val="000000"/>
                <w:sz w:val="20"/>
                <w:szCs w:val="20"/>
                <w:lang w:eastAsia="es-ES_tradnl"/>
              </w:rPr>
              <w:t xml:space="preserve">. (2020). Perfil de participantes para candidatos a participar en la Escuela/Programa de Formación para Líderes y Lideresas de organizaciones indígenas - 2020. </w:t>
            </w:r>
            <w:proofErr w:type="spellStart"/>
            <w:r w:rsidRPr="00A27C4E">
              <w:rPr>
                <w:rFonts w:ascii="Calibri Light" w:eastAsia="Arial Narrow" w:hAnsi="Calibri Light" w:cs="Calibri Light"/>
                <w:color w:val="000000"/>
                <w:sz w:val="20"/>
                <w:szCs w:val="20"/>
                <w:lang w:eastAsia="es-ES_tradnl"/>
              </w:rPr>
              <w:t>Cooperacción</w:t>
            </w:r>
            <w:proofErr w:type="spellEnd"/>
            <w:r w:rsidRPr="00A27C4E">
              <w:rPr>
                <w:rFonts w:ascii="Calibri Light" w:eastAsia="Arial Narrow" w:hAnsi="Calibri Light" w:cs="Calibri Light"/>
                <w:color w:val="000000"/>
                <w:sz w:val="20"/>
                <w:szCs w:val="20"/>
                <w:lang w:eastAsia="es-ES_tradnl"/>
              </w:rPr>
              <w:t>. https://cooperaccion.org.pe/wp-content/uploads/2020/01/Escuela-2020-Perfil-para-candidatos-para-la-escuela.pdf</w:t>
            </w:r>
          </w:p>
        </w:tc>
        <w:tc>
          <w:tcPr>
            <w:tcW w:w="1843" w:type="dxa"/>
            <w:vMerge/>
            <w:tcBorders>
              <w:top w:val="nil"/>
              <w:left w:val="single" w:sz="8" w:space="0" w:color="auto"/>
              <w:bottom w:val="single" w:sz="8" w:space="0" w:color="000000"/>
              <w:right w:val="single" w:sz="8" w:space="0" w:color="auto"/>
            </w:tcBorders>
            <w:vAlign w:val="center"/>
            <w:hideMark/>
          </w:tcPr>
          <w:p w14:paraId="12B749A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C91E69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448D6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94963D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2D2E3992"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252D32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204FC6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455185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(2)        AIDESEP. (2021). EGIDA: El sueño de la primera escuela de gobernanza indígena es una realidad. </w:t>
            </w:r>
            <w:r w:rsidRPr="00A27C4E">
              <w:rPr>
                <w:rFonts w:ascii="Calibri Light" w:eastAsia="Arial Narrow" w:hAnsi="Calibri Light" w:cs="Calibri Light"/>
                <w:color w:val="000000"/>
                <w:sz w:val="20"/>
                <w:szCs w:val="20"/>
                <w:lang w:val="en-US" w:eastAsia="es-ES_tradnl"/>
              </w:rPr>
              <w:t>AIDESEP. https://aidesep.org.pe/noticias/egida-el-sueno-de-la-primera-escuela-de-gobernanza-indigena-es-una-realidad/</w:t>
            </w:r>
          </w:p>
        </w:tc>
        <w:tc>
          <w:tcPr>
            <w:tcW w:w="1843" w:type="dxa"/>
            <w:vMerge/>
            <w:tcBorders>
              <w:top w:val="nil"/>
              <w:left w:val="single" w:sz="8" w:space="0" w:color="auto"/>
              <w:bottom w:val="single" w:sz="8" w:space="0" w:color="000000"/>
              <w:right w:val="single" w:sz="8" w:space="0" w:color="auto"/>
            </w:tcBorders>
            <w:vAlign w:val="center"/>
            <w:hideMark/>
          </w:tcPr>
          <w:p w14:paraId="6F93E8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85E50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538E0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220176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5D86C6DF"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616365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D498D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49CA7E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PNUD. (2020). Primera Escuela de Formación Política Indígena en Perú. PNUD - Perú. https://www.undp.org/es/peru/news/primera-escuela-de-formaci%C3%B3n-pol%C3%ADtica-ind%C3%ADgena-en-per%C3%BA</w:t>
            </w:r>
          </w:p>
        </w:tc>
        <w:tc>
          <w:tcPr>
            <w:tcW w:w="1843" w:type="dxa"/>
            <w:vMerge/>
            <w:tcBorders>
              <w:top w:val="nil"/>
              <w:left w:val="single" w:sz="8" w:space="0" w:color="auto"/>
              <w:bottom w:val="single" w:sz="8" w:space="0" w:color="000000"/>
              <w:right w:val="single" w:sz="8" w:space="0" w:color="auto"/>
            </w:tcBorders>
            <w:vAlign w:val="center"/>
            <w:hideMark/>
          </w:tcPr>
          <w:p w14:paraId="785388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79648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B6101E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392B0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322E001"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1688364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Vulneración a los derechos de los pueblos indígenas en situación de </w:t>
            </w:r>
            <w:r w:rsidRPr="00A27C4E">
              <w:rPr>
                <w:rFonts w:ascii="Calibri Light" w:eastAsia="Arial Narrow" w:hAnsi="Calibri Light" w:cs="Calibri Light"/>
                <w:color w:val="000000"/>
                <w:sz w:val="20"/>
                <w:szCs w:val="20"/>
                <w:lang w:eastAsia="es-ES_tradnl"/>
              </w:rPr>
              <w:lastRenderedPageBreak/>
              <w:t>aislamiento y contacto inicial (PIACI)</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0297E0E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lastRenderedPageBreak/>
              <w:t xml:space="preserve">Fortalecer el marco normativo para la protección de los derechos de los PIACI </w:t>
            </w:r>
          </w:p>
        </w:tc>
        <w:tc>
          <w:tcPr>
            <w:tcW w:w="5103" w:type="dxa"/>
            <w:tcBorders>
              <w:top w:val="nil"/>
              <w:left w:val="nil"/>
              <w:bottom w:val="nil"/>
              <w:right w:val="single" w:sz="8" w:space="0" w:color="auto"/>
            </w:tcBorders>
            <w:shd w:val="clear" w:color="auto" w:fill="auto"/>
            <w:vAlign w:val="center"/>
            <w:hideMark/>
          </w:tcPr>
          <w:p w14:paraId="179C730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67F4F32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Informativo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3B2252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2EC99ED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Aumento de los crímenes organizados</w:t>
            </w:r>
            <w:r w:rsidRPr="00A27C4E">
              <w:rPr>
                <w:rFonts w:ascii="Calibri Light" w:eastAsia="Arial Narrow" w:hAnsi="Calibri Light" w:cs="Calibri Light"/>
                <w:color w:val="000000"/>
                <w:sz w:val="20"/>
                <w:szCs w:val="20"/>
                <w:lang w:eastAsia="es-ES_tradnl"/>
              </w:rPr>
              <w:br/>
            </w:r>
            <w:r w:rsidRPr="00A27C4E">
              <w:rPr>
                <w:rFonts w:ascii="Calibri Light" w:eastAsia="Arial Narrow" w:hAnsi="Calibri Light" w:cs="Calibri Light"/>
                <w:color w:val="000000"/>
                <w:sz w:val="20"/>
                <w:szCs w:val="20"/>
                <w:lang w:eastAsia="es-ES_tradnl"/>
              </w:rPr>
              <w:br/>
              <w:t>Proliferación de la actividad económica ilícita</w:t>
            </w:r>
          </w:p>
        </w:tc>
        <w:tc>
          <w:tcPr>
            <w:tcW w:w="160" w:type="dxa"/>
            <w:vAlign w:val="center"/>
            <w:hideMark/>
          </w:tcPr>
          <w:p w14:paraId="07DEA31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4C15F38" w14:textId="77777777" w:rsidTr="00A27C4E">
        <w:trPr>
          <w:trHeight w:val="920"/>
        </w:trPr>
        <w:tc>
          <w:tcPr>
            <w:tcW w:w="1135" w:type="dxa"/>
            <w:vMerge/>
            <w:tcBorders>
              <w:top w:val="nil"/>
              <w:left w:val="single" w:sz="8" w:space="0" w:color="auto"/>
              <w:bottom w:val="single" w:sz="8" w:space="0" w:color="000000"/>
              <w:right w:val="single" w:sz="8" w:space="0" w:color="auto"/>
            </w:tcBorders>
            <w:vAlign w:val="center"/>
            <w:hideMark/>
          </w:tcPr>
          <w:p w14:paraId="6BF8408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DCF934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0F5198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apunta a que se den mayores herramientas tanto al Estado como a las CC.NN. aledañas a los PIACI para garantizar la protección de sus territorios y medios de vida.</w:t>
            </w:r>
          </w:p>
        </w:tc>
        <w:tc>
          <w:tcPr>
            <w:tcW w:w="1843" w:type="dxa"/>
            <w:vMerge/>
            <w:tcBorders>
              <w:top w:val="nil"/>
              <w:left w:val="single" w:sz="8" w:space="0" w:color="auto"/>
              <w:bottom w:val="single" w:sz="8" w:space="0" w:color="000000"/>
              <w:right w:val="single" w:sz="8" w:space="0" w:color="auto"/>
            </w:tcBorders>
            <w:vAlign w:val="center"/>
            <w:hideMark/>
          </w:tcPr>
          <w:p w14:paraId="4865AF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FFCE47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3D6D5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3DB726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B3D4AF3"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96EB3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6F650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2854D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3EF0F56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D042F6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49ACC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1977A5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7693119" w14:textId="77777777" w:rsidTr="00A27C4E">
        <w:trPr>
          <w:trHeight w:val="3900"/>
        </w:trPr>
        <w:tc>
          <w:tcPr>
            <w:tcW w:w="1135" w:type="dxa"/>
            <w:vMerge/>
            <w:tcBorders>
              <w:top w:val="nil"/>
              <w:left w:val="single" w:sz="8" w:space="0" w:color="auto"/>
              <w:bottom w:val="single" w:sz="8" w:space="0" w:color="000000"/>
              <w:right w:val="single" w:sz="8" w:space="0" w:color="auto"/>
            </w:tcBorders>
            <w:vAlign w:val="center"/>
            <w:hideMark/>
          </w:tcPr>
          <w:p w14:paraId="097122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457640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7A441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El 2014 AIDESEP llevó a cabo un taller denominado “Elaboración del plan de trabajo conjunto de la Comisión Especial de Madre de Dios y el Vice Ministerio de Interculturalidad 2014” en Puerto Maldonado. Esto con el fin de orientar las acciones para la protección y defensa los derechos de los Pueblos Indígenas en Aislamiento Voluntario y en Contacto Inicial (PIACI), una población que las OO.II.OO. protegen por lo que iniciativas como las propuestas por el Congresista Morante el 2023 dejan ver la necesidad de fortalecimiento normativo para protección de sus territorios y medios de vida. Por otro lado, se debe reconocer la existencia de PIACI en Latinoamérica pues los hay en Perú, Ecuador, Colombia, Venezuela, Brasil, Paraguay y Bolivia. Asimismo, vale la pena reflexionar sobre los desafíos que se presentan en cada país (IWGIA, 2006).</w:t>
            </w:r>
          </w:p>
        </w:tc>
        <w:tc>
          <w:tcPr>
            <w:tcW w:w="1843" w:type="dxa"/>
            <w:vMerge/>
            <w:tcBorders>
              <w:top w:val="nil"/>
              <w:left w:val="single" w:sz="8" w:space="0" w:color="auto"/>
              <w:bottom w:val="single" w:sz="8" w:space="0" w:color="000000"/>
              <w:right w:val="single" w:sz="8" w:space="0" w:color="auto"/>
            </w:tcBorders>
            <w:vAlign w:val="center"/>
            <w:hideMark/>
          </w:tcPr>
          <w:p w14:paraId="335F41A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86729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8B74C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B069A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DB2C797"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398D59C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EBA355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89DCCE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68C9D86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2810E7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C14B38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13873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A225A17" w14:textId="77777777" w:rsidTr="00A27C4E">
        <w:trPr>
          <w:trHeight w:val="1800"/>
        </w:trPr>
        <w:tc>
          <w:tcPr>
            <w:tcW w:w="1135" w:type="dxa"/>
            <w:vMerge/>
            <w:tcBorders>
              <w:top w:val="nil"/>
              <w:left w:val="single" w:sz="8" w:space="0" w:color="auto"/>
              <w:bottom w:val="single" w:sz="8" w:space="0" w:color="000000"/>
              <w:right w:val="single" w:sz="8" w:space="0" w:color="auto"/>
            </w:tcBorders>
            <w:vAlign w:val="center"/>
            <w:hideMark/>
          </w:tcPr>
          <w:p w14:paraId="4E9FD58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4CE94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418364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IWGIA. (2007). Pueblos Indígenas en aislamiento voluntario y contacto Inicial en la Amazonia y el Gran Chaco. Actas del Seminario Regional de Santa Cruz de la Sierra - 20-22 de noviembre de 2006. IWGIA. https://www.iwgia.org/images/publications/0313_PUEBLOS_INDIGENAS_EN_AISLAMIENTO.pdf</w:t>
            </w:r>
          </w:p>
        </w:tc>
        <w:tc>
          <w:tcPr>
            <w:tcW w:w="1843" w:type="dxa"/>
            <w:vMerge/>
            <w:tcBorders>
              <w:top w:val="nil"/>
              <w:left w:val="single" w:sz="8" w:space="0" w:color="auto"/>
              <w:bottom w:val="single" w:sz="8" w:space="0" w:color="000000"/>
              <w:right w:val="single" w:sz="8" w:space="0" w:color="auto"/>
            </w:tcBorders>
            <w:vAlign w:val="center"/>
            <w:hideMark/>
          </w:tcPr>
          <w:p w14:paraId="0FE816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5B976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6FB86C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A6EDD0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6D01A3E9"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2E70A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48CE08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B8D4C1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(2)        AIDESEP. (2014). Elaboran plan de trabajo para Pueblos Indígenas en Aislamiento Voluntario, en Puerto Maldonado – Madre de Dios. </w:t>
            </w:r>
            <w:r w:rsidRPr="00A27C4E">
              <w:rPr>
                <w:rFonts w:ascii="Calibri Light" w:eastAsia="Arial Narrow" w:hAnsi="Calibri Light" w:cs="Calibri Light"/>
                <w:color w:val="000000"/>
                <w:sz w:val="20"/>
                <w:szCs w:val="20"/>
                <w:lang w:val="en-US" w:eastAsia="es-ES_tradnl"/>
              </w:rPr>
              <w:t>AIDESEP. https://aidesep.org.pe/noticias/elaboran-plan-de-trabajo-para-pueblos-indigenas-en-aislamiento-voluntario-en-puerto-maldonado-madre-de-dios/</w:t>
            </w:r>
          </w:p>
        </w:tc>
        <w:tc>
          <w:tcPr>
            <w:tcW w:w="1843" w:type="dxa"/>
            <w:vMerge/>
            <w:tcBorders>
              <w:top w:val="nil"/>
              <w:left w:val="single" w:sz="8" w:space="0" w:color="auto"/>
              <w:bottom w:val="single" w:sz="8" w:space="0" w:color="000000"/>
              <w:right w:val="single" w:sz="8" w:space="0" w:color="auto"/>
            </w:tcBorders>
            <w:vAlign w:val="center"/>
            <w:hideMark/>
          </w:tcPr>
          <w:p w14:paraId="76ACF40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41AC3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1CA00C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D8D9E5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0F823991" w14:textId="77777777" w:rsidTr="00A27C4E">
        <w:trPr>
          <w:trHeight w:val="1820"/>
        </w:trPr>
        <w:tc>
          <w:tcPr>
            <w:tcW w:w="1135" w:type="dxa"/>
            <w:vMerge/>
            <w:tcBorders>
              <w:top w:val="nil"/>
              <w:left w:val="single" w:sz="8" w:space="0" w:color="auto"/>
              <w:bottom w:val="single" w:sz="8" w:space="0" w:color="000000"/>
              <w:right w:val="single" w:sz="8" w:space="0" w:color="auto"/>
            </w:tcBorders>
            <w:vAlign w:val="center"/>
            <w:hideMark/>
          </w:tcPr>
          <w:p w14:paraId="72FA162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F30E7C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237AE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(3)        ORAU, DAR y </w:t>
            </w:r>
            <w:proofErr w:type="spellStart"/>
            <w:r w:rsidRPr="00A27C4E">
              <w:rPr>
                <w:rFonts w:ascii="Calibri Light" w:eastAsia="Arial Narrow" w:hAnsi="Calibri Light" w:cs="Calibri Light"/>
                <w:color w:val="000000"/>
                <w:sz w:val="20"/>
                <w:szCs w:val="20"/>
                <w:lang w:eastAsia="es-ES_tradnl"/>
              </w:rPr>
              <w:t>ProPurús</w:t>
            </w:r>
            <w:proofErr w:type="spellEnd"/>
            <w:r w:rsidRPr="00A27C4E">
              <w:rPr>
                <w:rFonts w:ascii="Calibri Light" w:eastAsia="Arial Narrow" w:hAnsi="Calibri Light" w:cs="Calibri Light"/>
                <w:color w:val="000000"/>
                <w:sz w:val="20"/>
                <w:szCs w:val="20"/>
                <w:lang w:eastAsia="es-ES_tradnl"/>
              </w:rPr>
              <w:t xml:space="preserve">. (2023). ANÁLISIS TÉCNICO-LEGAL DEL PROYECTO DE LEY </w:t>
            </w:r>
            <w:proofErr w:type="spellStart"/>
            <w:r w:rsidRPr="00A27C4E">
              <w:rPr>
                <w:rFonts w:ascii="Calibri Light" w:eastAsia="Arial Narrow" w:hAnsi="Calibri Light" w:cs="Calibri Light"/>
                <w:color w:val="000000"/>
                <w:sz w:val="20"/>
                <w:szCs w:val="20"/>
                <w:lang w:eastAsia="es-ES_tradnl"/>
              </w:rPr>
              <w:t>N°</w:t>
            </w:r>
            <w:proofErr w:type="spellEnd"/>
            <w:r w:rsidRPr="00A27C4E">
              <w:rPr>
                <w:rFonts w:ascii="Calibri Light" w:eastAsia="Arial Narrow" w:hAnsi="Calibri Light" w:cs="Calibri Light"/>
                <w:color w:val="000000"/>
                <w:sz w:val="20"/>
                <w:szCs w:val="20"/>
                <w:lang w:eastAsia="es-ES_tradnl"/>
              </w:rPr>
              <w:t xml:space="preserve"> 3518/2022-CR, QUE MODIFICA LA LEY 28736, Ley para la protección de pueblos indígenas u originarios en situación de aislamiento y en situación de contacto inicial “LEY PIACI”. https://dar.org.pe/wp-content/uploads/2023/01/Analisis-de-PL-3518_PIACI-2.pdf</w:t>
            </w:r>
          </w:p>
        </w:tc>
        <w:tc>
          <w:tcPr>
            <w:tcW w:w="1843" w:type="dxa"/>
            <w:vMerge/>
            <w:tcBorders>
              <w:top w:val="nil"/>
              <w:left w:val="single" w:sz="8" w:space="0" w:color="auto"/>
              <w:bottom w:val="single" w:sz="8" w:space="0" w:color="000000"/>
              <w:right w:val="single" w:sz="8" w:space="0" w:color="auto"/>
            </w:tcBorders>
            <w:vAlign w:val="center"/>
            <w:hideMark/>
          </w:tcPr>
          <w:p w14:paraId="7D24D70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95A9C4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429731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531B8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B756128"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11E72D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Limitadas condiciones para el ejercicio de los derechos de las niñas, adolescentes y jóvenes mujeres indígenas u originarias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6CCECEB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Desarrollar mecanismos que apunten al crecimiento y fortalecimiento de programas o proyectos que apuesten por la integridad, educación y salud de niñas, adolescentes y mujeres indígenas </w:t>
            </w:r>
          </w:p>
        </w:tc>
        <w:tc>
          <w:tcPr>
            <w:tcW w:w="5103" w:type="dxa"/>
            <w:tcBorders>
              <w:top w:val="nil"/>
              <w:left w:val="nil"/>
              <w:bottom w:val="nil"/>
              <w:right w:val="single" w:sz="8" w:space="0" w:color="auto"/>
            </w:tcBorders>
            <w:shd w:val="clear" w:color="auto" w:fill="auto"/>
            <w:vAlign w:val="center"/>
            <w:hideMark/>
          </w:tcPr>
          <w:p w14:paraId="54DDDA3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5E083FD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Informativo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7D855A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7FDD24E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61DD8C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9C34397" w14:textId="77777777" w:rsidTr="00A27C4E">
        <w:trPr>
          <w:trHeight w:val="3020"/>
        </w:trPr>
        <w:tc>
          <w:tcPr>
            <w:tcW w:w="1135" w:type="dxa"/>
            <w:vMerge/>
            <w:tcBorders>
              <w:top w:val="nil"/>
              <w:left w:val="single" w:sz="8" w:space="0" w:color="auto"/>
              <w:bottom w:val="single" w:sz="8" w:space="0" w:color="000000"/>
              <w:right w:val="single" w:sz="8" w:space="0" w:color="auto"/>
            </w:tcBorders>
            <w:vAlign w:val="center"/>
            <w:hideMark/>
          </w:tcPr>
          <w:p w14:paraId="311D005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0A1F38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20083C3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Las mujeres amazónicas cuentan con una perspectiva de género propia y, aún en muchos casos, tradicional; sin embargo, existe un reconocimiento de las violencias y situaciones de discriminación (ONAMIAP, 2023) que estas viven en sus comunidades siendo las más significativas aquellas relacionadas a la violencia sexual y doméstica y a la educación (IWGIA, 2022). En ese sentido se torna importante pensar en una alternativa que de fuerza a iniciativas que apuesten por revertir esta situación y que entiendan que la violencia de género en comunidades originarias amazónicas y andinas se relaciona, además, con las violencias que sufren sus entornos.</w:t>
            </w:r>
          </w:p>
        </w:tc>
        <w:tc>
          <w:tcPr>
            <w:tcW w:w="1843" w:type="dxa"/>
            <w:vMerge/>
            <w:tcBorders>
              <w:top w:val="nil"/>
              <w:left w:val="single" w:sz="8" w:space="0" w:color="auto"/>
              <w:bottom w:val="single" w:sz="8" w:space="0" w:color="000000"/>
              <w:right w:val="single" w:sz="8" w:space="0" w:color="auto"/>
            </w:tcBorders>
            <w:vAlign w:val="center"/>
            <w:hideMark/>
          </w:tcPr>
          <w:p w14:paraId="76F9D5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97F93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E4D116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DA122D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5E645C6"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1304C06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85569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AD2BBBF"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Evidencia: </w:t>
            </w:r>
          </w:p>
          <w:p w14:paraId="3FB20EE4" w14:textId="71796899"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color w:val="000000"/>
                <w:sz w:val="20"/>
                <w:szCs w:val="20"/>
                <w:lang w:eastAsia="es-ES_tradnl"/>
              </w:rPr>
              <w:t>Esta alternativa apunta a una reducción o reversión de las situaciones de desventaja en que se encuentran muchas mujeres indígenas (IWGIA, 2023) fortaleciendo espacios en donde puedan compartir sus experiencias de violencia y encontrar apoyo para superarlas. En ese sentido, es importante que estos espacios sean seguros y comprendan la mirada de género amazónica (</w:t>
            </w:r>
            <w:proofErr w:type="spellStart"/>
            <w:r w:rsidRPr="00A27C4E">
              <w:rPr>
                <w:rFonts w:ascii="Calibri Light" w:eastAsia="Arial Narrow" w:hAnsi="Calibri Light" w:cs="Calibri Light"/>
                <w:color w:val="000000"/>
                <w:sz w:val="20"/>
                <w:szCs w:val="20"/>
                <w:lang w:eastAsia="es-ES_tradnl"/>
              </w:rPr>
              <w:t>Chirapaq</w:t>
            </w:r>
            <w:proofErr w:type="spellEnd"/>
            <w:r w:rsidRPr="00A27C4E">
              <w:rPr>
                <w:rFonts w:ascii="Calibri Light" w:eastAsia="Arial Narrow" w:hAnsi="Calibri Light" w:cs="Calibri Light"/>
                <w:color w:val="000000"/>
                <w:sz w:val="20"/>
                <w:szCs w:val="20"/>
                <w:lang w:eastAsia="es-ES_tradnl"/>
              </w:rPr>
              <w:t xml:space="preserve">, s.f.) con el fin de que la superación de las mujeres sea sostenible y permita el sano y libre crecimiento de generaciones futuras de mujeres como sucede con el proyecto de Vocerías Colectivas de la ONAMIAP </w:t>
            </w:r>
            <w:r w:rsidRPr="00A27C4E">
              <w:rPr>
                <w:rFonts w:ascii="Calibri Light" w:eastAsia="Arial Narrow" w:hAnsi="Calibri Light" w:cs="Calibri Light"/>
                <w:color w:val="000000"/>
                <w:sz w:val="20"/>
                <w:szCs w:val="20"/>
                <w:lang w:eastAsia="es-ES_tradnl"/>
              </w:rPr>
              <w:lastRenderedPageBreak/>
              <w:t xml:space="preserve">que apuntan a mejorar las situaciones de violencia e invisibilidad política de las mujeres de pueblos originarios amazónicos y andinos. Asimismo, es importante resaltar que las medidas que buscan mejorar la situación de las mujeres indígenas se </w:t>
            </w:r>
            <w:proofErr w:type="gramStart"/>
            <w:r w:rsidRPr="00A27C4E">
              <w:rPr>
                <w:rFonts w:ascii="Calibri Light" w:eastAsia="Arial Narrow" w:hAnsi="Calibri Light" w:cs="Calibri Light"/>
                <w:color w:val="000000"/>
                <w:sz w:val="20"/>
                <w:szCs w:val="20"/>
                <w:lang w:eastAsia="es-ES_tradnl"/>
              </w:rPr>
              <w:t>da</w:t>
            </w:r>
            <w:proofErr w:type="gramEnd"/>
            <w:r w:rsidRPr="00A27C4E">
              <w:rPr>
                <w:rFonts w:ascii="Calibri Light" w:eastAsia="Arial Narrow" w:hAnsi="Calibri Light" w:cs="Calibri Light"/>
                <w:color w:val="000000"/>
                <w:sz w:val="20"/>
                <w:szCs w:val="20"/>
                <w:lang w:eastAsia="es-ES_tradnl"/>
              </w:rPr>
              <w:t xml:space="preserve"> en otros países de la región como Colombia a través de su “Banco de Proyecto para las comunidades Indígenas" en donde resalta el lineamiento 5 "Empoderamiento de las mujeres, familia y generaciones de los pueblos indígenas" o México con la creación de Redes ciudadanas para prevenir y erradicar la violencia contra las mujeres indígenas. Por último, se cuenta con iniciativas a nivel nacional que parten de las mismas OO. II. como la AIDESEP a través del Fondo Indígena "Mujer Amazónica" o FIMA que busca apoyar a mujeres de sus bases que durante los últimos años hayan promovido iniciativas en diversos temas a favor de sus pares en sus comunidades y casos que parten de las mismas sociedades como sucedió el 2022 con las mujeres indígenas de </w:t>
            </w:r>
            <w:proofErr w:type="spellStart"/>
            <w:r w:rsidRPr="00A27C4E">
              <w:rPr>
                <w:rFonts w:ascii="Calibri Light" w:eastAsia="Arial Narrow" w:hAnsi="Calibri Light" w:cs="Calibri Light"/>
                <w:color w:val="000000"/>
                <w:sz w:val="20"/>
                <w:szCs w:val="20"/>
                <w:lang w:eastAsia="es-ES_tradnl"/>
              </w:rPr>
              <w:t>Coatequila</w:t>
            </w:r>
            <w:proofErr w:type="spellEnd"/>
            <w:r w:rsidRPr="00A27C4E">
              <w:rPr>
                <w:rFonts w:ascii="Calibri Light" w:eastAsia="Arial Narrow" w:hAnsi="Calibri Light" w:cs="Calibri Light"/>
                <w:color w:val="000000"/>
                <w:sz w:val="20"/>
                <w:szCs w:val="20"/>
                <w:lang w:eastAsia="es-ES_tradnl"/>
              </w:rPr>
              <w:t>, México, un caso en donde el derecho al voto de las mujeres se sobrepuso al de los usos y costumbres, el cual se argüía para impedirles participar del derecho al voto por comisarios.</w:t>
            </w:r>
          </w:p>
        </w:tc>
        <w:tc>
          <w:tcPr>
            <w:tcW w:w="1843" w:type="dxa"/>
            <w:vMerge/>
            <w:tcBorders>
              <w:top w:val="nil"/>
              <w:left w:val="single" w:sz="8" w:space="0" w:color="auto"/>
              <w:bottom w:val="single" w:sz="8" w:space="0" w:color="000000"/>
              <w:right w:val="single" w:sz="8" w:space="0" w:color="auto"/>
            </w:tcBorders>
            <w:vAlign w:val="center"/>
            <w:hideMark/>
          </w:tcPr>
          <w:p w14:paraId="2CF205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BBFC8C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7866F6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B6CBEF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59E22A0"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1AA4C1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DAFAD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7A7DD1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1DD950C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4FD06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9FEF4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5082C7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7BE46BF" w14:textId="77777777" w:rsidTr="00A27C4E">
        <w:trPr>
          <w:trHeight w:val="900"/>
        </w:trPr>
        <w:tc>
          <w:tcPr>
            <w:tcW w:w="1135" w:type="dxa"/>
            <w:vMerge/>
            <w:tcBorders>
              <w:top w:val="nil"/>
              <w:left w:val="single" w:sz="8" w:space="0" w:color="auto"/>
              <w:bottom w:val="single" w:sz="8" w:space="0" w:color="000000"/>
              <w:right w:val="single" w:sz="8" w:space="0" w:color="auto"/>
            </w:tcBorders>
            <w:vAlign w:val="center"/>
            <w:hideMark/>
          </w:tcPr>
          <w:p w14:paraId="2EA32E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549AC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678F57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(1)        </w:t>
            </w:r>
            <w:proofErr w:type="spellStart"/>
            <w:r w:rsidRPr="00A27C4E">
              <w:rPr>
                <w:rFonts w:ascii="Calibri Light" w:eastAsia="Arial Narrow" w:hAnsi="Calibri Light" w:cs="Calibri Light"/>
                <w:color w:val="000000"/>
                <w:sz w:val="20"/>
                <w:szCs w:val="20"/>
                <w:lang w:eastAsia="es-ES_tradnl"/>
              </w:rPr>
              <w:t>Chirapaq</w:t>
            </w:r>
            <w:proofErr w:type="spellEnd"/>
            <w:r w:rsidRPr="00A27C4E">
              <w:rPr>
                <w:rFonts w:ascii="Calibri Light" w:eastAsia="Arial Narrow" w:hAnsi="Calibri Light" w:cs="Calibri Light"/>
                <w:color w:val="000000"/>
                <w:sz w:val="20"/>
                <w:szCs w:val="20"/>
                <w:lang w:eastAsia="es-ES_tradnl"/>
              </w:rPr>
              <w:t xml:space="preserve">. (s. f.). Equidad de género. Mujer Indígena - </w:t>
            </w:r>
            <w:proofErr w:type="spellStart"/>
            <w:r w:rsidRPr="00A27C4E">
              <w:rPr>
                <w:rFonts w:ascii="Calibri Light" w:eastAsia="Arial Narrow" w:hAnsi="Calibri Light" w:cs="Calibri Light"/>
                <w:color w:val="000000"/>
                <w:sz w:val="20"/>
                <w:szCs w:val="20"/>
                <w:lang w:eastAsia="es-ES_tradnl"/>
              </w:rPr>
              <w:t>Chirapaq</w:t>
            </w:r>
            <w:proofErr w:type="spellEnd"/>
            <w:r w:rsidRPr="00A27C4E">
              <w:rPr>
                <w:rFonts w:ascii="Calibri Light" w:eastAsia="Arial Narrow" w:hAnsi="Calibri Light" w:cs="Calibri Light"/>
                <w:color w:val="000000"/>
                <w:sz w:val="20"/>
                <w:szCs w:val="20"/>
                <w:lang w:eastAsia="es-ES_tradnl"/>
              </w:rPr>
              <w:t>. Recuperado 11 de abril de 2023, de http://chirapaq.org.pe/es/mujeres-indigenas/equidad-de-genero</w:t>
            </w:r>
          </w:p>
        </w:tc>
        <w:tc>
          <w:tcPr>
            <w:tcW w:w="1843" w:type="dxa"/>
            <w:vMerge/>
            <w:tcBorders>
              <w:top w:val="nil"/>
              <w:left w:val="single" w:sz="8" w:space="0" w:color="auto"/>
              <w:bottom w:val="single" w:sz="8" w:space="0" w:color="000000"/>
              <w:right w:val="single" w:sz="8" w:space="0" w:color="auto"/>
            </w:tcBorders>
            <w:vAlign w:val="center"/>
            <w:hideMark/>
          </w:tcPr>
          <w:p w14:paraId="596EDBD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CF54E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9DC09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96737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05F3992"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79ACDA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74103F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442C65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(2)        ONAMIAP. (2023). Resistencias cotidianas de las mujeres </w:t>
            </w:r>
            <w:proofErr w:type="spellStart"/>
            <w:r w:rsidRPr="00A27C4E">
              <w:rPr>
                <w:rFonts w:ascii="Calibri Light" w:eastAsia="Arial Narrow" w:hAnsi="Calibri Light" w:cs="Calibri Light"/>
                <w:color w:val="000000"/>
                <w:sz w:val="20"/>
                <w:szCs w:val="20"/>
                <w:lang w:eastAsia="es-ES_tradnl"/>
              </w:rPr>
              <w:t>indigenas</w:t>
            </w:r>
            <w:proofErr w:type="spellEnd"/>
            <w:r w:rsidRPr="00A27C4E">
              <w:rPr>
                <w:rFonts w:ascii="Calibri Light" w:eastAsia="Arial Narrow" w:hAnsi="Calibri Light" w:cs="Calibri Light"/>
                <w:color w:val="000000"/>
                <w:sz w:val="20"/>
                <w:szCs w:val="20"/>
                <w:lang w:eastAsia="es-ES_tradnl"/>
              </w:rPr>
              <w:t xml:space="preserve"> </w:t>
            </w:r>
            <w:proofErr w:type="spellStart"/>
            <w:r w:rsidRPr="00A27C4E">
              <w:rPr>
                <w:rFonts w:ascii="Calibri Light" w:eastAsia="Arial Narrow" w:hAnsi="Calibri Light" w:cs="Calibri Light"/>
                <w:color w:val="000000"/>
                <w:sz w:val="20"/>
                <w:szCs w:val="20"/>
                <w:lang w:eastAsia="es-ES_tradnl"/>
              </w:rPr>
              <w:t>amazonicas</w:t>
            </w:r>
            <w:proofErr w:type="spellEnd"/>
            <w:r w:rsidRPr="00A27C4E">
              <w:rPr>
                <w:rFonts w:ascii="Calibri Light" w:eastAsia="Arial Narrow" w:hAnsi="Calibri Light" w:cs="Calibri Light"/>
                <w:color w:val="000000"/>
                <w:sz w:val="20"/>
                <w:szCs w:val="20"/>
                <w:lang w:eastAsia="es-ES_tradnl"/>
              </w:rPr>
              <w:t xml:space="preserve">: Violencias, </w:t>
            </w:r>
            <w:proofErr w:type="spellStart"/>
            <w:r w:rsidRPr="00A27C4E">
              <w:rPr>
                <w:rFonts w:ascii="Calibri Light" w:eastAsia="Arial Narrow" w:hAnsi="Calibri Light" w:cs="Calibri Light"/>
                <w:color w:val="000000"/>
                <w:sz w:val="20"/>
                <w:szCs w:val="20"/>
                <w:lang w:eastAsia="es-ES_tradnl"/>
              </w:rPr>
              <w:t>deforestacion</w:t>
            </w:r>
            <w:proofErr w:type="spellEnd"/>
            <w:r w:rsidRPr="00A27C4E">
              <w:rPr>
                <w:rFonts w:ascii="Calibri Light" w:eastAsia="Arial Narrow" w:hAnsi="Calibri Light" w:cs="Calibri Light"/>
                <w:color w:val="000000"/>
                <w:sz w:val="20"/>
                <w:szCs w:val="20"/>
                <w:lang w:eastAsia="es-ES_tradnl"/>
              </w:rPr>
              <w:t xml:space="preserve"> y desigualdades en Ucayali. ONAMIAP. https://onamiap.org/2023/04/resistencias-cotidianas-de-las-mujeres-indigenas-amazonicas-violencias-deforestacion-y-desigualdades-en-ucayali/</w:t>
            </w:r>
          </w:p>
        </w:tc>
        <w:tc>
          <w:tcPr>
            <w:tcW w:w="1843" w:type="dxa"/>
            <w:vMerge/>
            <w:tcBorders>
              <w:top w:val="nil"/>
              <w:left w:val="single" w:sz="8" w:space="0" w:color="auto"/>
              <w:bottom w:val="single" w:sz="8" w:space="0" w:color="000000"/>
              <w:right w:val="single" w:sz="8" w:space="0" w:color="auto"/>
            </w:tcBorders>
            <w:vAlign w:val="center"/>
            <w:hideMark/>
          </w:tcPr>
          <w:p w14:paraId="60C0ECA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4446B3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FD2B41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153A14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AEFEE44"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0307D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F5A64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9C3DB1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Belaunde, L. (2011). La mujer indígena en la colonización amazónica: ruptura de la masculinidad, tránsitos y nuevos espacios políticos. En Z. Burneo (Ed.), Mujer Rural: Cambios y Persistencias en América Latina (pp. 181–206). CEPES. https://biblio.flacsoandes.edu.ec/libros/digital/55687.pdf</w:t>
            </w:r>
          </w:p>
        </w:tc>
        <w:tc>
          <w:tcPr>
            <w:tcW w:w="1843" w:type="dxa"/>
            <w:vMerge/>
            <w:tcBorders>
              <w:top w:val="nil"/>
              <w:left w:val="single" w:sz="8" w:space="0" w:color="auto"/>
              <w:bottom w:val="single" w:sz="8" w:space="0" w:color="000000"/>
              <w:right w:val="single" w:sz="8" w:space="0" w:color="auto"/>
            </w:tcBorders>
            <w:vAlign w:val="center"/>
            <w:hideMark/>
          </w:tcPr>
          <w:p w14:paraId="79B8C8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1007E6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AFDA3F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F87E1D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00C7095"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0194759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770790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0E0B4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(4)        IWGIA. (2023). El Mundo Indígena 2023. IWGIA. https://shorturl.at/aX135</w:t>
            </w:r>
          </w:p>
        </w:tc>
        <w:tc>
          <w:tcPr>
            <w:tcW w:w="1843" w:type="dxa"/>
            <w:vMerge/>
            <w:tcBorders>
              <w:top w:val="nil"/>
              <w:left w:val="single" w:sz="8" w:space="0" w:color="auto"/>
              <w:bottom w:val="single" w:sz="8" w:space="0" w:color="000000"/>
              <w:right w:val="single" w:sz="8" w:space="0" w:color="auto"/>
            </w:tcBorders>
            <w:vAlign w:val="center"/>
            <w:hideMark/>
          </w:tcPr>
          <w:p w14:paraId="778BA42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326259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97D0A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D0B280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B80EA22" w14:textId="77777777" w:rsidTr="00A27C4E">
        <w:trPr>
          <w:trHeight w:val="209"/>
        </w:trPr>
        <w:tc>
          <w:tcPr>
            <w:tcW w:w="1135" w:type="dxa"/>
            <w:vMerge/>
            <w:tcBorders>
              <w:top w:val="nil"/>
              <w:left w:val="single" w:sz="8" w:space="0" w:color="auto"/>
              <w:bottom w:val="single" w:sz="8" w:space="0" w:color="000000"/>
              <w:right w:val="single" w:sz="8" w:space="0" w:color="auto"/>
            </w:tcBorders>
            <w:vAlign w:val="center"/>
            <w:hideMark/>
          </w:tcPr>
          <w:p w14:paraId="2847F99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C3FF50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CA88E3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(5)        IWGIA. (2022). La violencia contra las mujeres indígenas: un desafío global. IWGIA. https://iwgia.org/es/noticias/4861-</w:t>
            </w:r>
            <w:r w:rsidRPr="00A27C4E">
              <w:rPr>
                <w:rFonts w:ascii="Calibri Light" w:eastAsia="Arial Narrow" w:hAnsi="Calibri Light" w:cs="Calibri Light"/>
                <w:color w:val="000000"/>
                <w:sz w:val="20"/>
                <w:szCs w:val="20"/>
                <w:lang w:eastAsia="es-ES_tradnl"/>
              </w:rPr>
              <w:lastRenderedPageBreak/>
              <w:t>la-violencia-contra-las-mujeres-ind%C3%ADgenas-un-desaf%C3%ADo-global.html</w:t>
            </w:r>
          </w:p>
        </w:tc>
        <w:tc>
          <w:tcPr>
            <w:tcW w:w="1843" w:type="dxa"/>
            <w:vMerge/>
            <w:tcBorders>
              <w:top w:val="nil"/>
              <w:left w:val="single" w:sz="8" w:space="0" w:color="auto"/>
              <w:bottom w:val="single" w:sz="8" w:space="0" w:color="000000"/>
              <w:right w:val="single" w:sz="8" w:space="0" w:color="auto"/>
            </w:tcBorders>
            <w:vAlign w:val="center"/>
            <w:hideMark/>
          </w:tcPr>
          <w:p w14:paraId="1965EC6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62B7D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D6CB7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ED138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1871644"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2BA2E9A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3E97F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FD521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(6)        Ministerio del Interior de Colombia. (s. f.). Proyectos de fortalecimiento de las comunidades y pueblos indígenas. Banco de Proyecto para las comunidades Indígenas. Recuperado 4 de marzo de 2023, de https://www.cci.org.co/indigenas2021/</w:t>
            </w:r>
          </w:p>
        </w:tc>
        <w:tc>
          <w:tcPr>
            <w:tcW w:w="1843" w:type="dxa"/>
            <w:vMerge/>
            <w:tcBorders>
              <w:top w:val="nil"/>
              <w:left w:val="single" w:sz="8" w:space="0" w:color="auto"/>
              <w:bottom w:val="single" w:sz="8" w:space="0" w:color="000000"/>
              <w:right w:val="single" w:sz="8" w:space="0" w:color="auto"/>
            </w:tcBorders>
            <w:vAlign w:val="center"/>
            <w:hideMark/>
          </w:tcPr>
          <w:p w14:paraId="3E7D1BF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0A6C2A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88728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42BDB4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37D9BF8"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466E1DD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97AE97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B5A59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val="en-US" w:eastAsia="es-ES_tradnl"/>
              </w:rPr>
              <w:t xml:space="preserve">(7)        AIDESEP. (s. f.). Fondo FIMA. AIDESEP. </w:t>
            </w:r>
            <w:r w:rsidRPr="00A27C4E">
              <w:rPr>
                <w:rFonts w:ascii="Calibri Light" w:eastAsia="Arial Narrow" w:hAnsi="Calibri Light" w:cs="Calibri Light"/>
                <w:color w:val="000000"/>
                <w:sz w:val="20"/>
                <w:szCs w:val="20"/>
                <w:lang w:eastAsia="es-ES_tradnl"/>
              </w:rPr>
              <w:t>Recuperado 11 de abril de 2023, de https://www.fondomujerfima.org/aidesep</w:t>
            </w:r>
          </w:p>
        </w:tc>
        <w:tc>
          <w:tcPr>
            <w:tcW w:w="1843" w:type="dxa"/>
            <w:vMerge/>
            <w:tcBorders>
              <w:top w:val="nil"/>
              <w:left w:val="single" w:sz="8" w:space="0" w:color="auto"/>
              <w:bottom w:val="single" w:sz="8" w:space="0" w:color="000000"/>
              <w:right w:val="single" w:sz="8" w:space="0" w:color="auto"/>
            </w:tcBorders>
            <w:vAlign w:val="center"/>
            <w:hideMark/>
          </w:tcPr>
          <w:p w14:paraId="6439F7E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EE821F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A6C2B1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2BEF9B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4A74853" w14:textId="77777777" w:rsidTr="00A27C4E">
        <w:trPr>
          <w:trHeight w:val="2400"/>
        </w:trPr>
        <w:tc>
          <w:tcPr>
            <w:tcW w:w="1135" w:type="dxa"/>
            <w:vMerge/>
            <w:tcBorders>
              <w:top w:val="nil"/>
              <w:left w:val="single" w:sz="8" w:space="0" w:color="auto"/>
              <w:bottom w:val="single" w:sz="8" w:space="0" w:color="000000"/>
              <w:right w:val="single" w:sz="8" w:space="0" w:color="auto"/>
            </w:tcBorders>
            <w:vAlign w:val="center"/>
            <w:hideMark/>
          </w:tcPr>
          <w:p w14:paraId="64D55A6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7FADF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E5F7A9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(8)        Comisión Nacional para Prevenir y Erradicar la Violencia Contra las Mujeres de México. (s. f.). Redes ciudadanas para prevenir y erradicar la violencia contra las mujeres indígenas en México. Comisión Nacional para Prevenir y Erradicar la Violencia Contra las Mujeres de México. Recuperado 11 de abril de 2023, de https://www.gob.mx/conavim/es/articulos/redes-ciudadanas-para-prevenir-y-erradicar-la-violencia-contra-las-mujeres-indigenas-en-mexico?idiom=es</w:t>
            </w:r>
          </w:p>
        </w:tc>
        <w:tc>
          <w:tcPr>
            <w:tcW w:w="1843" w:type="dxa"/>
            <w:vMerge/>
            <w:tcBorders>
              <w:top w:val="nil"/>
              <w:left w:val="single" w:sz="8" w:space="0" w:color="auto"/>
              <w:bottom w:val="single" w:sz="8" w:space="0" w:color="000000"/>
              <w:right w:val="single" w:sz="8" w:space="0" w:color="auto"/>
            </w:tcBorders>
            <w:vAlign w:val="center"/>
            <w:hideMark/>
          </w:tcPr>
          <w:p w14:paraId="4FEEE68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B0F4D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52562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650610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6FB3F75"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208E588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FE69A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CD1F07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(9)        García, A. (2022). Ganan las mujeres en </w:t>
            </w:r>
            <w:proofErr w:type="spellStart"/>
            <w:r w:rsidRPr="00A27C4E">
              <w:rPr>
                <w:rFonts w:ascii="Calibri Light" w:eastAsia="Arial Narrow" w:hAnsi="Calibri Light" w:cs="Calibri Light"/>
                <w:color w:val="000000"/>
                <w:sz w:val="20"/>
                <w:szCs w:val="20"/>
                <w:lang w:eastAsia="es-ES_tradnl"/>
              </w:rPr>
              <w:t>Ocotequila</w:t>
            </w:r>
            <w:proofErr w:type="spellEnd"/>
            <w:r w:rsidRPr="00A27C4E">
              <w:rPr>
                <w:rFonts w:ascii="Calibri Light" w:eastAsia="Arial Narrow" w:hAnsi="Calibri Light" w:cs="Calibri Light"/>
                <w:color w:val="000000"/>
                <w:sz w:val="20"/>
                <w:szCs w:val="20"/>
                <w:lang w:eastAsia="es-ES_tradnl"/>
              </w:rPr>
              <w:t>: votan por primera vez. CIMAC noticias. Periodismo con perspectiva de género. https://cimacnoticias.com.mx/2022/02/15/ganan-las-mujeres-en-ocotequila-votan-por-primera-vez/#gsc.tab=0</w:t>
            </w:r>
          </w:p>
        </w:tc>
        <w:tc>
          <w:tcPr>
            <w:tcW w:w="1843" w:type="dxa"/>
            <w:vMerge/>
            <w:tcBorders>
              <w:top w:val="nil"/>
              <w:left w:val="single" w:sz="8" w:space="0" w:color="auto"/>
              <w:bottom w:val="single" w:sz="8" w:space="0" w:color="000000"/>
              <w:right w:val="single" w:sz="8" w:space="0" w:color="auto"/>
            </w:tcBorders>
            <w:vAlign w:val="center"/>
            <w:hideMark/>
          </w:tcPr>
          <w:p w14:paraId="3D0360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59E879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DC528F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FC1558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F419506"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1FBE71C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681FA5F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Fortalecer programas orientados a alcanzar autonomía económica entre mujeres indígenas o establecer focalizaciones en ellas en programas </w:t>
            </w:r>
            <w:r w:rsidRPr="00A27C4E">
              <w:rPr>
                <w:rFonts w:ascii="Calibri Light" w:eastAsia="Arial Narrow" w:hAnsi="Calibri Light" w:cs="Calibri Light"/>
                <w:color w:val="000000"/>
                <w:sz w:val="20"/>
                <w:szCs w:val="20"/>
                <w:lang w:eastAsia="es-ES_tradnl"/>
              </w:rPr>
              <w:lastRenderedPageBreak/>
              <w:t>productivos y económicos ya existentes</w:t>
            </w:r>
          </w:p>
        </w:tc>
        <w:tc>
          <w:tcPr>
            <w:tcW w:w="5103" w:type="dxa"/>
            <w:tcBorders>
              <w:top w:val="nil"/>
              <w:left w:val="nil"/>
              <w:bottom w:val="nil"/>
              <w:right w:val="single" w:sz="8" w:space="0" w:color="auto"/>
            </w:tcBorders>
            <w:shd w:val="clear" w:color="auto" w:fill="auto"/>
            <w:vAlign w:val="center"/>
            <w:hideMark/>
          </w:tcPr>
          <w:p w14:paraId="212E402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065F1E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Informativo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0A24355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2A1FC2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1F88696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91D2497" w14:textId="77777777" w:rsidTr="00A27C4E">
        <w:trPr>
          <w:trHeight w:val="2120"/>
        </w:trPr>
        <w:tc>
          <w:tcPr>
            <w:tcW w:w="1135" w:type="dxa"/>
            <w:vMerge/>
            <w:tcBorders>
              <w:top w:val="nil"/>
              <w:left w:val="single" w:sz="8" w:space="0" w:color="auto"/>
              <w:bottom w:val="single" w:sz="8" w:space="0" w:color="000000"/>
              <w:right w:val="single" w:sz="8" w:space="0" w:color="auto"/>
            </w:tcBorders>
            <w:vAlign w:val="center"/>
            <w:hideMark/>
          </w:tcPr>
          <w:p w14:paraId="21FEEEE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C1F16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5FB170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Las mujeres amazónicas identifican la necesidad de gozar de autonomía económica para hacer frente a situaciones que las vulneran (</w:t>
            </w:r>
            <w:proofErr w:type="spellStart"/>
            <w:r w:rsidRPr="00A27C4E">
              <w:rPr>
                <w:rFonts w:ascii="Calibri Light" w:eastAsia="Arial Narrow" w:hAnsi="Calibri Light" w:cs="Calibri Light"/>
                <w:color w:val="000000"/>
                <w:sz w:val="20"/>
                <w:szCs w:val="20"/>
                <w:lang w:eastAsia="es-ES_tradnl"/>
              </w:rPr>
              <w:t>Nuñez</w:t>
            </w:r>
            <w:proofErr w:type="spellEnd"/>
            <w:r w:rsidRPr="00A27C4E">
              <w:rPr>
                <w:rFonts w:ascii="Calibri Light" w:eastAsia="Arial Narrow" w:hAnsi="Calibri Light" w:cs="Calibri Light"/>
                <w:color w:val="000000"/>
                <w:sz w:val="20"/>
                <w:szCs w:val="20"/>
                <w:lang w:eastAsia="es-ES_tradnl"/>
              </w:rPr>
              <w:t xml:space="preserve"> at. al, 2019, p. 317). En ese sentido es importante considerar una alternativa que fomente el fortalecimiento económico entre ellas en el marco de proyectos o con entidades que ya les sean conocidos con el fin de generar espacios seguros donde puedan alcanzar sus metas económicas y financieras.</w:t>
            </w:r>
          </w:p>
        </w:tc>
        <w:tc>
          <w:tcPr>
            <w:tcW w:w="1843" w:type="dxa"/>
            <w:vMerge/>
            <w:tcBorders>
              <w:top w:val="nil"/>
              <w:left w:val="single" w:sz="8" w:space="0" w:color="auto"/>
              <w:bottom w:val="single" w:sz="8" w:space="0" w:color="000000"/>
              <w:right w:val="single" w:sz="8" w:space="0" w:color="auto"/>
            </w:tcBorders>
            <w:vAlign w:val="center"/>
            <w:hideMark/>
          </w:tcPr>
          <w:p w14:paraId="35387E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34EAA0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BDE4C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A22EE4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46F1A79"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4E1191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2FAF01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FD8A7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758C6B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70F2F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C9267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7A15C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307D4FC" w14:textId="77777777" w:rsidTr="00A27C4E">
        <w:trPr>
          <w:trHeight w:val="4200"/>
        </w:trPr>
        <w:tc>
          <w:tcPr>
            <w:tcW w:w="1135" w:type="dxa"/>
            <w:vMerge/>
            <w:tcBorders>
              <w:top w:val="nil"/>
              <w:left w:val="single" w:sz="8" w:space="0" w:color="auto"/>
              <w:bottom w:val="single" w:sz="8" w:space="0" w:color="000000"/>
              <w:right w:val="single" w:sz="8" w:space="0" w:color="auto"/>
            </w:tcBorders>
            <w:vAlign w:val="center"/>
            <w:hideMark/>
          </w:tcPr>
          <w:p w14:paraId="255751B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1E60D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198410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La autonomía económica es reconocida como punto clave para la mejora de la situación de las mujeres de pueblos originarios por lo que existen múltiples iniciativas para ello como sucede con el “Banco de Proyecto para las comunidades Indígenas 2021” promovido por el Gobiernos de Colombia con el lineamiento 5 "Empoderamiento de las mujeres, familia y generaciones de los pueblos indígenas" que brindan apoyo a proyectos de formación en emprendimiento y habilidades productivas de mujeres y familias, entre otros. Asimismo, se cuenta con iniciativas a nivel nacional que parten de las mismas </w:t>
            </w:r>
            <w:proofErr w:type="gramStart"/>
            <w:r w:rsidRPr="00A27C4E">
              <w:rPr>
                <w:rFonts w:ascii="Calibri Light" w:eastAsia="Arial Narrow" w:hAnsi="Calibri Light" w:cs="Calibri Light"/>
                <w:color w:val="000000"/>
                <w:sz w:val="20"/>
                <w:szCs w:val="20"/>
                <w:lang w:eastAsia="es-ES_tradnl"/>
              </w:rPr>
              <w:t>OO.II.</w:t>
            </w:r>
            <w:proofErr w:type="gramEnd"/>
            <w:r w:rsidRPr="00A27C4E">
              <w:rPr>
                <w:rFonts w:ascii="Calibri Light" w:eastAsia="Arial Narrow" w:hAnsi="Calibri Light" w:cs="Calibri Light"/>
                <w:color w:val="000000"/>
                <w:sz w:val="20"/>
                <w:szCs w:val="20"/>
                <w:lang w:eastAsia="es-ES_tradnl"/>
              </w:rPr>
              <w:t xml:space="preserve"> como la AIDESEP a través del Fondo Indígena "Mujer Amazónica" o FIMA que busca apoyar a mujeres de sus bases que durante los últimos años hayan promovido iniciativas en diversos temas a favor de sus pares en sus comunidades, entre ellos el fortalecimiento económico.</w:t>
            </w:r>
          </w:p>
        </w:tc>
        <w:tc>
          <w:tcPr>
            <w:tcW w:w="1843" w:type="dxa"/>
            <w:vMerge/>
            <w:tcBorders>
              <w:top w:val="nil"/>
              <w:left w:val="single" w:sz="8" w:space="0" w:color="auto"/>
              <w:bottom w:val="single" w:sz="8" w:space="0" w:color="000000"/>
              <w:right w:val="single" w:sz="8" w:space="0" w:color="auto"/>
            </w:tcBorders>
            <w:vAlign w:val="center"/>
            <w:hideMark/>
          </w:tcPr>
          <w:p w14:paraId="190444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3C68AD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2CA68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A29073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57C266A"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E826A8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C3E034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211A9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7AA5DE6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8520F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F3707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D26684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A9B40BE"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16DAA58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D0DBB0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2CE08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(1)        </w:t>
            </w:r>
            <w:proofErr w:type="spellStart"/>
            <w:r w:rsidRPr="00A27C4E">
              <w:rPr>
                <w:rFonts w:ascii="Calibri Light" w:eastAsia="Arial Narrow" w:hAnsi="Calibri Light" w:cs="Calibri Light"/>
                <w:color w:val="000000"/>
                <w:sz w:val="20"/>
                <w:szCs w:val="20"/>
                <w:lang w:eastAsia="es-ES_tradnl"/>
              </w:rPr>
              <w:t>Silverstein</w:t>
            </w:r>
            <w:proofErr w:type="spellEnd"/>
            <w:r w:rsidRPr="00A27C4E">
              <w:rPr>
                <w:rFonts w:ascii="Calibri Light" w:eastAsia="Arial Narrow" w:hAnsi="Calibri Light" w:cs="Calibri Light"/>
                <w:color w:val="000000"/>
                <w:sz w:val="20"/>
                <w:szCs w:val="20"/>
                <w:lang w:eastAsia="es-ES_tradnl"/>
              </w:rPr>
              <w:t xml:space="preserve">, S., </w:t>
            </w:r>
            <w:proofErr w:type="spellStart"/>
            <w:r w:rsidRPr="00A27C4E">
              <w:rPr>
                <w:rFonts w:ascii="Calibri Light" w:eastAsia="Arial Narrow" w:hAnsi="Calibri Light" w:cs="Calibri Light"/>
                <w:color w:val="000000"/>
                <w:sz w:val="20"/>
                <w:szCs w:val="20"/>
                <w:lang w:eastAsia="es-ES_tradnl"/>
              </w:rPr>
              <w:t>Nuñez</w:t>
            </w:r>
            <w:proofErr w:type="spellEnd"/>
            <w:r w:rsidRPr="00A27C4E">
              <w:rPr>
                <w:rFonts w:ascii="Calibri Light" w:eastAsia="Arial Narrow" w:hAnsi="Calibri Light" w:cs="Calibri Light"/>
                <w:color w:val="000000"/>
                <w:sz w:val="20"/>
                <w:szCs w:val="20"/>
                <w:lang w:eastAsia="es-ES_tradnl"/>
              </w:rPr>
              <w:t xml:space="preserve">, C.; Brañas, M. y Rodriguez, R. (2019). Suicidios en los tiempos de coca: género, violencia y cambios sociales en comunidades </w:t>
            </w:r>
            <w:proofErr w:type="spellStart"/>
            <w:r w:rsidRPr="00A27C4E">
              <w:rPr>
                <w:rFonts w:ascii="Calibri Light" w:eastAsia="Arial Narrow" w:hAnsi="Calibri Light" w:cs="Calibri Light"/>
                <w:color w:val="000000"/>
                <w:sz w:val="20"/>
                <w:szCs w:val="20"/>
                <w:lang w:eastAsia="es-ES_tradnl"/>
              </w:rPr>
              <w:t>ticuna</w:t>
            </w:r>
            <w:proofErr w:type="spellEnd"/>
            <w:r w:rsidRPr="00A27C4E">
              <w:rPr>
                <w:rFonts w:ascii="Calibri Light" w:eastAsia="Arial Narrow" w:hAnsi="Calibri Light" w:cs="Calibri Light"/>
                <w:color w:val="000000"/>
                <w:sz w:val="20"/>
                <w:szCs w:val="20"/>
                <w:lang w:eastAsia="es-ES_tradnl"/>
              </w:rPr>
              <w:t xml:space="preserve"> de la Amazonía peruana. En: Hernández, W. (ed.). Violencias contra las mujeres. Lima: GRADE, CIES and PNUD.</w:t>
            </w:r>
          </w:p>
        </w:tc>
        <w:tc>
          <w:tcPr>
            <w:tcW w:w="1843" w:type="dxa"/>
            <w:vMerge/>
            <w:tcBorders>
              <w:top w:val="nil"/>
              <w:left w:val="single" w:sz="8" w:space="0" w:color="auto"/>
              <w:bottom w:val="single" w:sz="8" w:space="0" w:color="000000"/>
              <w:right w:val="single" w:sz="8" w:space="0" w:color="auto"/>
            </w:tcBorders>
            <w:vAlign w:val="center"/>
            <w:hideMark/>
          </w:tcPr>
          <w:p w14:paraId="651830F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C1A736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DC9244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882BD0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25FF3D8"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010F62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6358E0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F96287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Ministerio del Interior de Colombia. (s. f.). Proyectos de fortalecimiento de las comunidades y pueblos indígenas. Banco de Proyecto para las comunidades Indígenas. Recuperado 4 de marzo de 2023, de https://www.cci.org.co/indigenas2021/</w:t>
            </w:r>
          </w:p>
        </w:tc>
        <w:tc>
          <w:tcPr>
            <w:tcW w:w="1843" w:type="dxa"/>
            <w:vMerge/>
            <w:tcBorders>
              <w:top w:val="nil"/>
              <w:left w:val="single" w:sz="8" w:space="0" w:color="auto"/>
              <w:bottom w:val="single" w:sz="8" w:space="0" w:color="000000"/>
              <w:right w:val="single" w:sz="8" w:space="0" w:color="auto"/>
            </w:tcBorders>
            <w:vAlign w:val="center"/>
            <w:hideMark/>
          </w:tcPr>
          <w:p w14:paraId="0E9B299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19716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C469FB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C68FA8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B9A939C" w14:textId="77777777" w:rsidTr="00A27C4E">
        <w:trPr>
          <w:trHeight w:val="620"/>
        </w:trPr>
        <w:tc>
          <w:tcPr>
            <w:tcW w:w="1135" w:type="dxa"/>
            <w:vMerge/>
            <w:tcBorders>
              <w:top w:val="nil"/>
              <w:left w:val="single" w:sz="8" w:space="0" w:color="auto"/>
              <w:bottom w:val="single" w:sz="8" w:space="0" w:color="000000"/>
              <w:right w:val="single" w:sz="8" w:space="0" w:color="auto"/>
            </w:tcBorders>
            <w:vAlign w:val="center"/>
            <w:hideMark/>
          </w:tcPr>
          <w:p w14:paraId="661A87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2C93D7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D4860F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val="en-US" w:eastAsia="es-ES_tradnl"/>
              </w:rPr>
              <w:t xml:space="preserve">(3)        AIDESEP. (s. f.). Fondo FIMA. AIDESEP. </w:t>
            </w:r>
            <w:r w:rsidRPr="00A27C4E">
              <w:rPr>
                <w:rFonts w:ascii="Calibri Light" w:eastAsia="Arial Narrow" w:hAnsi="Calibri Light" w:cs="Calibri Light"/>
                <w:color w:val="000000"/>
                <w:sz w:val="20"/>
                <w:szCs w:val="20"/>
                <w:lang w:eastAsia="es-ES_tradnl"/>
              </w:rPr>
              <w:t xml:space="preserve">Recuperado 11 de abril de 2023, de https://www.fondomujerfima.org/aidesep </w:t>
            </w:r>
          </w:p>
        </w:tc>
        <w:tc>
          <w:tcPr>
            <w:tcW w:w="1843" w:type="dxa"/>
            <w:vMerge/>
            <w:tcBorders>
              <w:top w:val="nil"/>
              <w:left w:val="single" w:sz="8" w:space="0" w:color="auto"/>
              <w:bottom w:val="single" w:sz="8" w:space="0" w:color="000000"/>
              <w:right w:val="single" w:sz="8" w:space="0" w:color="auto"/>
            </w:tcBorders>
            <w:vAlign w:val="center"/>
            <w:hideMark/>
          </w:tcPr>
          <w:p w14:paraId="7CBCAF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DB6333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1D8E66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90BFA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028AC9D"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541D9D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0F2337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Fomentar la participación política de mujeres indígenas y apoyar el fortalecimiento de las capacidades de estas </w:t>
            </w:r>
          </w:p>
        </w:tc>
        <w:tc>
          <w:tcPr>
            <w:tcW w:w="5103" w:type="dxa"/>
            <w:tcBorders>
              <w:top w:val="nil"/>
              <w:left w:val="nil"/>
              <w:bottom w:val="nil"/>
              <w:right w:val="single" w:sz="8" w:space="0" w:color="auto"/>
            </w:tcBorders>
            <w:shd w:val="clear" w:color="auto" w:fill="auto"/>
            <w:vAlign w:val="center"/>
            <w:hideMark/>
          </w:tcPr>
          <w:p w14:paraId="551F161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249E8F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71F0143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224586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604DB51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6CCDA9F" w14:textId="77777777" w:rsidTr="00A27C4E">
        <w:trPr>
          <w:trHeight w:val="2120"/>
        </w:trPr>
        <w:tc>
          <w:tcPr>
            <w:tcW w:w="1135" w:type="dxa"/>
            <w:vMerge/>
            <w:tcBorders>
              <w:top w:val="nil"/>
              <w:left w:val="single" w:sz="8" w:space="0" w:color="auto"/>
              <w:bottom w:val="single" w:sz="8" w:space="0" w:color="000000"/>
              <w:right w:val="single" w:sz="8" w:space="0" w:color="auto"/>
            </w:tcBorders>
            <w:vAlign w:val="center"/>
            <w:hideMark/>
          </w:tcPr>
          <w:p w14:paraId="5372CF8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690A6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263FB8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El trabajo por la participación política de las mujeres es un tópico relevante en la agenda de las Organizaciones Indígenas (ONAMIAP, s.f.) y el Estado peruano. Se espera que la participación de las mujeres en espacios políticos y de toma de decisiones en general no solo crezca, sino que sea sostenible y llegue a existir un contingente importante de mujeres capaces de ser parte de estos espacios para obtener logros a favor de sus pueblos y/o comunidades.</w:t>
            </w:r>
          </w:p>
        </w:tc>
        <w:tc>
          <w:tcPr>
            <w:tcW w:w="1843" w:type="dxa"/>
            <w:vMerge/>
            <w:tcBorders>
              <w:top w:val="nil"/>
              <w:left w:val="single" w:sz="8" w:space="0" w:color="auto"/>
              <w:bottom w:val="single" w:sz="8" w:space="0" w:color="000000"/>
              <w:right w:val="single" w:sz="8" w:space="0" w:color="auto"/>
            </w:tcBorders>
            <w:vAlign w:val="center"/>
            <w:hideMark/>
          </w:tcPr>
          <w:p w14:paraId="758AC7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825E1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052D51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4C50E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4C9FBD9"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1BEBC89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F7B70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D90D25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37E2BB5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03A8B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0FBB2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2EEF8C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2E36436" w14:textId="77777777" w:rsidTr="00A27C4E">
        <w:trPr>
          <w:trHeight w:val="2100"/>
        </w:trPr>
        <w:tc>
          <w:tcPr>
            <w:tcW w:w="1135" w:type="dxa"/>
            <w:vMerge/>
            <w:tcBorders>
              <w:top w:val="nil"/>
              <w:left w:val="single" w:sz="8" w:space="0" w:color="auto"/>
              <w:bottom w:val="single" w:sz="8" w:space="0" w:color="000000"/>
              <w:right w:val="single" w:sz="8" w:space="0" w:color="auto"/>
            </w:tcBorders>
            <w:vAlign w:val="center"/>
            <w:hideMark/>
          </w:tcPr>
          <w:p w14:paraId="33CF97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DFBFFD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792324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 relación a esta alternativa se conocen experiencias enfocadas en mujeres como la propuesta de Escuela de Líderes y Lideresas Indígenas de la AIDESEP, las Vocerías Colectivas o los Programas de Activismo Digital para mujeres indígenas de la ONAMIAP. Asimismo, se cuenta con experiencias internacionales como los proyectos impulsados por el PNUD (2020) que apuntan a la participación políticas de las mujeres indígenas en México.</w:t>
            </w:r>
          </w:p>
        </w:tc>
        <w:tc>
          <w:tcPr>
            <w:tcW w:w="1843" w:type="dxa"/>
            <w:vMerge/>
            <w:tcBorders>
              <w:top w:val="nil"/>
              <w:left w:val="single" w:sz="8" w:space="0" w:color="auto"/>
              <w:bottom w:val="single" w:sz="8" w:space="0" w:color="000000"/>
              <w:right w:val="single" w:sz="8" w:space="0" w:color="auto"/>
            </w:tcBorders>
            <w:vAlign w:val="center"/>
            <w:hideMark/>
          </w:tcPr>
          <w:p w14:paraId="0E9F5B2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277E7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CFB72B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56C32B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3D46698"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788846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F0B691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3CC15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1753C1E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3415F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E08FD3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9E791E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A8E578A"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067080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4F9D4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F6160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(1)        ONAMIAP. (s. f.). Vocería. ONAMIAP. Recuperado 13 de abril de 2023, de https://onamiap.org/categoria/voceria/</w:t>
            </w:r>
          </w:p>
        </w:tc>
        <w:tc>
          <w:tcPr>
            <w:tcW w:w="1843" w:type="dxa"/>
            <w:vMerge/>
            <w:tcBorders>
              <w:top w:val="nil"/>
              <w:left w:val="single" w:sz="8" w:space="0" w:color="auto"/>
              <w:bottom w:val="single" w:sz="8" w:space="0" w:color="000000"/>
              <w:right w:val="single" w:sz="8" w:space="0" w:color="auto"/>
            </w:tcBorders>
            <w:vAlign w:val="center"/>
            <w:hideMark/>
          </w:tcPr>
          <w:p w14:paraId="75CA30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8B6240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E9237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A5BB07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EABADCB"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71C148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F131AD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AF8BA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(2)        ONAMIAP. (2022). Por una real participación y representación política de los pueblos y mujeres indígenas. ONAMIAP. https://onamiap.org/2022/09/por-una-plena-y-efectiva-representacion-politica-de-los-pueblos-y-las-mujeres-indigenas-2/</w:t>
            </w:r>
          </w:p>
        </w:tc>
        <w:tc>
          <w:tcPr>
            <w:tcW w:w="1843" w:type="dxa"/>
            <w:vMerge/>
            <w:tcBorders>
              <w:top w:val="nil"/>
              <w:left w:val="single" w:sz="8" w:space="0" w:color="auto"/>
              <w:bottom w:val="single" w:sz="8" w:space="0" w:color="000000"/>
              <w:right w:val="single" w:sz="8" w:space="0" w:color="auto"/>
            </w:tcBorders>
            <w:vAlign w:val="center"/>
            <w:hideMark/>
          </w:tcPr>
          <w:p w14:paraId="730D88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9434E3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61C7D8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E0987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B832F92"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4B373B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0EA20C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0F87A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ONAMIAP. (2023). Programa de activismo digital para jóvenes indígenas. ONAMIAP. https://onamiap.org/2023/03/concluimos-con-exito-el-programa-de-activismo-digital-para-jovenes-indigenas/</w:t>
            </w:r>
          </w:p>
        </w:tc>
        <w:tc>
          <w:tcPr>
            <w:tcW w:w="1843" w:type="dxa"/>
            <w:vMerge/>
            <w:tcBorders>
              <w:top w:val="nil"/>
              <w:left w:val="single" w:sz="8" w:space="0" w:color="auto"/>
              <w:bottom w:val="single" w:sz="8" w:space="0" w:color="000000"/>
              <w:right w:val="single" w:sz="8" w:space="0" w:color="auto"/>
            </w:tcBorders>
            <w:vAlign w:val="center"/>
            <w:hideMark/>
          </w:tcPr>
          <w:p w14:paraId="6780D5F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49D77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80D35C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DD4E5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C9F812A"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12C4B74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FB6E9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727648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(4)        IWGIA y OIT. (2020). Realidades de las mujeres indígenas: Una mirada desde el Navegador Indígena. IWGIA. https://drive.google.com/file/d/1zwrrRI_TWPb0yTiiQXYR7HR9mj7hcMkX/view</w:t>
            </w:r>
          </w:p>
        </w:tc>
        <w:tc>
          <w:tcPr>
            <w:tcW w:w="1843" w:type="dxa"/>
            <w:vMerge/>
            <w:tcBorders>
              <w:top w:val="nil"/>
              <w:left w:val="single" w:sz="8" w:space="0" w:color="auto"/>
              <w:bottom w:val="single" w:sz="8" w:space="0" w:color="000000"/>
              <w:right w:val="single" w:sz="8" w:space="0" w:color="auto"/>
            </w:tcBorders>
            <w:vAlign w:val="center"/>
            <w:hideMark/>
          </w:tcPr>
          <w:p w14:paraId="4D496BC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4B7D8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C0ADC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7BC44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2B10B99"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5E2ADF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DDD85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660095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(5)        PNUD. (2020). Participación política de las mujeres. Mujeres indígenas. PNUD México. https://www.undp.org/es/mexico/publications/participaci%C3%B3n-pol%C3%ADtica-de-las-mujeres-mujeres-ind%C3%ADgenas</w:t>
            </w:r>
          </w:p>
        </w:tc>
        <w:tc>
          <w:tcPr>
            <w:tcW w:w="1843" w:type="dxa"/>
            <w:vMerge/>
            <w:tcBorders>
              <w:top w:val="nil"/>
              <w:left w:val="single" w:sz="8" w:space="0" w:color="auto"/>
              <w:bottom w:val="single" w:sz="8" w:space="0" w:color="000000"/>
              <w:right w:val="single" w:sz="8" w:space="0" w:color="auto"/>
            </w:tcBorders>
            <w:vAlign w:val="center"/>
            <w:hideMark/>
          </w:tcPr>
          <w:p w14:paraId="4D53F1A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86973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08E14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5C146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8505C89" w14:textId="77777777" w:rsidTr="00A27C4E">
        <w:trPr>
          <w:trHeight w:val="1800"/>
        </w:trPr>
        <w:tc>
          <w:tcPr>
            <w:tcW w:w="1135" w:type="dxa"/>
            <w:vMerge/>
            <w:tcBorders>
              <w:top w:val="nil"/>
              <w:left w:val="single" w:sz="8" w:space="0" w:color="auto"/>
              <w:bottom w:val="single" w:sz="8" w:space="0" w:color="000000"/>
              <w:right w:val="single" w:sz="8" w:space="0" w:color="auto"/>
            </w:tcBorders>
            <w:vAlign w:val="center"/>
            <w:hideMark/>
          </w:tcPr>
          <w:p w14:paraId="4D16BA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BF263F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CF2A77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(6)        Ministerio de la Mujer y Poblaciones Vulnerables. (2022). HACIA EL FORTALECIMIENTO DE LA PARTICIPACIÓN POLÍTICA DE LAS MUJERES INDÍGENAS U ORIGINARIAS. https://cdn.www.gob.pe/uploads/document/file/3112226/Hacia_el_fortalecimiento_de_la_participacion_de_las_mujeres_indigenas_u_originarias.pdf</w:t>
            </w:r>
          </w:p>
        </w:tc>
        <w:tc>
          <w:tcPr>
            <w:tcW w:w="1843" w:type="dxa"/>
            <w:vMerge/>
            <w:tcBorders>
              <w:top w:val="nil"/>
              <w:left w:val="single" w:sz="8" w:space="0" w:color="auto"/>
              <w:bottom w:val="single" w:sz="8" w:space="0" w:color="000000"/>
              <w:right w:val="single" w:sz="8" w:space="0" w:color="auto"/>
            </w:tcBorders>
            <w:vAlign w:val="center"/>
            <w:hideMark/>
          </w:tcPr>
          <w:p w14:paraId="24106A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4DE5F7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20131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2C2700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3F19D0D" w14:textId="77777777" w:rsidTr="00A27C4E">
        <w:trPr>
          <w:trHeight w:val="1520"/>
        </w:trPr>
        <w:tc>
          <w:tcPr>
            <w:tcW w:w="1135" w:type="dxa"/>
            <w:vMerge/>
            <w:tcBorders>
              <w:top w:val="nil"/>
              <w:left w:val="single" w:sz="8" w:space="0" w:color="auto"/>
              <w:bottom w:val="single" w:sz="8" w:space="0" w:color="000000"/>
              <w:right w:val="single" w:sz="8" w:space="0" w:color="auto"/>
            </w:tcBorders>
            <w:vAlign w:val="center"/>
            <w:hideMark/>
          </w:tcPr>
          <w:p w14:paraId="3DFAFA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059F09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56FCAB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(7)        Jave, I. (2018). El poder de las mujeres indígenas: barreras y estrategias para su participación política. IDEHPUCP. https://idehpucp.pucp.edu.pe/revista-memoria/articulo/el-poder-de-las-mujeres-indigenas-barreras-y-estrategias-para-su-participacion-politica/</w:t>
            </w:r>
          </w:p>
        </w:tc>
        <w:tc>
          <w:tcPr>
            <w:tcW w:w="1843" w:type="dxa"/>
            <w:vMerge/>
            <w:tcBorders>
              <w:top w:val="nil"/>
              <w:left w:val="single" w:sz="8" w:space="0" w:color="auto"/>
              <w:bottom w:val="single" w:sz="8" w:space="0" w:color="000000"/>
              <w:right w:val="single" w:sz="8" w:space="0" w:color="auto"/>
            </w:tcBorders>
            <w:vAlign w:val="center"/>
            <w:hideMark/>
          </w:tcPr>
          <w:p w14:paraId="5CBFA9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FC79C0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7B9478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9F9EC7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7AC96FC9"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3722AC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lastRenderedPageBreak/>
              <w:t>Insuficientes condiciones para el desarrollo social en su libre determinación de los pueblos indígenas u originarios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4851CD1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Impulsar actividades que permitan y promuevan la creación de un </w:t>
            </w:r>
            <w:commentRangeStart w:id="31"/>
            <w:r w:rsidRPr="00A27C4E">
              <w:rPr>
                <w:rFonts w:ascii="Calibri Light" w:eastAsia="Arial Narrow" w:hAnsi="Calibri Light" w:cs="Calibri Light"/>
                <w:color w:val="000000"/>
                <w:sz w:val="20"/>
                <w:szCs w:val="20"/>
                <w:lang w:eastAsia="es-ES_tradnl"/>
              </w:rPr>
              <w:t xml:space="preserve">dispositivo </w:t>
            </w:r>
            <w:commentRangeEnd w:id="31"/>
            <w:r w:rsidR="00DB477A">
              <w:rPr>
                <w:rStyle w:val="Refdecomentario"/>
              </w:rPr>
              <w:commentReference w:id="31"/>
            </w:r>
            <w:r w:rsidRPr="00A27C4E">
              <w:rPr>
                <w:rFonts w:ascii="Calibri Light" w:eastAsia="Arial Narrow" w:hAnsi="Calibri Light" w:cs="Calibri Light"/>
                <w:color w:val="000000"/>
                <w:sz w:val="20"/>
                <w:szCs w:val="20"/>
                <w:lang w:eastAsia="es-ES_tradnl"/>
              </w:rPr>
              <w:t xml:space="preserve">integral de apoyo a estudiantes indígenas a todo nivel tomando en cuenta el nivel de estudio y la realidad propia </w:t>
            </w:r>
            <w:r w:rsidRPr="00A27C4E">
              <w:rPr>
                <w:rFonts w:ascii="Calibri Light" w:eastAsia="Arial Narrow" w:hAnsi="Calibri Light" w:cs="Calibri Light"/>
                <w:color w:val="000000"/>
                <w:sz w:val="20"/>
                <w:szCs w:val="20"/>
                <w:lang w:eastAsia="es-ES_tradnl"/>
              </w:rPr>
              <w:lastRenderedPageBreak/>
              <w:t>de cada grupo estudiantil.</w:t>
            </w:r>
          </w:p>
        </w:tc>
        <w:tc>
          <w:tcPr>
            <w:tcW w:w="5103" w:type="dxa"/>
            <w:tcBorders>
              <w:top w:val="nil"/>
              <w:left w:val="nil"/>
              <w:bottom w:val="nil"/>
              <w:right w:val="single" w:sz="8" w:space="0" w:color="auto"/>
            </w:tcBorders>
            <w:shd w:val="clear" w:color="auto" w:fill="auto"/>
            <w:vAlign w:val="center"/>
            <w:hideMark/>
          </w:tcPr>
          <w:p w14:paraId="05355A3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Descripción:</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6AD219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19299F4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6CCFC41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79A2EF7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99DF8B5" w14:textId="77777777" w:rsidTr="00A27C4E">
        <w:trPr>
          <w:trHeight w:val="2720"/>
        </w:trPr>
        <w:tc>
          <w:tcPr>
            <w:tcW w:w="1135" w:type="dxa"/>
            <w:vMerge/>
            <w:tcBorders>
              <w:top w:val="nil"/>
              <w:left w:val="single" w:sz="8" w:space="0" w:color="auto"/>
              <w:bottom w:val="single" w:sz="8" w:space="0" w:color="000000"/>
              <w:right w:val="single" w:sz="8" w:space="0" w:color="auto"/>
            </w:tcBorders>
            <w:vAlign w:val="center"/>
            <w:hideMark/>
          </w:tcPr>
          <w:p w14:paraId="1CD25D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D66E9A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001DAE3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propone la realización de actividades que permitan la creación de un dispositivo integral de apoyo a estudiantes indígenas a todo nivel tomando en cuenta el nivel de estudio y la realidad propia de cada grupo estudiantil. Un dispositivo integral implica una red de actores y elementos heterogéneos que deban converger en un mismo objetivo que sería brindar educación de calidad con énfasis en la interculturalidad incluyendo a estudiantes universitarios/as o de nivel técnico indígenas y la conclusión oportuna escolar de menores indígenas.  </w:t>
            </w:r>
          </w:p>
        </w:tc>
        <w:tc>
          <w:tcPr>
            <w:tcW w:w="1843" w:type="dxa"/>
            <w:vMerge/>
            <w:tcBorders>
              <w:top w:val="nil"/>
              <w:left w:val="single" w:sz="8" w:space="0" w:color="auto"/>
              <w:bottom w:val="single" w:sz="8" w:space="0" w:color="000000"/>
              <w:right w:val="single" w:sz="8" w:space="0" w:color="auto"/>
            </w:tcBorders>
            <w:vAlign w:val="center"/>
            <w:hideMark/>
          </w:tcPr>
          <w:p w14:paraId="0DB2317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81FFA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DC95E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14CC7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7B481DA" w14:textId="77777777" w:rsidTr="00A27C4E">
        <w:trPr>
          <w:trHeight w:val="500"/>
        </w:trPr>
        <w:tc>
          <w:tcPr>
            <w:tcW w:w="1135" w:type="dxa"/>
            <w:vMerge/>
            <w:tcBorders>
              <w:top w:val="nil"/>
              <w:left w:val="single" w:sz="8" w:space="0" w:color="auto"/>
              <w:bottom w:val="single" w:sz="8" w:space="0" w:color="000000"/>
              <w:right w:val="single" w:sz="8" w:space="0" w:color="auto"/>
            </w:tcBorders>
            <w:vAlign w:val="center"/>
            <w:hideMark/>
          </w:tcPr>
          <w:p w14:paraId="7C5B010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A4382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AF12B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311CF6A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F2E512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EEB6C9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8B235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C4B3DBE" w14:textId="77777777" w:rsidTr="00A27C4E">
        <w:trPr>
          <w:trHeight w:val="8192"/>
        </w:trPr>
        <w:tc>
          <w:tcPr>
            <w:tcW w:w="1135" w:type="dxa"/>
            <w:vMerge/>
            <w:tcBorders>
              <w:top w:val="nil"/>
              <w:left w:val="single" w:sz="8" w:space="0" w:color="auto"/>
              <w:bottom w:val="single" w:sz="8" w:space="0" w:color="000000"/>
              <w:right w:val="single" w:sz="8" w:space="0" w:color="auto"/>
            </w:tcBorders>
            <w:vAlign w:val="center"/>
            <w:hideMark/>
          </w:tcPr>
          <w:p w14:paraId="72E653B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926BD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hideMark/>
          </w:tcPr>
          <w:p w14:paraId="60D39519"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Según la CEPAL (2018), “(…) permanecen aún casi ausentes los esfuerzos por </w:t>
            </w:r>
            <w:proofErr w:type="spellStart"/>
            <w:r w:rsidRPr="00A27C4E">
              <w:rPr>
                <w:rFonts w:ascii="Calibri Light" w:eastAsia="Arial Narrow" w:hAnsi="Calibri Light" w:cs="Calibri Light"/>
                <w:color w:val="000000"/>
                <w:sz w:val="20"/>
                <w:szCs w:val="20"/>
                <w:lang w:eastAsia="es-ES_tradnl"/>
              </w:rPr>
              <w:t>interculturalizar</w:t>
            </w:r>
            <w:proofErr w:type="spellEnd"/>
            <w:r w:rsidRPr="00A27C4E">
              <w:rPr>
                <w:rFonts w:ascii="Calibri Light" w:eastAsia="Arial Narrow" w:hAnsi="Calibri Light" w:cs="Calibri Light"/>
                <w:color w:val="000000"/>
                <w:sz w:val="20"/>
                <w:szCs w:val="20"/>
                <w:lang w:eastAsia="es-ES_tradnl"/>
              </w:rPr>
              <w:t xml:space="preserve"> a los sistemas educativos nacionales, con especial énfasis en las acciones que estén orientadas a la formación intercultural de los docentes y del alumnado no indígena ni afrodescendiente.” y plantea focos de atención para el diseño de políticas públicas que son: a) derechos a la tierra y el territorio y el rol de la educación; b) derecho a la educación según niveles educativos del preescolar al superior; c) derecho a la educación según las particularidades de pueblos indígenas y poblaciones afrodescendientes; y d) provisión de información que permita construir evidencia para incidir en las políticas dirigidas a la EIB y a la </w:t>
            </w:r>
            <w:proofErr w:type="spellStart"/>
            <w:r w:rsidRPr="00A27C4E">
              <w:rPr>
                <w:rFonts w:ascii="Calibri Light" w:eastAsia="Arial Narrow" w:hAnsi="Calibri Light" w:cs="Calibri Light"/>
                <w:color w:val="000000"/>
                <w:sz w:val="20"/>
                <w:szCs w:val="20"/>
                <w:lang w:eastAsia="es-ES_tradnl"/>
              </w:rPr>
              <w:t>interculturalización</w:t>
            </w:r>
            <w:proofErr w:type="spellEnd"/>
            <w:r w:rsidRPr="00A27C4E">
              <w:rPr>
                <w:rFonts w:ascii="Calibri Light" w:eastAsia="Arial Narrow" w:hAnsi="Calibri Light" w:cs="Calibri Light"/>
                <w:color w:val="000000"/>
                <w:sz w:val="20"/>
                <w:szCs w:val="20"/>
                <w:lang w:eastAsia="es-ES_tradnl"/>
              </w:rPr>
              <w:t xml:space="preserve"> de sistemas educativos de la región. Este texto es sumamente importante porque no solo recoge experiencias importantes en América Latino, sino que, a partir de ella, se elaboran sugerencias más concretas como la necesidad de “(…) construir un dispositivo integral de apoyo que se sostenga en el tiempo” para garantizar la escolaridad obligatoria de las y los jóvenes pertenecientes a pueblos indígenas y poblaciones afrodescendientes por lo que “(…) es sumamente relevante planificar y aplicar un efectivo sistema de seguimiento de trabajo entre tutores y alumnos habiendo sido los primeros capacitados con base en la cultura y la lengua de los estudiantes”. En ese sentido se piensa en un proyecto llamado “La escolarización de niños </w:t>
            </w:r>
            <w:proofErr w:type="spellStart"/>
            <w:r w:rsidRPr="00A27C4E">
              <w:rPr>
                <w:rFonts w:ascii="Calibri Light" w:eastAsia="Arial Narrow" w:hAnsi="Calibri Light" w:cs="Calibri Light"/>
                <w:color w:val="000000"/>
                <w:sz w:val="20"/>
                <w:szCs w:val="20"/>
                <w:lang w:eastAsia="es-ES_tradnl"/>
              </w:rPr>
              <w:t>Batwa</w:t>
            </w:r>
            <w:proofErr w:type="spellEnd"/>
            <w:r w:rsidRPr="00A27C4E">
              <w:rPr>
                <w:rFonts w:ascii="Calibri Light" w:eastAsia="Arial Narrow" w:hAnsi="Calibri Light" w:cs="Calibri Light"/>
                <w:color w:val="000000"/>
                <w:sz w:val="20"/>
                <w:szCs w:val="20"/>
                <w:lang w:eastAsia="es-ES_tradnl"/>
              </w:rPr>
              <w:t xml:space="preserve"> en seis provincias de Burundi” (2008) de la Organización </w:t>
            </w:r>
            <w:proofErr w:type="spellStart"/>
            <w:r w:rsidRPr="00A27C4E">
              <w:rPr>
                <w:rFonts w:ascii="Calibri Light" w:eastAsia="Arial Narrow" w:hAnsi="Calibri Light" w:cs="Calibri Light"/>
                <w:color w:val="000000"/>
                <w:sz w:val="20"/>
                <w:szCs w:val="20"/>
                <w:lang w:eastAsia="es-ES_tradnl"/>
              </w:rPr>
              <w:t>Unissons-nous</w:t>
            </w:r>
            <w:proofErr w:type="spellEnd"/>
            <w:r w:rsidRPr="00A27C4E">
              <w:rPr>
                <w:rFonts w:ascii="Calibri Light" w:eastAsia="Arial Narrow" w:hAnsi="Calibri Light" w:cs="Calibri Light"/>
                <w:color w:val="000000"/>
                <w:sz w:val="20"/>
                <w:szCs w:val="20"/>
                <w:lang w:eastAsia="es-ES_tradnl"/>
              </w:rPr>
              <w:t xml:space="preserve"> </w:t>
            </w:r>
            <w:proofErr w:type="spellStart"/>
            <w:r w:rsidRPr="00A27C4E">
              <w:rPr>
                <w:rFonts w:ascii="Calibri Light" w:eastAsia="Arial Narrow" w:hAnsi="Calibri Light" w:cs="Calibri Light"/>
                <w:color w:val="000000"/>
                <w:sz w:val="20"/>
                <w:szCs w:val="20"/>
                <w:lang w:eastAsia="es-ES_tradnl"/>
              </w:rPr>
              <w:t>pour</w:t>
            </w:r>
            <w:proofErr w:type="spellEnd"/>
            <w:r w:rsidRPr="00A27C4E">
              <w:rPr>
                <w:rFonts w:ascii="Calibri Light" w:eastAsia="Arial Narrow" w:hAnsi="Calibri Light" w:cs="Calibri Light"/>
                <w:color w:val="000000"/>
                <w:sz w:val="20"/>
                <w:szCs w:val="20"/>
                <w:lang w:eastAsia="es-ES_tradnl"/>
              </w:rPr>
              <w:t xml:space="preserve"> la </w:t>
            </w:r>
            <w:proofErr w:type="spellStart"/>
            <w:r w:rsidRPr="00A27C4E">
              <w:rPr>
                <w:rFonts w:ascii="Calibri Light" w:eastAsia="Arial Narrow" w:hAnsi="Calibri Light" w:cs="Calibri Light"/>
                <w:color w:val="000000"/>
                <w:sz w:val="20"/>
                <w:szCs w:val="20"/>
                <w:lang w:eastAsia="es-ES_tradnl"/>
              </w:rPr>
              <w:t>Promotion</w:t>
            </w:r>
            <w:proofErr w:type="spellEnd"/>
            <w:r w:rsidRPr="00A27C4E">
              <w:rPr>
                <w:rFonts w:ascii="Calibri Light" w:eastAsia="Arial Narrow" w:hAnsi="Calibri Light" w:cs="Calibri Light"/>
                <w:color w:val="000000"/>
                <w:sz w:val="20"/>
                <w:szCs w:val="20"/>
                <w:lang w:eastAsia="es-ES_tradnl"/>
              </w:rPr>
              <w:t xml:space="preserve"> des </w:t>
            </w:r>
            <w:proofErr w:type="spellStart"/>
            <w:r w:rsidRPr="00A27C4E">
              <w:rPr>
                <w:rFonts w:ascii="Calibri Light" w:eastAsia="Arial Narrow" w:hAnsi="Calibri Light" w:cs="Calibri Light"/>
                <w:color w:val="000000"/>
                <w:sz w:val="20"/>
                <w:szCs w:val="20"/>
                <w:lang w:eastAsia="es-ES_tradnl"/>
              </w:rPr>
              <w:t>Batwa</w:t>
            </w:r>
            <w:proofErr w:type="spellEnd"/>
            <w:r w:rsidRPr="00A27C4E">
              <w:rPr>
                <w:rFonts w:ascii="Calibri Light" w:eastAsia="Arial Narrow" w:hAnsi="Calibri Light" w:cs="Calibri Light"/>
                <w:color w:val="000000"/>
                <w:sz w:val="20"/>
                <w:szCs w:val="20"/>
                <w:lang w:eastAsia="es-ES_tradnl"/>
              </w:rPr>
              <w:t xml:space="preserve"> (UNIPROBA) (Unidos en favor del fomento de los </w:t>
            </w:r>
            <w:proofErr w:type="spellStart"/>
            <w:r w:rsidRPr="00A27C4E">
              <w:rPr>
                <w:rFonts w:ascii="Calibri Light" w:eastAsia="Arial Narrow" w:hAnsi="Calibri Light" w:cs="Calibri Light"/>
                <w:color w:val="000000"/>
                <w:sz w:val="20"/>
                <w:szCs w:val="20"/>
                <w:lang w:eastAsia="es-ES_tradnl"/>
              </w:rPr>
              <w:t>Batwa</w:t>
            </w:r>
            <w:proofErr w:type="spellEnd"/>
            <w:r w:rsidRPr="00A27C4E">
              <w:rPr>
                <w:rFonts w:ascii="Calibri Light" w:eastAsia="Arial Narrow" w:hAnsi="Calibri Light" w:cs="Calibri Light"/>
                <w:color w:val="000000"/>
                <w:sz w:val="20"/>
                <w:szCs w:val="20"/>
                <w:lang w:eastAsia="es-ES_tradnl"/>
              </w:rPr>
              <w:t xml:space="preserve">) con población </w:t>
            </w:r>
            <w:proofErr w:type="spellStart"/>
            <w:r w:rsidRPr="00A27C4E">
              <w:rPr>
                <w:rFonts w:ascii="Calibri Light" w:eastAsia="Arial Narrow" w:hAnsi="Calibri Light" w:cs="Calibri Light"/>
                <w:color w:val="000000"/>
                <w:sz w:val="20"/>
                <w:szCs w:val="20"/>
                <w:lang w:eastAsia="es-ES_tradnl"/>
              </w:rPr>
              <w:t>Batwa</w:t>
            </w:r>
            <w:proofErr w:type="spellEnd"/>
            <w:r w:rsidRPr="00A27C4E">
              <w:rPr>
                <w:rFonts w:ascii="Calibri Light" w:eastAsia="Arial Narrow" w:hAnsi="Calibri Light" w:cs="Calibri Light"/>
                <w:color w:val="000000"/>
                <w:sz w:val="20"/>
                <w:szCs w:val="20"/>
                <w:lang w:eastAsia="es-ES_tradnl"/>
              </w:rPr>
              <w:t xml:space="preserve"> que contó con un presupuesto de $20 000 que tuvo como finalidad ofrecer más </w:t>
            </w:r>
            <w:r w:rsidRPr="00A27C4E">
              <w:rPr>
                <w:rFonts w:ascii="Calibri Light" w:eastAsia="Arial Narrow" w:hAnsi="Calibri Light" w:cs="Calibri Light"/>
                <w:color w:val="000000"/>
                <w:sz w:val="20"/>
                <w:szCs w:val="20"/>
                <w:lang w:eastAsia="es-ES_tradnl"/>
              </w:rPr>
              <w:lastRenderedPageBreak/>
              <w:t xml:space="preserve">oportunidades educacionales para los niños </w:t>
            </w:r>
            <w:proofErr w:type="spellStart"/>
            <w:r w:rsidRPr="00A27C4E">
              <w:rPr>
                <w:rFonts w:ascii="Calibri Light" w:eastAsia="Arial Narrow" w:hAnsi="Calibri Light" w:cs="Calibri Light"/>
                <w:color w:val="000000"/>
                <w:sz w:val="20"/>
                <w:szCs w:val="20"/>
                <w:lang w:eastAsia="es-ES_tradnl"/>
              </w:rPr>
              <w:t>Batwa</w:t>
            </w:r>
            <w:proofErr w:type="spellEnd"/>
            <w:r w:rsidRPr="00A27C4E">
              <w:rPr>
                <w:rFonts w:ascii="Calibri Light" w:eastAsia="Arial Narrow" w:hAnsi="Calibri Light" w:cs="Calibri Light"/>
                <w:color w:val="000000"/>
                <w:sz w:val="20"/>
                <w:szCs w:val="20"/>
                <w:lang w:eastAsia="es-ES_tradnl"/>
              </w:rPr>
              <w:t xml:space="preserve"> en Burundi porque inició con una recolección de datos básicos  sobre la asistencia escolar y las oportunidades de que disponen los niños localmente. Además, se analizaron las necesidades y las expectativas de los padres, y las soluciones pertinentes se determinarán junto con las comunidades.</w:t>
            </w:r>
          </w:p>
          <w:p w14:paraId="4F0CA9C7"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Se piensa en este proyecto porque es claro que para la creación de un dispositivo integral que garantice la escolaridad en los pueblos indígenas u originarios. es necesario conocer aspectos clave de las mismas para elaborar propuestas que puedan ser mínimamente garantizadas en su ejecución.</w:t>
            </w:r>
          </w:p>
          <w:p w14:paraId="2E4629E6" w14:textId="33DA0F2F"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Por otro lado, </w:t>
            </w:r>
            <w:proofErr w:type="spellStart"/>
            <w:r w:rsidRPr="00A27C4E">
              <w:rPr>
                <w:rFonts w:ascii="Calibri Light" w:eastAsia="Arial Narrow" w:hAnsi="Calibri Light" w:cs="Calibri Light"/>
                <w:color w:val="000000"/>
                <w:sz w:val="20"/>
                <w:szCs w:val="20"/>
                <w:lang w:eastAsia="es-ES_tradnl"/>
              </w:rPr>
              <w:t>Tubino</w:t>
            </w:r>
            <w:proofErr w:type="spellEnd"/>
            <w:r w:rsidRPr="00A27C4E">
              <w:rPr>
                <w:rFonts w:ascii="Calibri Light" w:eastAsia="Arial Narrow" w:hAnsi="Calibri Light" w:cs="Calibri Light"/>
                <w:color w:val="000000"/>
                <w:sz w:val="20"/>
                <w:szCs w:val="20"/>
                <w:lang w:eastAsia="es-ES_tradnl"/>
              </w:rPr>
              <w:t xml:space="preserve"> y Mansilla (2012), Hidalgo (2015) y Espinosa (2017) coinciden en la necesidad de repensar la educación superior con perspectiva intercultural debido al incremento de estudiantes indígenas en universidades. Mansilla (2012, pp.135 y 136) indica la necesidad de  "(...) realizar investigaciones sobre el funcionamiento y adecuaciones de experiencias universitarias anteriores tales como la de las universidades indígenas interculturales (México); la Universidad autónoma indígena intercultural, perteneciente al Consejo Regional Indígena del Cauto (Colombia); la experiencia de la Universidad Rafael Landívar de Guatemala (curso de Interculturalidad como obligatorio en el primer año) y; los cursos de interculturalidad dedicados a autoridades universitarias de la Organización de Universidades Interamericanas (OUI)" mientras que Espinosa (2017) concluye que, si bien no existe una claridad del objetivo final de los programas o proyectos de educación superior intercultural (ampliar el acceso a la educación superior para </w:t>
            </w:r>
            <w:r w:rsidRPr="00A27C4E">
              <w:rPr>
                <w:rFonts w:ascii="Calibri Light" w:eastAsia="Arial Narrow" w:hAnsi="Calibri Light" w:cs="Calibri Light"/>
                <w:color w:val="000000"/>
                <w:sz w:val="20"/>
                <w:szCs w:val="20"/>
                <w:lang w:eastAsia="es-ES_tradnl"/>
              </w:rPr>
              <w:lastRenderedPageBreak/>
              <w:t>jóvenes indígenas;  mejorar la calidad de la formación académica y la profesionalización de la población indígena o la necesidad de pensar en nuevas epistemologías y formas de enseñanza-aprendizaje que puedan generar un diálogo más igualitario), sí existe un consenso sobre "(...) la necesidad de romper con un sistema claramente injusto que termina relegando a la población indígena a una posición dominada y subordinada".</w:t>
            </w:r>
          </w:p>
        </w:tc>
        <w:tc>
          <w:tcPr>
            <w:tcW w:w="1843" w:type="dxa"/>
            <w:vMerge/>
            <w:tcBorders>
              <w:top w:val="nil"/>
              <w:left w:val="single" w:sz="8" w:space="0" w:color="auto"/>
              <w:bottom w:val="single" w:sz="8" w:space="0" w:color="000000"/>
              <w:right w:val="single" w:sz="8" w:space="0" w:color="auto"/>
            </w:tcBorders>
            <w:vAlign w:val="center"/>
            <w:hideMark/>
          </w:tcPr>
          <w:p w14:paraId="54C236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9C1B1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6C1B86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0CC64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E55A82C"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137606F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1F4E3F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ADACFE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5766A1D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75B95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F84A0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E02D94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ED14640"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572168B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7BC02D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F8BFDE9"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(1)        </w:t>
            </w:r>
            <w:proofErr w:type="spellStart"/>
            <w:r w:rsidRPr="00A27C4E">
              <w:rPr>
                <w:rFonts w:ascii="Calibri Light" w:eastAsia="Arial Narrow" w:hAnsi="Calibri Light" w:cs="Calibri Light"/>
                <w:color w:val="000000"/>
                <w:sz w:val="20"/>
                <w:szCs w:val="20"/>
                <w:lang w:eastAsia="es-ES_tradnl"/>
              </w:rPr>
              <w:t>Corbetta</w:t>
            </w:r>
            <w:proofErr w:type="spellEnd"/>
            <w:r w:rsidRPr="00A27C4E">
              <w:rPr>
                <w:rFonts w:ascii="Calibri Light" w:eastAsia="Arial Narrow" w:hAnsi="Calibri Light" w:cs="Calibri Light"/>
                <w:color w:val="000000"/>
                <w:sz w:val="20"/>
                <w:szCs w:val="20"/>
                <w:lang w:eastAsia="es-ES_tradnl"/>
              </w:rPr>
              <w:t>, S., Bonetti, C., Bustamante, F., &amp; Vergara, A. (2018). Educación intercultural bilingüe y enfoque de interculturalidad en los sistemas educativos latinoamericanos. Avances y desafíos. CEPAL. https://repositorio.cepal.org/bitstream/handle/11362/44269/1/S1800949_es.pdf</w:t>
            </w:r>
          </w:p>
          <w:p w14:paraId="01AD8322" w14:textId="3C819326"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(2)        </w:t>
            </w:r>
            <w:proofErr w:type="spellStart"/>
            <w:r w:rsidRPr="00A27C4E">
              <w:rPr>
                <w:rFonts w:ascii="Calibri Light" w:eastAsia="Arial Narrow" w:hAnsi="Calibri Light" w:cs="Calibri Light"/>
                <w:color w:val="000000"/>
                <w:sz w:val="20"/>
                <w:szCs w:val="20"/>
                <w:lang w:eastAsia="es-ES_tradnl"/>
              </w:rPr>
              <w:t>Tubino</w:t>
            </w:r>
            <w:proofErr w:type="spellEnd"/>
            <w:r w:rsidRPr="00A27C4E">
              <w:rPr>
                <w:rFonts w:ascii="Calibri Light" w:eastAsia="Arial Narrow" w:hAnsi="Calibri Light" w:cs="Calibri Light"/>
                <w:color w:val="000000"/>
                <w:sz w:val="20"/>
                <w:szCs w:val="20"/>
                <w:lang w:eastAsia="es-ES_tradnl"/>
              </w:rPr>
              <w:t>, F., &amp; Mansilla, K. (2012). UNIVERSIDAD E INTERCULTURALIDAD: Desafíos para América Latina. PUCP. https://centroderecursos.cultura.pe/sites/default/files/rb/pdf/Universidad%20e%20interculturalidad%20Desafios%20para%20America%20Latina.pdf</w:t>
            </w:r>
          </w:p>
          <w:p w14:paraId="42C4AB79" w14:textId="788C616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(3)        Hidalgo, A. (2015). Vivencias universitarias en un contexto culturalmente diverso: el caso de los </w:t>
            </w:r>
            <w:proofErr w:type="spellStart"/>
            <w:r w:rsidRPr="00A27C4E">
              <w:rPr>
                <w:rFonts w:ascii="Calibri Light" w:eastAsia="Arial Narrow" w:hAnsi="Calibri Light" w:cs="Calibri Light"/>
                <w:color w:val="000000"/>
                <w:sz w:val="20"/>
                <w:szCs w:val="20"/>
                <w:lang w:eastAsia="es-ES_tradnl"/>
              </w:rPr>
              <w:t>Awajún</w:t>
            </w:r>
            <w:proofErr w:type="spellEnd"/>
            <w:r w:rsidRPr="00A27C4E">
              <w:rPr>
                <w:rFonts w:ascii="Calibri Light" w:eastAsia="Arial Narrow" w:hAnsi="Calibri Light" w:cs="Calibri Light"/>
                <w:color w:val="000000"/>
                <w:sz w:val="20"/>
                <w:szCs w:val="20"/>
                <w:lang w:eastAsia="es-ES_tradnl"/>
              </w:rPr>
              <w:t xml:space="preserve"> en la Universidad Nacional de la Amazonía Peruana en Iquitos [Pontificia Universidad Católica del Perú]. https://tesis.pucp.edu.pe/repositorio/bitstream/handle/20.500.12404/13756/HIDALGO_BONICELLI_ALEJANDRA_VIVENCIAS_UNIVERSITARIAS.pdf?sequence=1&amp;isAllowed=y</w:t>
            </w:r>
          </w:p>
        </w:tc>
        <w:tc>
          <w:tcPr>
            <w:tcW w:w="1843" w:type="dxa"/>
            <w:vMerge/>
            <w:tcBorders>
              <w:top w:val="nil"/>
              <w:left w:val="single" w:sz="8" w:space="0" w:color="auto"/>
              <w:bottom w:val="single" w:sz="8" w:space="0" w:color="000000"/>
              <w:right w:val="single" w:sz="8" w:space="0" w:color="auto"/>
            </w:tcBorders>
            <w:vAlign w:val="center"/>
            <w:hideMark/>
          </w:tcPr>
          <w:p w14:paraId="0DF3067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F4CD8D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2271AA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1373A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D2A3252"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D80D7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2CD749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69D6F21" w14:textId="48703669"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(4)        Espinosa, O. (2017). Educación Superior para indígenas de la Amazonía peruana: balance y desafíos. </w:t>
            </w:r>
            <w:proofErr w:type="spellStart"/>
            <w:r w:rsidRPr="00A27C4E">
              <w:rPr>
                <w:rFonts w:ascii="Calibri Light" w:eastAsia="Arial Narrow" w:hAnsi="Calibri Light" w:cs="Calibri Light"/>
                <w:color w:val="000000"/>
                <w:sz w:val="20"/>
                <w:szCs w:val="20"/>
                <w:lang w:val="en-US" w:eastAsia="es-ES_tradnl"/>
              </w:rPr>
              <w:t>Anthropologica</w:t>
            </w:r>
            <w:proofErr w:type="spellEnd"/>
            <w:r w:rsidRPr="00A27C4E">
              <w:rPr>
                <w:rFonts w:ascii="Calibri Light" w:eastAsia="Arial Narrow" w:hAnsi="Calibri Light" w:cs="Calibri Light"/>
                <w:color w:val="000000"/>
                <w:sz w:val="20"/>
                <w:szCs w:val="20"/>
                <w:lang w:val="en-US" w:eastAsia="es-ES_tradnl"/>
              </w:rPr>
              <w:t>, 35(39), 99-122. https://revistas.pucp.edu.pe/index.php/anthropologica/article/view/19000</w:t>
            </w:r>
          </w:p>
          <w:p w14:paraId="5EFF4269" w14:textId="10BD479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(5)        Fondo de Apoyo a los Pueblos Indígenas (IPAF). (s. f.). Fondo de Apoyo a los Pueblos Indígenas: Proyectos aprobados en África https://www.ifad.org/documents/38711624/41839851/ipaf_africa_s.pdf/7b704629-e978-4032-4e5f-41d6fb894801</w:t>
            </w:r>
          </w:p>
        </w:tc>
        <w:tc>
          <w:tcPr>
            <w:tcW w:w="1843" w:type="dxa"/>
            <w:vMerge/>
            <w:tcBorders>
              <w:top w:val="nil"/>
              <w:left w:val="single" w:sz="8" w:space="0" w:color="auto"/>
              <w:bottom w:val="single" w:sz="8" w:space="0" w:color="000000"/>
              <w:right w:val="single" w:sz="8" w:space="0" w:color="auto"/>
            </w:tcBorders>
            <w:vAlign w:val="center"/>
            <w:hideMark/>
          </w:tcPr>
          <w:p w14:paraId="01A3A9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EB45B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82FF01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21BBC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EFC3B83" w14:textId="77777777" w:rsidTr="00A27C4E">
        <w:trPr>
          <w:trHeight w:val="80"/>
        </w:trPr>
        <w:tc>
          <w:tcPr>
            <w:tcW w:w="1135" w:type="dxa"/>
            <w:vMerge/>
            <w:tcBorders>
              <w:top w:val="nil"/>
              <w:left w:val="single" w:sz="8" w:space="0" w:color="auto"/>
              <w:bottom w:val="single" w:sz="8" w:space="0" w:color="000000"/>
              <w:right w:val="single" w:sz="8" w:space="0" w:color="auto"/>
            </w:tcBorders>
            <w:vAlign w:val="center"/>
            <w:hideMark/>
          </w:tcPr>
          <w:p w14:paraId="07EDA36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2A35F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09DD3DF" w14:textId="5B6B53D6"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843" w:type="dxa"/>
            <w:vMerge/>
            <w:tcBorders>
              <w:top w:val="nil"/>
              <w:left w:val="single" w:sz="8" w:space="0" w:color="auto"/>
              <w:bottom w:val="single" w:sz="8" w:space="0" w:color="000000"/>
              <w:right w:val="single" w:sz="8" w:space="0" w:color="auto"/>
            </w:tcBorders>
            <w:vAlign w:val="center"/>
            <w:hideMark/>
          </w:tcPr>
          <w:p w14:paraId="11D5DA8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42DD9B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E0720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26EC80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ACBE0A8"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4D83E6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582A169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Impulsar acciones que faciliten el acceso a la salud de los pueblos indígenas fortaleciendo el reconocimiento y formalización de </w:t>
            </w:r>
            <w:r w:rsidRPr="00A27C4E">
              <w:rPr>
                <w:rFonts w:ascii="Calibri Light" w:eastAsia="Arial Narrow" w:hAnsi="Calibri Light" w:cs="Calibri Light"/>
                <w:color w:val="000000"/>
                <w:sz w:val="20"/>
                <w:szCs w:val="20"/>
                <w:lang w:eastAsia="es-ES_tradnl"/>
              </w:rPr>
              <w:lastRenderedPageBreak/>
              <w:t>especialistas de la salud tradicionales</w:t>
            </w:r>
          </w:p>
        </w:tc>
        <w:tc>
          <w:tcPr>
            <w:tcW w:w="5103" w:type="dxa"/>
            <w:tcBorders>
              <w:top w:val="nil"/>
              <w:left w:val="nil"/>
              <w:bottom w:val="nil"/>
              <w:right w:val="single" w:sz="8" w:space="0" w:color="auto"/>
            </w:tcBorders>
            <w:shd w:val="clear" w:color="auto" w:fill="auto"/>
            <w:vAlign w:val="center"/>
            <w:hideMark/>
          </w:tcPr>
          <w:p w14:paraId="61B27D2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 xml:space="preserve">Descripción: </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1777D4C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6B2B86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7FD6A7E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68F3C4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73BFE99"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2A766A6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BDC64C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11225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se relaciona a la mejora en la calidad de servicios de salud que ofrece el Estado, pero también a una demanda por una revaloración y reconocimiento a los saberes tradicionales de los Pueblos Indígenas andinos y amazónicos de nuestro país. </w:t>
            </w:r>
          </w:p>
        </w:tc>
        <w:tc>
          <w:tcPr>
            <w:tcW w:w="1843" w:type="dxa"/>
            <w:vMerge/>
            <w:tcBorders>
              <w:top w:val="nil"/>
              <w:left w:val="single" w:sz="8" w:space="0" w:color="auto"/>
              <w:bottom w:val="single" w:sz="8" w:space="0" w:color="000000"/>
              <w:right w:val="single" w:sz="8" w:space="0" w:color="auto"/>
            </w:tcBorders>
            <w:vAlign w:val="center"/>
            <w:hideMark/>
          </w:tcPr>
          <w:p w14:paraId="6038034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FE22E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321CCA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2B57AF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ED6DC6F"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63A317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2C508B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BEBD62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018289A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7E8B2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525EC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AFBF44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1750117" w14:textId="77777777" w:rsidTr="00A27C4E">
        <w:trPr>
          <w:trHeight w:val="5700"/>
        </w:trPr>
        <w:tc>
          <w:tcPr>
            <w:tcW w:w="1135" w:type="dxa"/>
            <w:vMerge/>
            <w:tcBorders>
              <w:top w:val="nil"/>
              <w:left w:val="single" w:sz="8" w:space="0" w:color="auto"/>
              <w:bottom w:val="single" w:sz="8" w:space="0" w:color="000000"/>
              <w:right w:val="single" w:sz="8" w:space="0" w:color="auto"/>
            </w:tcBorders>
            <w:vAlign w:val="center"/>
            <w:hideMark/>
          </w:tcPr>
          <w:p w14:paraId="23D37C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36D91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D63907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Si bien existen barreras para el acceso a la salud física y mental que obedecen a aspectos geográficos, económicos y otros (GDLAB, 2020 y la OPS, 2022), el MINSA (2013) hace una precisión importante en relación a las comunidades indígenas Amazónicas “Considerando que la revaloración de las concepciones, costumbres y prácticas culturales indígenas, son importantes para lograr un mayor número de población atendida en los centros de salud, subsisten aún algunos condicionantes para la participación de esta población, tales como su precariedad económica, así como la dificultad geográfica (traducida en difícil acceso y/o grandes distancias) para el acceso a los establecimientos de salud, como supuestos a tomar en cuenta para el análisis de la morbilidad en estas poblaciones” y lo que dice en relación a las Comunidades Andinas “Un factor limitante para solicitar atención en los servicios de salud, además de la dificultad en la accesibilidad al establecimiento de salud y la precariedad económica, es la percepción negativa, de ésta población, sobre los establecimientos de salud, como la preconcepción de que son espacios donde se niega y rechaza las creencias y tradiciones que perviven en estos grupos.”</w:t>
            </w:r>
          </w:p>
        </w:tc>
        <w:tc>
          <w:tcPr>
            <w:tcW w:w="1843" w:type="dxa"/>
            <w:vMerge/>
            <w:tcBorders>
              <w:top w:val="nil"/>
              <w:left w:val="single" w:sz="8" w:space="0" w:color="auto"/>
              <w:bottom w:val="single" w:sz="8" w:space="0" w:color="000000"/>
              <w:right w:val="single" w:sz="8" w:space="0" w:color="auto"/>
            </w:tcBorders>
            <w:vAlign w:val="center"/>
            <w:hideMark/>
          </w:tcPr>
          <w:p w14:paraId="0FA939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A14DBF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D482E1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51DC0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790FD66" w14:textId="77777777" w:rsidTr="00A27C4E">
        <w:trPr>
          <w:trHeight w:val="3600"/>
        </w:trPr>
        <w:tc>
          <w:tcPr>
            <w:tcW w:w="1135" w:type="dxa"/>
            <w:vMerge/>
            <w:tcBorders>
              <w:top w:val="nil"/>
              <w:left w:val="single" w:sz="8" w:space="0" w:color="auto"/>
              <w:bottom w:val="single" w:sz="8" w:space="0" w:color="000000"/>
              <w:right w:val="single" w:sz="8" w:space="0" w:color="auto"/>
            </w:tcBorders>
            <w:vAlign w:val="center"/>
            <w:hideMark/>
          </w:tcPr>
          <w:p w14:paraId="70B7A6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06FBA0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93FC3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Dichas afirmaciones llevan a una conclusión que se desprende, también, de otros ejemplos como el de “Partera Vital” en Colombia, el rol de las parteras tradicionales dentro del sistema ecuatoriano de salud pública,  "Runa, Ayllu, </w:t>
            </w:r>
            <w:proofErr w:type="spellStart"/>
            <w:r w:rsidRPr="00A27C4E">
              <w:rPr>
                <w:rFonts w:ascii="Calibri Light" w:eastAsia="Arial Narrow" w:hAnsi="Calibri Light" w:cs="Calibri Light"/>
                <w:color w:val="000000"/>
                <w:sz w:val="20"/>
                <w:szCs w:val="20"/>
                <w:lang w:eastAsia="es-ES_tradnl"/>
              </w:rPr>
              <w:t>LLacta</w:t>
            </w:r>
            <w:proofErr w:type="spellEnd"/>
            <w:r w:rsidRPr="00A27C4E">
              <w:rPr>
                <w:rFonts w:ascii="Calibri Light" w:eastAsia="Arial Narrow" w:hAnsi="Calibri Light" w:cs="Calibri Light"/>
                <w:color w:val="000000"/>
                <w:sz w:val="20"/>
                <w:szCs w:val="20"/>
                <w:lang w:eastAsia="es-ES_tradnl"/>
              </w:rPr>
              <w:t xml:space="preserve"> saludables" de la Unidad Operativa Red de Salud Churcampa (Huancavelica) y ganadora del Concurso de Buenas Prácticas Interculturales en la Gestión Pública promovido por el MINCUL el año 2015 en la categoría local, las razones por las que existe apoyo a proyectos que fortalezcan la medicina tradicional de las comunidades indígenas y afromexicanas promovido por el Programa para el Bienestar Integral de los Pueblos Indígenas (PROBIPI) del Instituto Nacional de los Pueblos Indígenas de México y “Comando Matico” en Perú.</w:t>
            </w:r>
          </w:p>
        </w:tc>
        <w:tc>
          <w:tcPr>
            <w:tcW w:w="1843" w:type="dxa"/>
            <w:vMerge/>
            <w:tcBorders>
              <w:top w:val="nil"/>
              <w:left w:val="single" w:sz="8" w:space="0" w:color="auto"/>
              <w:bottom w:val="single" w:sz="8" w:space="0" w:color="000000"/>
              <w:right w:val="single" w:sz="8" w:space="0" w:color="auto"/>
            </w:tcBorders>
            <w:vAlign w:val="center"/>
            <w:hideMark/>
          </w:tcPr>
          <w:p w14:paraId="4E41D1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E03BB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03E7C7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7838D6A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5D6E84A6" w14:textId="77777777" w:rsidTr="00A27C4E">
        <w:trPr>
          <w:trHeight w:val="3000"/>
        </w:trPr>
        <w:tc>
          <w:tcPr>
            <w:tcW w:w="1135" w:type="dxa"/>
            <w:vMerge/>
            <w:tcBorders>
              <w:top w:val="nil"/>
              <w:left w:val="single" w:sz="8" w:space="0" w:color="auto"/>
              <w:bottom w:val="single" w:sz="8" w:space="0" w:color="000000"/>
              <w:right w:val="single" w:sz="8" w:space="0" w:color="auto"/>
            </w:tcBorders>
            <w:vAlign w:val="center"/>
            <w:hideMark/>
          </w:tcPr>
          <w:p w14:paraId="505603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ED6F01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147E7FD"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La conclusión hace alusión a que las tasas de morbilidad y mortalidad mejoran cuando se pone en valor los conocimientos y prácticas tradicionales y se integran a la oferta de salud que ofrece el Estado a nivel regional puesto que se garantiza el respeto a las nociones indígenas del tratamiento de la mente y el cuerpo, se ofrece seguridad frente a traumas colectivos generados por políticas estatales anteriores y se brinda atención a la oferta medicinal tradicional aunque los retos sean múltiples debido a </w:t>
            </w:r>
            <w:r w:rsidRPr="00A27C4E">
              <w:rPr>
                <w:rFonts w:ascii="Calibri Light" w:eastAsia="Arial Narrow" w:hAnsi="Calibri Light" w:cs="Calibri Light"/>
                <w:color w:val="000000"/>
                <w:sz w:val="20"/>
                <w:szCs w:val="20"/>
                <w:lang w:eastAsia="es-ES_tradnl"/>
              </w:rPr>
              <w:lastRenderedPageBreak/>
              <w:t>cuestiones relacionadas a la discriminación racial y cultural sistémica del país (Eyzaguirre, 2016).</w:t>
            </w:r>
          </w:p>
          <w:p w14:paraId="24F39DAA" w14:textId="77777777" w:rsidR="00E316CF" w:rsidRDefault="00E316CF"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p w14:paraId="2FB8F713"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t>(1) Desigualdad-de-oportunidades-para-los-pueblos-indigenas-y-afrodescendientes.pdf. (</w:t>
            </w:r>
            <w:proofErr w:type="spellStart"/>
            <w:r w:rsidRPr="00E316CF">
              <w:rPr>
                <w:rFonts w:ascii="Calibri Light" w:eastAsia="Arial Narrow" w:hAnsi="Calibri Light" w:cs="Calibri Light"/>
                <w:color w:val="000000"/>
                <w:sz w:val="20"/>
                <w:szCs w:val="20"/>
                <w:lang w:eastAsia="es-ES_tradnl"/>
              </w:rPr>
              <w:t>n.d</w:t>
            </w:r>
            <w:proofErr w:type="spellEnd"/>
            <w:r w:rsidRPr="00E316CF">
              <w:rPr>
                <w:rFonts w:ascii="Calibri Light" w:eastAsia="Arial Narrow" w:hAnsi="Calibri Light" w:cs="Calibri Light"/>
                <w:color w:val="000000"/>
                <w:sz w:val="20"/>
                <w:szCs w:val="20"/>
                <w:lang w:eastAsia="es-ES_tradnl"/>
              </w:rPr>
              <w:t xml:space="preserve">.). </w:t>
            </w:r>
            <w:r w:rsidRPr="00E316CF">
              <w:rPr>
                <w:rFonts w:ascii="Calibri Light" w:eastAsia="Arial Narrow" w:hAnsi="Calibri Light" w:cs="Calibri Light"/>
                <w:color w:val="000000"/>
                <w:sz w:val="20"/>
                <w:szCs w:val="20"/>
                <w:lang w:val="en-US" w:eastAsia="es-ES_tradnl"/>
              </w:rPr>
              <w:t>Google Docs. Retrieved April 24, 2023, from https://drive.google.com/file/d/1FyvbTX8C3eZPyXyaw94s4A-sF8FfMZcr/view</w:t>
            </w:r>
          </w:p>
          <w:p w14:paraId="65EB589C"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t xml:space="preserve">(2) Buenas Prácticas Interculturales en la Gestión Pública. </w:t>
            </w:r>
            <w:r w:rsidRPr="00E316CF">
              <w:rPr>
                <w:rFonts w:ascii="Calibri Light" w:eastAsia="Arial Narrow" w:hAnsi="Calibri Light" w:cs="Calibri Light"/>
                <w:color w:val="000000"/>
                <w:sz w:val="20"/>
                <w:szCs w:val="20"/>
                <w:lang w:val="en-US" w:eastAsia="es-ES_tradnl"/>
              </w:rPr>
              <w:t xml:space="preserve">(n.d.). </w:t>
            </w:r>
            <w:proofErr w:type="spellStart"/>
            <w:r w:rsidRPr="00E316CF">
              <w:rPr>
                <w:rFonts w:ascii="Calibri Light" w:eastAsia="Arial Narrow" w:hAnsi="Calibri Light" w:cs="Calibri Light"/>
                <w:color w:val="000000"/>
                <w:sz w:val="20"/>
                <w:szCs w:val="20"/>
                <w:lang w:val="en-US" w:eastAsia="es-ES_tradnl"/>
              </w:rPr>
              <w:t>Cultura.Pe</w:t>
            </w:r>
            <w:proofErr w:type="spellEnd"/>
            <w:r w:rsidRPr="00E316CF">
              <w:rPr>
                <w:rFonts w:ascii="Calibri Light" w:eastAsia="Arial Narrow" w:hAnsi="Calibri Light" w:cs="Calibri Light"/>
                <w:color w:val="000000"/>
                <w:sz w:val="20"/>
                <w:szCs w:val="20"/>
                <w:lang w:val="en-US" w:eastAsia="es-ES_tradnl"/>
              </w:rPr>
              <w:t>. Retrieved April 24, 2023, from https://centroderecursos.cultura.pe/sites/default/files/rb/pdf/Libro-BPI-2014-2015.pdf</w:t>
            </w:r>
          </w:p>
          <w:p w14:paraId="10B3482B"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(3) “Comando Matico” y su aporte para atender a indígenas contagiados por COVID-19. (2020, May 28). SPDA Actualidad Ambiental |; SPDA Actualidad Ambiental. https://www.actualidadambiental.pe/comando-matico-y-su-aporte-para-atender-a-indigenas-contagiados-por-covid-19/</w:t>
            </w:r>
          </w:p>
          <w:p w14:paraId="48E457E3"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t>(4) De la consultoría preparada, I. (</w:t>
            </w:r>
            <w:proofErr w:type="spellStart"/>
            <w:r w:rsidRPr="00E316CF">
              <w:rPr>
                <w:rFonts w:ascii="Calibri Light" w:eastAsia="Arial Narrow" w:hAnsi="Calibri Light" w:cs="Calibri Light"/>
                <w:color w:val="000000"/>
                <w:sz w:val="20"/>
                <w:szCs w:val="20"/>
                <w:lang w:eastAsia="es-ES_tradnl"/>
              </w:rPr>
              <w:t>n.d</w:t>
            </w:r>
            <w:proofErr w:type="spellEnd"/>
            <w:r w:rsidRPr="00E316CF">
              <w:rPr>
                <w:rFonts w:ascii="Calibri Light" w:eastAsia="Arial Narrow" w:hAnsi="Calibri Light" w:cs="Calibri Light"/>
                <w:color w:val="000000"/>
                <w:sz w:val="20"/>
                <w:szCs w:val="20"/>
                <w:lang w:eastAsia="es-ES_tradnl"/>
              </w:rPr>
              <w:t xml:space="preserve">.). Ministerio de Salud Dirección Nacional de Subproceso de Salud. </w:t>
            </w:r>
            <w:r w:rsidRPr="00E316CF">
              <w:rPr>
                <w:rFonts w:ascii="Calibri Light" w:eastAsia="Arial Narrow" w:hAnsi="Calibri Light" w:cs="Calibri Light"/>
                <w:color w:val="000000"/>
                <w:sz w:val="20"/>
                <w:szCs w:val="20"/>
                <w:lang w:val="en-US" w:eastAsia="es-ES_tradnl"/>
              </w:rPr>
              <w:t>Saludecuador.org. Retrieved April 24, 2023, from http://saludecuador.org/maternoinfantil/archivos/smi_D277.pdf</w:t>
            </w:r>
          </w:p>
          <w:p w14:paraId="7B0C7721"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lastRenderedPageBreak/>
              <w:t xml:space="preserve">(5) Francisco, C., </w:t>
            </w:r>
            <w:proofErr w:type="spellStart"/>
            <w:r w:rsidRPr="00E316CF">
              <w:rPr>
                <w:rFonts w:ascii="Calibri Light" w:eastAsia="Arial Narrow" w:hAnsi="Calibri Light" w:cs="Calibri Light"/>
                <w:color w:val="000000"/>
                <w:sz w:val="20"/>
                <w:szCs w:val="20"/>
                <w:lang w:eastAsia="es-ES_tradnl"/>
              </w:rPr>
              <w:t>Beltroy</w:t>
            </w:r>
            <w:proofErr w:type="spellEnd"/>
            <w:r w:rsidRPr="00E316CF">
              <w:rPr>
                <w:rFonts w:ascii="Calibri Light" w:eastAsia="Arial Narrow" w:hAnsi="Calibri Light" w:cs="Calibri Light"/>
                <w:color w:val="000000"/>
                <w:sz w:val="20"/>
                <w:szCs w:val="20"/>
                <w:lang w:eastAsia="es-ES_tradnl"/>
              </w:rPr>
              <w:t>, E., &amp; Soto, R. P. (</w:t>
            </w:r>
            <w:proofErr w:type="spellStart"/>
            <w:r w:rsidRPr="00E316CF">
              <w:rPr>
                <w:rFonts w:ascii="Calibri Light" w:eastAsia="Arial Narrow" w:hAnsi="Calibri Light" w:cs="Calibri Light"/>
                <w:color w:val="000000"/>
                <w:sz w:val="20"/>
                <w:szCs w:val="20"/>
                <w:lang w:eastAsia="es-ES_tradnl"/>
              </w:rPr>
              <w:t>n.d</w:t>
            </w:r>
            <w:proofErr w:type="spellEnd"/>
            <w:r w:rsidRPr="00E316CF">
              <w:rPr>
                <w:rFonts w:ascii="Calibri Light" w:eastAsia="Arial Narrow" w:hAnsi="Calibri Light" w:cs="Calibri Light"/>
                <w:color w:val="000000"/>
                <w:sz w:val="20"/>
                <w:szCs w:val="20"/>
                <w:lang w:eastAsia="es-ES_tradnl"/>
              </w:rPr>
              <w:t xml:space="preserve">.). </w:t>
            </w:r>
            <w:r w:rsidRPr="00E316CF">
              <w:rPr>
                <w:rFonts w:ascii="Calibri Light" w:eastAsia="Arial Narrow" w:hAnsi="Calibri Light" w:cs="Calibri Light"/>
                <w:color w:val="000000"/>
                <w:sz w:val="20"/>
                <w:szCs w:val="20"/>
                <w:lang w:val="en-US" w:eastAsia="es-ES_tradnl"/>
              </w:rPr>
              <w:t>Bvsalud.org. Retrieved April 24, 2023, from https://docs.bvsalud.org/biblioref/2018/03/880047/el-proceso-de-incorporacion-de-la-medicina-tradicional-y-altern_CDkDGRx.pdf</w:t>
            </w:r>
          </w:p>
          <w:p w14:paraId="28431AC3"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t>(6) INPI, &amp; Instituto Nacional de los Pueblos Indígenas. (</w:t>
            </w:r>
            <w:proofErr w:type="spellStart"/>
            <w:r w:rsidRPr="00E316CF">
              <w:rPr>
                <w:rFonts w:ascii="Calibri Light" w:eastAsia="Arial Narrow" w:hAnsi="Calibri Light" w:cs="Calibri Light"/>
                <w:color w:val="000000"/>
                <w:sz w:val="20"/>
                <w:szCs w:val="20"/>
                <w:lang w:eastAsia="es-ES_tradnl"/>
              </w:rPr>
              <w:t>n.d</w:t>
            </w:r>
            <w:proofErr w:type="spellEnd"/>
            <w:r w:rsidRPr="00E316CF">
              <w:rPr>
                <w:rFonts w:ascii="Calibri Light" w:eastAsia="Arial Narrow" w:hAnsi="Calibri Light" w:cs="Calibri Light"/>
                <w:color w:val="000000"/>
                <w:sz w:val="20"/>
                <w:szCs w:val="20"/>
                <w:lang w:eastAsia="es-ES_tradnl"/>
              </w:rPr>
              <w:t xml:space="preserve">.). Más información. Proyectos de medicina tradicional. </w:t>
            </w:r>
            <w:proofErr w:type="spellStart"/>
            <w:proofErr w:type="gramStart"/>
            <w:r w:rsidRPr="00E316CF">
              <w:rPr>
                <w:rFonts w:ascii="Calibri Light" w:eastAsia="Arial Narrow" w:hAnsi="Calibri Light" w:cs="Calibri Light"/>
                <w:color w:val="000000"/>
                <w:sz w:val="20"/>
                <w:szCs w:val="20"/>
                <w:lang w:val="en-US" w:eastAsia="es-ES_tradnl"/>
              </w:rPr>
              <w:t>Gob.Mx</w:t>
            </w:r>
            <w:proofErr w:type="spellEnd"/>
            <w:r w:rsidRPr="00E316CF">
              <w:rPr>
                <w:rFonts w:ascii="Calibri Light" w:eastAsia="Arial Narrow" w:hAnsi="Calibri Light" w:cs="Calibri Light"/>
                <w:color w:val="000000"/>
                <w:sz w:val="20"/>
                <w:szCs w:val="20"/>
                <w:lang w:val="en-US" w:eastAsia="es-ES_tradnl"/>
              </w:rPr>
              <w:t>.</w:t>
            </w:r>
            <w:proofErr w:type="gramEnd"/>
            <w:r w:rsidRPr="00E316CF">
              <w:rPr>
                <w:rFonts w:ascii="Calibri Light" w:eastAsia="Arial Narrow" w:hAnsi="Calibri Light" w:cs="Calibri Light"/>
                <w:color w:val="000000"/>
                <w:sz w:val="20"/>
                <w:szCs w:val="20"/>
                <w:lang w:val="en-US" w:eastAsia="es-ES_tradnl"/>
              </w:rPr>
              <w:t xml:space="preserve"> Retrieved April 24, 2023, from https://www.gob.mx/inpi/acciones-y-programas/mas-informacion-proyectos-de-medicina-tradicional</w:t>
            </w:r>
          </w:p>
          <w:p w14:paraId="3166625D"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t xml:space="preserve">(7) UNFPA. (2020). Partera Vital: un proyecto pionero que articula la sabiduría ancestral con los servicios de salud y estadística en Chocó. </w:t>
            </w:r>
            <w:r w:rsidRPr="00E316CF">
              <w:rPr>
                <w:rFonts w:ascii="Calibri Light" w:eastAsia="Arial Narrow" w:hAnsi="Calibri Light" w:cs="Calibri Light"/>
                <w:color w:val="000000"/>
                <w:sz w:val="20"/>
                <w:szCs w:val="20"/>
                <w:lang w:val="en-US" w:eastAsia="es-ES_tradnl"/>
              </w:rPr>
              <w:t>UNFPA - Colombia.</w:t>
            </w:r>
          </w:p>
          <w:p w14:paraId="3FD8541D"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val="en-US" w:eastAsia="es-ES_tradnl"/>
              </w:rPr>
              <w:t xml:space="preserve">(8) (N.d.-a). </w:t>
            </w:r>
            <w:proofErr w:type="spellStart"/>
            <w:r w:rsidRPr="00E316CF">
              <w:rPr>
                <w:rFonts w:ascii="Calibri Light" w:eastAsia="Arial Narrow" w:hAnsi="Calibri Light" w:cs="Calibri Light"/>
                <w:color w:val="000000"/>
                <w:sz w:val="20"/>
                <w:szCs w:val="20"/>
                <w:lang w:val="en-US" w:eastAsia="es-ES_tradnl"/>
              </w:rPr>
              <w:t>Gob.Pe</w:t>
            </w:r>
            <w:proofErr w:type="spellEnd"/>
            <w:r w:rsidRPr="00E316CF">
              <w:rPr>
                <w:rFonts w:ascii="Calibri Light" w:eastAsia="Arial Narrow" w:hAnsi="Calibri Light" w:cs="Calibri Light"/>
                <w:color w:val="000000"/>
                <w:sz w:val="20"/>
                <w:szCs w:val="20"/>
                <w:lang w:val="en-US" w:eastAsia="es-ES_tradnl"/>
              </w:rPr>
              <w:t>. Retrieved April 24, 2023, from http://bvs.minsa.gob.pe/local/MINSA/5863.pdf</w:t>
            </w:r>
          </w:p>
          <w:p w14:paraId="66C574B3" w14:textId="691FBD91" w:rsidR="00E316CF" w:rsidRPr="00A27C4E"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val="en-US" w:eastAsia="es-ES_tradnl"/>
              </w:rPr>
              <w:t xml:space="preserve">(9) (N.d.-b). </w:t>
            </w:r>
            <w:proofErr w:type="spellStart"/>
            <w:r w:rsidRPr="00E316CF">
              <w:rPr>
                <w:rFonts w:ascii="Calibri Light" w:eastAsia="Arial Narrow" w:hAnsi="Calibri Light" w:cs="Calibri Light"/>
                <w:color w:val="000000"/>
                <w:sz w:val="20"/>
                <w:szCs w:val="20"/>
                <w:lang w:val="en-US" w:eastAsia="es-ES_tradnl"/>
              </w:rPr>
              <w:t>Gob.Pe</w:t>
            </w:r>
            <w:proofErr w:type="spellEnd"/>
            <w:r w:rsidRPr="00E316CF">
              <w:rPr>
                <w:rFonts w:ascii="Calibri Light" w:eastAsia="Arial Narrow" w:hAnsi="Calibri Light" w:cs="Calibri Light"/>
                <w:color w:val="000000"/>
                <w:sz w:val="20"/>
                <w:szCs w:val="20"/>
                <w:lang w:val="en-US" w:eastAsia="es-ES_tradnl"/>
              </w:rPr>
              <w:t>. Retrieved April 24, 2023, from http://bvs.minsa.gob.pe/local/MINSA/2734.pdf</w:t>
            </w:r>
          </w:p>
        </w:tc>
        <w:tc>
          <w:tcPr>
            <w:tcW w:w="1843" w:type="dxa"/>
            <w:vMerge/>
            <w:tcBorders>
              <w:top w:val="nil"/>
              <w:left w:val="single" w:sz="8" w:space="0" w:color="auto"/>
              <w:bottom w:val="single" w:sz="8" w:space="0" w:color="000000"/>
              <w:right w:val="single" w:sz="8" w:space="0" w:color="auto"/>
            </w:tcBorders>
            <w:vAlign w:val="center"/>
            <w:hideMark/>
          </w:tcPr>
          <w:p w14:paraId="401AE8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3609D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C76644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34F2B0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39CD15D9"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73E3B9A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2573F3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68204C16" w14:textId="7C3EA73D"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843" w:type="dxa"/>
            <w:vMerge/>
            <w:tcBorders>
              <w:top w:val="nil"/>
              <w:left w:val="single" w:sz="8" w:space="0" w:color="auto"/>
              <w:bottom w:val="single" w:sz="8" w:space="0" w:color="000000"/>
              <w:right w:val="single" w:sz="8" w:space="0" w:color="auto"/>
            </w:tcBorders>
            <w:vAlign w:val="center"/>
            <w:hideMark/>
          </w:tcPr>
          <w:p w14:paraId="3A13C9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42803B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E24112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38B2AE1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48363BBE" w14:textId="77777777" w:rsidTr="00A27C4E">
        <w:trPr>
          <w:trHeight w:val="620"/>
        </w:trPr>
        <w:tc>
          <w:tcPr>
            <w:tcW w:w="1135" w:type="dxa"/>
            <w:vMerge/>
            <w:tcBorders>
              <w:top w:val="nil"/>
              <w:left w:val="single" w:sz="8" w:space="0" w:color="auto"/>
              <w:bottom w:val="single" w:sz="8" w:space="0" w:color="000000"/>
              <w:right w:val="single" w:sz="8" w:space="0" w:color="auto"/>
            </w:tcBorders>
            <w:vAlign w:val="center"/>
            <w:hideMark/>
          </w:tcPr>
          <w:p w14:paraId="459C7E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1FB8A7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Apoyar, promocionar y crear programas y/o proyectos que promuevan lograr la seguridad alimentaria a través de tecnologías y saberes indígenas.</w:t>
            </w:r>
          </w:p>
        </w:tc>
        <w:tc>
          <w:tcPr>
            <w:tcW w:w="5103" w:type="dxa"/>
            <w:tcBorders>
              <w:top w:val="nil"/>
              <w:left w:val="nil"/>
              <w:bottom w:val="nil"/>
              <w:right w:val="single" w:sz="8" w:space="0" w:color="auto"/>
            </w:tcBorders>
            <w:shd w:val="clear" w:color="auto" w:fill="auto"/>
            <w:vAlign w:val="center"/>
            <w:hideMark/>
          </w:tcPr>
          <w:p w14:paraId="0A06978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Descripción: </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39F1036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6E1C07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444EAF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Crisis alimentaria</w:t>
            </w:r>
          </w:p>
        </w:tc>
        <w:tc>
          <w:tcPr>
            <w:tcW w:w="160" w:type="dxa"/>
            <w:vAlign w:val="center"/>
            <w:hideMark/>
          </w:tcPr>
          <w:p w14:paraId="19A774B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2B91F26" w14:textId="77777777" w:rsidTr="00A27C4E">
        <w:trPr>
          <w:trHeight w:val="3320"/>
        </w:trPr>
        <w:tc>
          <w:tcPr>
            <w:tcW w:w="1135" w:type="dxa"/>
            <w:vMerge/>
            <w:tcBorders>
              <w:top w:val="nil"/>
              <w:left w:val="single" w:sz="8" w:space="0" w:color="auto"/>
              <w:bottom w:val="single" w:sz="8" w:space="0" w:color="000000"/>
              <w:right w:val="single" w:sz="8" w:space="0" w:color="auto"/>
            </w:tcBorders>
            <w:vAlign w:val="center"/>
            <w:hideMark/>
          </w:tcPr>
          <w:p w14:paraId="639ED3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F37ADA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60E05EE" w14:textId="3D10B14A"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 el Perú se tiene la Estrategia Nacional de Seguridad Alimentaria y Nutricional 2013-2021 del MIDAGRI, la cual indica que entre las causales de la inseguridad alimentaria de nuestro país apunta a la “Poca valoración y difusión de tecnologías y buenas prácticas tradicionales amazónicas y andinas”. Esto permite comprender mejor</w:t>
            </w:r>
            <w:ins w:id="32" w:author="Carmen del Rosario Bahamonde Quinteros" w:date="2023-09-11T14:36:00Z">
              <w:r w:rsidR="00316EB6">
                <w:rPr>
                  <w:rFonts w:ascii="Calibri Light" w:eastAsia="Arial Narrow" w:hAnsi="Calibri Light" w:cs="Calibri Light"/>
                  <w:color w:val="000000"/>
                  <w:sz w:val="20"/>
                  <w:szCs w:val="20"/>
                  <w:lang w:eastAsia="es-ES_tradnl"/>
                </w:rPr>
                <w:t xml:space="preserve"> los</w:t>
              </w:r>
            </w:ins>
            <w:r w:rsidRPr="00A27C4E">
              <w:rPr>
                <w:rFonts w:ascii="Calibri Light" w:eastAsia="Arial Narrow" w:hAnsi="Calibri Light" w:cs="Calibri Light"/>
                <w:color w:val="000000"/>
                <w:sz w:val="20"/>
                <w:szCs w:val="20"/>
                <w:lang w:eastAsia="es-ES_tradnl"/>
              </w:rPr>
              <w:t xml:space="preserve"> proyectos ejecutados en diversos continentes y específicamente en Perú como se observa en los proyectos ejecutados en el país por la FAO en relación a seguridad alimentaria y Nutricional.  En ese sentido, la alternativa apunta a apoyar, promover y/o crear programas y/o proyectos que promuevan lograr la seguridad alimentaria a través de tecnologías y saberes indígenas.</w:t>
            </w:r>
          </w:p>
        </w:tc>
        <w:tc>
          <w:tcPr>
            <w:tcW w:w="1843" w:type="dxa"/>
            <w:vMerge/>
            <w:tcBorders>
              <w:top w:val="nil"/>
              <w:left w:val="single" w:sz="8" w:space="0" w:color="auto"/>
              <w:bottom w:val="single" w:sz="8" w:space="0" w:color="000000"/>
              <w:right w:val="single" w:sz="8" w:space="0" w:color="auto"/>
            </w:tcBorders>
            <w:vAlign w:val="center"/>
            <w:hideMark/>
          </w:tcPr>
          <w:p w14:paraId="13067D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B1C16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F9AB9B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6DD3002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E28883C"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2ECC5F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072F09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628CDD7"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p w14:paraId="761EF161"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Entre los proyectos de IPAF del 2019 se tuvieron 14 en África, 4 en Asia y 10 en América Latina relacionados a seguridad alimentaria. El IPAF (2020) señala que los proyectos que se centraron en seguridad alimentaria se plantearon “(…) desde una perspectiva holística que permitió fomentar también la protección de la biodiversidad, los recursos naturales, las culturas tradicionales y los derechos indígenas. Se procuró abordar la pérdida de los sistemas de medios de vida tradicionales mediante la recuperación de plantas, semillas y especies indígenas y el desarrollo de formas alternativas de </w:t>
            </w:r>
            <w:r w:rsidRPr="00E316CF">
              <w:rPr>
                <w:rFonts w:ascii="Calibri Light" w:eastAsia="Arial Narrow" w:hAnsi="Calibri Light" w:cs="Calibri Light"/>
                <w:color w:val="000000"/>
                <w:sz w:val="20"/>
                <w:szCs w:val="20"/>
                <w:lang w:eastAsia="es-ES_tradnl"/>
              </w:rPr>
              <w:lastRenderedPageBreak/>
              <w:t>mitigar el cambio climático. Los proyectos contribuyeron también a que las personas, en particular las mujeres, tomaran consciencia de su papel y capacidades.”. Es decir, trabajar en torno a la seguridad alimentaria permite abordar otras problemáticas en las comunidades.</w:t>
            </w:r>
          </w:p>
          <w:p w14:paraId="0485A21D" w14:textId="1C1F1279" w:rsidR="00E316CF" w:rsidRPr="00A27C4E"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Esta conclusión del IPAF calza con lo que la Estrategia Nacional de Seguridad Alimentaria y Nutricional 2013-2021 del MIDAGRI señala como una de las causales de la inseguridad alimentaria que encuentran entre los pueblos indígenas en nuestro país: “Poca valoración y difusión de tecnologías y buenas prácticas tradicionales amazónicas y andinas”. Lo mismo sucede con los problemas relacionados a cambio climático por lo que la alternativa apunta a apoyar, reforzar y, en la medida de los posible, crear iniciativas relacionadas a la utilización o reutilización de tecnologías y/o saberes tradicionales que puedan llevar a alcanzar mayor seguridad alimentaria en sus comunidades.</w:t>
            </w:r>
          </w:p>
        </w:tc>
        <w:tc>
          <w:tcPr>
            <w:tcW w:w="1843" w:type="dxa"/>
            <w:vMerge/>
            <w:tcBorders>
              <w:top w:val="nil"/>
              <w:left w:val="single" w:sz="8" w:space="0" w:color="auto"/>
              <w:bottom w:val="single" w:sz="8" w:space="0" w:color="000000"/>
              <w:right w:val="single" w:sz="8" w:space="0" w:color="auto"/>
            </w:tcBorders>
            <w:vAlign w:val="center"/>
            <w:hideMark/>
          </w:tcPr>
          <w:p w14:paraId="15A8D56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90EAF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36E888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27784A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668B4AC"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032E1A1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AAC915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5829BC1"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p w14:paraId="18B99AD2"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t>(1) Evaluación de los resultados del cuarto ciclo del IPAF.pdf. (</w:t>
            </w:r>
            <w:proofErr w:type="spellStart"/>
            <w:r w:rsidRPr="00E316CF">
              <w:rPr>
                <w:rFonts w:ascii="Calibri Light" w:eastAsia="Arial Narrow" w:hAnsi="Calibri Light" w:cs="Calibri Light"/>
                <w:color w:val="000000"/>
                <w:sz w:val="20"/>
                <w:szCs w:val="20"/>
                <w:lang w:eastAsia="es-ES_tradnl"/>
              </w:rPr>
              <w:t>n.d</w:t>
            </w:r>
            <w:proofErr w:type="spellEnd"/>
            <w:r w:rsidRPr="00E316CF">
              <w:rPr>
                <w:rFonts w:ascii="Calibri Light" w:eastAsia="Arial Narrow" w:hAnsi="Calibri Light" w:cs="Calibri Light"/>
                <w:color w:val="000000"/>
                <w:sz w:val="20"/>
                <w:szCs w:val="20"/>
                <w:lang w:eastAsia="es-ES_tradnl"/>
              </w:rPr>
              <w:t xml:space="preserve">.). </w:t>
            </w:r>
            <w:r w:rsidRPr="00E316CF">
              <w:rPr>
                <w:rFonts w:ascii="Calibri Light" w:eastAsia="Arial Narrow" w:hAnsi="Calibri Light" w:cs="Calibri Light"/>
                <w:color w:val="000000"/>
                <w:sz w:val="20"/>
                <w:szCs w:val="20"/>
                <w:lang w:val="en-US" w:eastAsia="es-ES_tradnl"/>
              </w:rPr>
              <w:t>Google Docs. Retrieved April 24, 2023, from https://drive.google.com/file/d/1rg3Udbae6UbsrJAZpw8jy54x_dXF3ouh/view</w:t>
            </w:r>
          </w:p>
          <w:p w14:paraId="23752842"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lastRenderedPageBreak/>
              <w:t xml:space="preserve">(2) Organización de las Naciones Unidas para la Alimentación y la Agricultura: Lista de proyectos. </w:t>
            </w:r>
            <w:r w:rsidRPr="00E316CF">
              <w:rPr>
                <w:rFonts w:ascii="Calibri Light" w:eastAsia="Arial Narrow" w:hAnsi="Calibri Light" w:cs="Calibri Light"/>
                <w:color w:val="000000"/>
                <w:sz w:val="20"/>
                <w:szCs w:val="20"/>
                <w:lang w:val="en-US" w:eastAsia="es-ES_tradnl"/>
              </w:rPr>
              <w:t>(n.d.). Fao.org. Retrieved April 24, 2023, from https://www.fao.org/peru/programas-y-proyectos/lista-de-proyectos/en/</w:t>
            </w:r>
          </w:p>
          <w:p w14:paraId="6950A965" w14:textId="609627C5" w:rsidR="00E316CF" w:rsidRPr="00A27C4E"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(3) (2013). </w:t>
            </w:r>
            <w:proofErr w:type="spellStart"/>
            <w:r w:rsidRPr="00E316CF">
              <w:rPr>
                <w:rFonts w:ascii="Calibri Light" w:eastAsia="Arial Narrow" w:hAnsi="Calibri Light" w:cs="Calibri Light"/>
                <w:color w:val="000000"/>
                <w:sz w:val="20"/>
                <w:szCs w:val="20"/>
                <w:lang w:eastAsia="es-ES_tradnl"/>
              </w:rPr>
              <w:t>Gob.Pe</w:t>
            </w:r>
            <w:proofErr w:type="spellEnd"/>
            <w:r w:rsidRPr="00E316CF">
              <w:rPr>
                <w:rFonts w:ascii="Calibri Light" w:eastAsia="Arial Narrow" w:hAnsi="Calibri Light" w:cs="Calibri Light"/>
                <w:color w:val="000000"/>
                <w:sz w:val="20"/>
                <w:szCs w:val="20"/>
                <w:lang w:eastAsia="es-ES_tradnl"/>
              </w:rPr>
              <w:t>. https://www.midagri.gob.pe/portal/download/pdf/seguridad-alimentaria/estrategia-nacional-2013-2021.pdf</w:t>
            </w:r>
          </w:p>
        </w:tc>
        <w:tc>
          <w:tcPr>
            <w:tcW w:w="1843" w:type="dxa"/>
            <w:vMerge/>
            <w:tcBorders>
              <w:top w:val="nil"/>
              <w:left w:val="single" w:sz="8" w:space="0" w:color="auto"/>
              <w:bottom w:val="single" w:sz="8" w:space="0" w:color="000000"/>
              <w:right w:val="single" w:sz="8" w:space="0" w:color="auto"/>
            </w:tcBorders>
            <w:vAlign w:val="center"/>
            <w:hideMark/>
          </w:tcPr>
          <w:p w14:paraId="567F83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4D2564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4446D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0346DE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3BCE6C5" w14:textId="77777777" w:rsidTr="00A27C4E">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69EADDF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725294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Impulsar acciones que promuevan la inversión y enfoque en los pueblos indígenas u originarios en las políticas orientadas a la </w:t>
            </w:r>
            <w:proofErr w:type="spellStart"/>
            <w:r w:rsidRPr="00A27C4E">
              <w:rPr>
                <w:rFonts w:ascii="Calibri Light" w:eastAsia="Arial Narrow" w:hAnsi="Calibri Light" w:cs="Calibri Light"/>
                <w:color w:val="000000"/>
                <w:sz w:val="20"/>
                <w:szCs w:val="20"/>
                <w:lang w:eastAsia="es-ES_tradnl"/>
              </w:rPr>
              <w:t>garantización</w:t>
            </w:r>
            <w:proofErr w:type="spellEnd"/>
            <w:r w:rsidRPr="00A27C4E">
              <w:rPr>
                <w:rFonts w:ascii="Calibri Light" w:eastAsia="Arial Narrow" w:hAnsi="Calibri Light" w:cs="Calibri Light"/>
                <w:color w:val="000000"/>
                <w:sz w:val="20"/>
                <w:szCs w:val="20"/>
                <w:lang w:eastAsia="es-ES_tradnl"/>
              </w:rPr>
              <w:t xml:space="preserve"> de agua, saneamiento, cobertura de energía eléctrica y acceso a la </w:t>
            </w:r>
            <w:r w:rsidRPr="00A27C4E">
              <w:rPr>
                <w:rFonts w:ascii="Calibri Light" w:eastAsia="Arial Narrow" w:hAnsi="Calibri Light" w:cs="Calibri Light"/>
                <w:color w:val="000000"/>
                <w:sz w:val="20"/>
                <w:szCs w:val="20"/>
                <w:lang w:eastAsia="es-ES_tradnl"/>
              </w:rPr>
              <w:lastRenderedPageBreak/>
              <w:t xml:space="preserve">Internet para los pueblos indígenas u originarios. </w:t>
            </w:r>
          </w:p>
        </w:tc>
        <w:tc>
          <w:tcPr>
            <w:tcW w:w="5103" w:type="dxa"/>
            <w:tcBorders>
              <w:top w:val="nil"/>
              <w:left w:val="nil"/>
              <w:bottom w:val="nil"/>
              <w:right w:val="single" w:sz="8" w:space="0" w:color="auto"/>
            </w:tcBorders>
            <w:shd w:val="clear" w:color="auto" w:fill="auto"/>
            <w:vAlign w:val="center"/>
            <w:hideMark/>
          </w:tcPr>
          <w:p w14:paraId="651D22B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 xml:space="preserve">Descripción: </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29CA40F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4F2B263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4564CCD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47131FE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99F50AF" w14:textId="77777777" w:rsidTr="00A27C4E">
        <w:trPr>
          <w:trHeight w:val="2120"/>
        </w:trPr>
        <w:tc>
          <w:tcPr>
            <w:tcW w:w="1135" w:type="dxa"/>
            <w:vMerge/>
            <w:tcBorders>
              <w:top w:val="nil"/>
              <w:left w:val="single" w:sz="8" w:space="0" w:color="auto"/>
              <w:bottom w:val="single" w:sz="8" w:space="0" w:color="000000"/>
              <w:right w:val="single" w:sz="8" w:space="0" w:color="auto"/>
            </w:tcBorders>
            <w:vAlign w:val="center"/>
            <w:hideMark/>
          </w:tcPr>
          <w:p w14:paraId="40EDF0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3299B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6E3BDD4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Dado que ya se hizo énfasis en lo que respecta a salud y educación, en esta alternativa se presenta una alternativa de solución relacionada al acceso al agua y servicios de saneamiento, cobertura de energía eléctrica y acceso a la internet tomando en cuenta lo que resaltaron organizaciones como ONAMIAP (2018) y lo que recoge el </w:t>
            </w:r>
            <w:proofErr w:type="spellStart"/>
            <w:r w:rsidRPr="00A27C4E">
              <w:rPr>
                <w:rFonts w:ascii="Calibri Light" w:eastAsia="Arial Narrow" w:hAnsi="Calibri Light" w:cs="Calibri Light"/>
                <w:color w:val="000000"/>
                <w:sz w:val="20"/>
                <w:szCs w:val="20"/>
                <w:lang w:eastAsia="es-ES_tradnl"/>
              </w:rPr>
              <w:t>Mincul</w:t>
            </w:r>
            <w:proofErr w:type="spellEnd"/>
            <w:r w:rsidRPr="00A27C4E">
              <w:rPr>
                <w:rFonts w:ascii="Calibri Light" w:eastAsia="Arial Narrow" w:hAnsi="Calibri Light" w:cs="Calibri Light"/>
                <w:color w:val="000000"/>
                <w:sz w:val="20"/>
                <w:szCs w:val="20"/>
                <w:lang w:eastAsia="es-ES_tradnl"/>
              </w:rPr>
              <w:t xml:space="preserve"> (2020) a partir de los resultados del III Censo de Comunidades Indígenas realizado el 2017.</w:t>
            </w:r>
          </w:p>
        </w:tc>
        <w:tc>
          <w:tcPr>
            <w:tcW w:w="1843" w:type="dxa"/>
            <w:vMerge/>
            <w:tcBorders>
              <w:top w:val="nil"/>
              <w:left w:val="single" w:sz="8" w:space="0" w:color="auto"/>
              <w:bottom w:val="single" w:sz="8" w:space="0" w:color="000000"/>
              <w:right w:val="single" w:sz="8" w:space="0" w:color="auto"/>
            </w:tcBorders>
            <w:vAlign w:val="center"/>
            <w:hideMark/>
          </w:tcPr>
          <w:p w14:paraId="09A4568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098DF0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3AFC7F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0995F9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8FCC87F"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4FE7296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22BA8E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FFAD1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2451537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EFBC9B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C75F78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54A6AB0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718509A"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34A481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6093C1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B53B68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Si bien no se cuenta con una experiencia de proyecto o programa que haya intentado abordar estas cuatro problemáticas conjuntas en alguna comunidad indígena, se </w:t>
            </w:r>
            <w:r w:rsidRPr="00A27C4E">
              <w:rPr>
                <w:rFonts w:ascii="Calibri Light" w:eastAsia="Arial Narrow" w:hAnsi="Calibri Light" w:cs="Calibri Light"/>
                <w:color w:val="000000"/>
                <w:sz w:val="20"/>
                <w:szCs w:val="20"/>
                <w:lang w:eastAsia="es-ES_tradnl"/>
              </w:rPr>
              <w:lastRenderedPageBreak/>
              <w:t>presentan cuatros casos que permiten elaborar una justificación para esta alternativa.</w:t>
            </w:r>
          </w:p>
        </w:tc>
        <w:tc>
          <w:tcPr>
            <w:tcW w:w="1843" w:type="dxa"/>
            <w:vMerge/>
            <w:tcBorders>
              <w:top w:val="nil"/>
              <w:left w:val="single" w:sz="8" w:space="0" w:color="auto"/>
              <w:bottom w:val="single" w:sz="8" w:space="0" w:color="000000"/>
              <w:right w:val="single" w:sz="8" w:space="0" w:color="auto"/>
            </w:tcBorders>
            <w:vAlign w:val="center"/>
            <w:hideMark/>
          </w:tcPr>
          <w:p w14:paraId="658DD69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D6D791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BCBC1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12B8D0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50EF307" w14:textId="77777777" w:rsidTr="00A27C4E">
        <w:trPr>
          <w:trHeight w:val="4200"/>
        </w:trPr>
        <w:tc>
          <w:tcPr>
            <w:tcW w:w="1135" w:type="dxa"/>
            <w:vMerge/>
            <w:tcBorders>
              <w:top w:val="nil"/>
              <w:left w:val="single" w:sz="8" w:space="0" w:color="auto"/>
              <w:bottom w:val="single" w:sz="8" w:space="0" w:color="000000"/>
              <w:right w:val="single" w:sz="8" w:space="0" w:color="auto"/>
            </w:tcBorders>
            <w:vAlign w:val="center"/>
            <w:hideMark/>
          </w:tcPr>
          <w:p w14:paraId="5AD90B7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39AE2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7DDE6A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Existe un estado situacional claro respecto a los problemas que enfrenta la </w:t>
            </w:r>
            <w:proofErr w:type="spellStart"/>
            <w:r w:rsidRPr="00A27C4E">
              <w:rPr>
                <w:rFonts w:ascii="Calibri Light" w:eastAsia="Arial Narrow" w:hAnsi="Calibri Light" w:cs="Calibri Light"/>
                <w:color w:val="000000"/>
                <w:sz w:val="20"/>
                <w:szCs w:val="20"/>
                <w:lang w:eastAsia="es-ES_tradnl"/>
              </w:rPr>
              <w:t>garantización</w:t>
            </w:r>
            <w:proofErr w:type="spellEnd"/>
            <w:r w:rsidRPr="00A27C4E">
              <w:rPr>
                <w:rFonts w:ascii="Calibri Light" w:eastAsia="Arial Narrow" w:hAnsi="Calibri Light" w:cs="Calibri Light"/>
                <w:color w:val="000000"/>
                <w:sz w:val="20"/>
                <w:szCs w:val="20"/>
                <w:lang w:eastAsia="es-ES_tradnl"/>
              </w:rPr>
              <w:t xml:space="preserve"> de agua potable y saneamiento para la población rural (Defensoría del Pueblo, 2022) así como algunas propuestas para la Amazonía Rural y Dispersa (MCLCP, 2020) donde, además, se recomienda un enfoque en la Amazonía rural dispersa; el impulso de tecnologías e intervenciones apropiadas para los distintos escenarios de la </w:t>
            </w:r>
            <w:proofErr w:type="spellStart"/>
            <w:r w:rsidRPr="00A27C4E">
              <w:rPr>
                <w:rFonts w:ascii="Calibri Light" w:eastAsia="Arial Narrow" w:hAnsi="Calibri Light" w:cs="Calibri Light"/>
                <w:color w:val="000000"/>
                <w:sz w:val="20"/>
                <w:szCs w:val="20"/>
                <w:lang w:eastAsia="es-ES_tradnl"/>
              </w:rPr>
              <w:t>amazonía</w:t>
            </w:r>
            <w:proofErr w:type="spellEnd"/>
            <w:r w:rsidRPr="00A27C4E">
              <w:rPr>
                <w:rFonts w:ascii="Calibri Light" w:eastAsia="Arial Narrow" w:hAnsi="Calibri Light" w:cs="Calibri Light"/>
                <w:color w:val="000000"/>
                <w:sz w:val="20"/>
                <w:szCs w:val="20"/>
                <w:lang w:eastAsia="es-ES_tradnl"/>
              </w:rPr>
              <w:t xml:space="preserve"> rural dispersa; inversión suficiente en cobertura de los servicios de agua y saneamiento, mayor involucramiento de los gobiernos regionales y locales; pertinencia cultural e; impulsar intervenciones multisectoriales con carácter territorial (riego, reforestación, agricultura que incluyan temas de saneamiento) y ambientales (retribución por servicios ecosistémicos) que puedan asociarse a la inversión y operación de sistemas de agua y saneamiento.</w:t>
            </w:r>
          </w:p>
        </w:tc>
        <w:tc>
          <w:tcPr>
            <w:tcW w:w="1843" w:type="dxa"/>
            <w:vMerge/>
            <w:tcBorders>
              <w:top w:val="nil"/>
              <w:left w:val="single" w:sz="8" w:space="0" w:color="auto"/>
              <w:bottom w:val="single" w:sz="8" w:space="0" w:color="000000"/>
              <w:right w:val="single" w:sz="8" w:space="0" w:color="auto"/>
            </w:tcBorders>
            <w:vAlign w:val="center"/>
            <w:hideMark/>
          </w:tcPr>
          <w:p w14:paraId="16E78DA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C31536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B5937D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48BFE70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1082E5C" w14:textId="77777777" w:rsidTr="00A27C4E">
        <w:trPr>
          <w:trHeight w:val="7680"/>
        </w:trPr>
        <w:tc>
          <w:tcPr>
            <w:tcW w:w="1135" w:type="dxa"/>
            <w:vMerge/>
            <w:tcBorders>
              <w:top w:val="nil"/>
              <w:left w:val="single" w:sz="8" w:space="0" w:color="auto"/>
              <w:bottom w:val="single" w:sz="8" w:space="0" w:color="000000"/>
              <w:right w:val="single" w:sz="8" w:space="0" w:color="auto"/>
            </w:tcBorders>
            <w:vAlign w:val="center"/>
            <w:hideMark/>
          </w:tcPr>
          <w:p w14:paraId="298E14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AAA05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7AA8D8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El MINEM (2014) habla de una inclusión social energética en el Plan Energético Nacional 2014-2025 con el objetivo de lograr la seguridad y el acceso universal al suministro energético mediante el involucramiento de comunidades locales en la formulación de los programas de energización rural e impulsando el uso productivo de la energía en zonas aisladas, rurales y urbano-marginales y de desarrollar los recursos energéticos de manera óptima con mínimo impacto ambiental y bajas emisiones de carbono en un marco de desarrollo sostenible mediante la promoción de las relaciones armoniosas entre el estado, las comunidades y empresas del sector energía. Por su parte, la Política Energética Nacional al 2050 de Chile cuenta con un capítulo indígena (Ministerio de Energía de Chile, 2017) que al 2021 reporta: 1) Una necesidad de implementar acciones de manera célere, especialmente las relacionadas a la inversión para la provisión de servicios energéticos en territorios indígenas; 2) La necesidad de procurar mayor incidencia de la Comisión de Seguimiento del Capítulo Indígena (mecanismos impulsado y promovido por el Ministerio de Energía mediante Resolución Exenta </w:t>
            </w:r>
            <w:proofErr w:type="spellStart"/>
            <w:r w:rsidRPr="00A27C4E">
              <w:rPr>
                <w:rFonts w:ascii="Calibri Light" w:eastAsia="Arial Narrow" w:hAnsi="Calibri Light" w:cs="Calibri Light"/>
                <w:color w:val="000000"/>
                <w:sz w:val="20"/>
                <w:szCs w:val="20"/>
                <w:lang w:eastAsia="es-ES_tradnl"/>
              </w:rPr>
              <w:t>N°</w:t>
            </w:r>
            <w:proofErr w:type="spellEnd"/>
            <w:r w:rsidRPr="00A27C4E">
              <w:rPr>
                <w:rFonts w:ascii="Calibri Light" w:eastAsia="Arial Narrow" w:hAnsi="Calibri Light" w:cs="Calibri Light"/>
                <w:color w:val="000000"/>
                <w:sz w:val="20"/>
                <w:szCs w:val="20"/>
                <w:lang w:eastAsia="es-ES_tradnl"/>
              </w:rPr>
              <w:t xml:space="preserve"> 09 de 2018) respecto de iniciativas implementadas por el Ministerio; y 3) La necesidad de mejorar los canales de difusión respecto de las acciones implementadas y de las actividades que ha desarrollado la Comisión de Seguimiento del Capítulo Indígena. En ese sentido, un enfoque en las realidades de los pueblos indígenas u originarios. en Chile no ha estado exento de limitaciones de corte financiero, político y comunicacional a 7 años de publicada dicha política.</w:t>
            </w:r>
          </w:p>
        </w:tc>
        <w:tc>
          <w:tcPr>
            <w:tcW w:w="1843" w:type="dxa"/>
            <w:vMerge/>
            <w:tcBorders>
              <w:top w:val="nil"/>
              <w:left w:val="single" w:sz="8" w:space="0" w:color="auto"/>
              <w:bottom w:val="single" w:sz="8" w:space="0" w:color="000000"/>
              <w:right w:val="single" w:sz="8" w:space="0" w:color="auto"/>
            </w:tcBorders>
            <w:vAlign w:val="center"/>
            <w:hideMark/>
          </w:tcPr>
          <w:p w14:paraId="65056A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BCF1DB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3B420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6042E2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431353B" w14:textId="77777777" w:rsidTr="00A27C4E">
        <w:trPr>
          <w:trHeight w:val="4500"/>
        </w:trPr>
        <w:tc>
          <w:tcPr>
            <w:tcW w:w="1135" w:type="dxa"/>
            <w:vMerge/>
            <w:tcBorders>
              <w:top w:val="nil"/>
              <w:left w:val="single" w:sz="8" w:space="0" w:color="auto"/>
              <w:bottom w:val="single" w:sz="8" w:space="0" w:color="000000"/>
              <w:right w:val="single" w:sz="8" w:space="0" w:color="auto"/>
            </w:tcBorders>
            <w:vAlign w:val="center"/>
            <w:hideMark/>
          </w:tcPr>
          <w:p w14:paraId="31E742D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FFCB7A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6D1F77A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El COVID-19 terminó de confirmar la necesidad que tienen los pueblos indígenas u originarios. de estar conectados a la Internet (Defensoría del pueblo, 2021) y entre sus recomendaciones está el “(…) rápido y contundente abordaje del problema de conectividad y de acceso a tecnologías en el sector educación, de forma integral, como parte de un todo - la cobertura de internet en el país -, en la cual se deben asumir las tareas pendientes de cierre de brechas digitales, como por ejemplo las acciones relacionadas ante la subutilización de la red dorsal nacional de fibra óptica y la demora en la ejecución de los proyectos regionales de banda ancha. Para tal fin, se requiere de la articulación de diversas entidades competentes en el sector educación, telecomunicaciones y otros, sin descuidar el aseguramiento de la eficiencia y eficacia de las adquisiciones y transferencia presupuestales que se han realizado y tengan que efectuar para la continuidad educativa.”</w:t>
            </w:r>
          </w:p>
        </w:tc>
        <w:tc>
          <w:tcPr>
            <w:tcW w:w="1843" w:type="dxa"/>
            <w:vMerge/>
            <w:tcBorders>
              <w:top w:val="nil"/>
              <w:left w:val="single" w:sz="8" w:space="0" w:color="auto"/>
              <w:bottom w:val="single" w:sz="8" w:space="0" w:color="000000"/>
              <w:right w:val="single" w:sz="8" w:space="0" w:color="auto"/>
            </w:tcBorders>
            <w:vAlign w:val="center"/>
            <w:hideMark/>
          </w:tcPr>
          <w:p w14:paraId="6B3EE16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65B166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F770E0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256163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A6738F4"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0ED3D4F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F9E4B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6C9B89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23BB27D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DF4124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76F4B2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p>
        </w:tc>
        <w:tc>
          <w:tcPr>
            <w:tcW w:w="160" w:type="dxa"/>
            <w:vAlign w:val="center"/>
            <w:hideMark/>
          </w:tcPr>
          <w:p w14:paraId="03A3B51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544D5AAC"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500BD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86B63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ACC83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(1) Área de Servicios Públicos Adjuntía del Medio Ambiente, Servicios Públicos y Pueblos Indígenas. </w:t>
            </w:r>
            <w:r w:rsidRPr="00A27C4E">
              <w:rPr>
                <w:rFonts w:ascii="Calibri Light" w:eastAsia="Arial Narrow" w:hAnsi="Calibri Light" w:cs="Calibri Light"/>
                <w:color w:val="000000"/>
                <w:sz w:val="20"/>
                <w:szCs w:val="20"/>
                <w:lang w:val="en-US" w:eastAsia="es-ES_tradnl"/>
              </w:rPr>
              <w:t xml:space="preserve">(n.d.). Ohchr.org. Retrieved April 24, 2023, from </w:t>
            </w:r>
            <w:r w:rsidRPr="00A27C4E">
              <w:rPr>
                <w:rFonts w:ascii="Calibri Light" w:eastAsia="Arial Narrow" w:hAnsi="Calibri Light" w:cs="Calibri Light"/>
                <w:color w:val="000000"/>
                <w:sz w:val="20"/>
                <w:szCs w:val="20"/>
                <w:lang w:val="en-US" w:eastAsia="es-ES_tradnl"/>
              </w:rPr>
              <w:lastRenderedPageBreak/>
              <w:t>https://www.ohchr.org/sites/default/files/documents/issues/water/visits/peru/2022-11-16/defensoria-del-pueblo.pdf</w:t>
            </w:r>
          </w:p>
        </w:tc>
        <w:tc>
          <w:tcPr>
            <w:tcW w:w="1843" w:type="dxa"/>
            <w:vMerge/>
            <w:tcBorders>
              <w:top w:val="nil"/>
              <w:left w:val="single" w:sz="8" w:space="0" w:color="auto"/>
              <w:bottom w:val="single" w:sz="8" w:space="0" w:color="000000"/>
              <w:right w:val="single" w:sz="8" w:space="0" w:color="auto"/>
            </w:tcBorders>
            <w:vAlign w:val="center"/>
            <w:hideMark/>
          </w:tcPr>
          <w:p w14:paraId="52F0820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FB885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4EC4C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48392BA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6D620392"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369C559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68D862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1E5FAA3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(2) Indígena, C.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ACTIVIDADES DE IMPLEMENTACIÓN RESUMEN AL 2021. </w:t>
            </w:r>
            <w:proofErr w:type="spellStart"/>
            <w:r w:rsidRPr="00A27C4E">
              <w:rPr>
                <w:rFonts w:ascii="Calibri Light" w:eastAsia="Arial Narrow" w:hAnsi="Calibri Light" w:cs="Calibri Light"/>
                <w:color w:val="000000"/>
                <w:sz w:val="20"/>
                <w:szCs w:val="20"/>
                <w:lang w:val="en-US" w:eastAsia="es-ES_tradnl"/>
              </w:rPr>
              <w:t>Gob.Cl</w:t>
            </w:r>
            <w:proofErr w:type="spellEnd"/>
            <w:r w:rsidRPr="00A27C4E">
              <w:rPr>
                <w:rFonts w:ascii="Calibri Light" w:eastAsia="Arial Narrow" w:hAnsi="Calibri Light" w:cs="Calibri Light"/>
                <w:color w:val="000000"/>
                <w:sz w:val="20"/>
                <w:szCs w:val="20"/>
                <w:lang w:val="en-US" w:eastAsia="es-ES_tradnl"/>
              </w:rPr>
              <w:t>. Retrieved April 24, 2023, from https://energia.gob.cl/sites/default/files/documentos/brochure_actividades_implementacion_capitulo_indigena_pen.pdf</w:t>
            </w:r>
          </w:p>
        </w:tc>
        <w:tc>
          <w:tcPr>
            <w:tcW w:w="1843" w:type="dxa"/>
            <w:vMerge/>
            <w:tcBorders>
              <w:top w:val="nil"/>
              <w:left w:val="single" w:sz="8" w:space="0" w:color="auto"/>
              <w:bottom w:val="single" w:sz="8" w:space="0" w:color="000000"/>
              <w:right w:val="single" w:sz="8" w:space="0" w:color="auto"/>
            </w:tcBorders>
            <w:vAlign w:val="center"/>
            <w:hideMark/>
          </w:tcPr>
          <w:p w14:paraId="571278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A97ED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1869FB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14AA894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76CD61A6" w14:textId="77777777" w:rsidTr="00A27C4E">
        <w:trPr>
          <w:trHeight w:val="2100"/>
        </w:trPr>
        <w:tc>
          <w:tcPr>
            <w:tcW w:w="1135" w:type="dxa"/>
            <w:vMerge/>
            <w:tcBorders>
              <w:top w:val="nil"/>
              <w:left w:val="single" w:sz="8" w:space="0" w:color="auto"/>
              <w:bottom w:val="single" w:sz="8" w:space="0" w:color="000000"/>
              <w:right w:val="single" w:sz="8" w:space="0" w:color="auto"/>
            </w:tcBorders>
            <w:vAlign w:val="center"/>
            <w:hideMark/>
          </w:tcPr>
          <w:p w14:paraId="642FE58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C84949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2545B2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(3) Padilla, J. M., Salvatierra, B., &amp; Noblecilla, L. V.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Acceso sostenible al internet y a las tecnologías: Experiencia y tareas pendientes en el sector Educación en el estado de emergencia nacional. </w:t>
            </w:r>
            <w:proofErr w:type="spellStart"/>
            <w:r w:rsidRPr="00A27C4E">
              <w:rPr>
                <w:rFonts w:ascii="Calibri Light" w:eastAsia="Arial Narrow" w:hAnsi="Calibri Light" w:cs="Calibri Light"/>
                <w:color w:val="000000"/>
                <w:sz w:val="20"/>
                <w:szCs w:val="20"/>
                <w:lang w:val="en-US" w:eastAsia="es-ES_tradnl"/>
              </w:rPr>
              <w:t>Gob.Pe</w:t>
            </w:r>
            <w:proofErr w:type="spellEnd"/>
            <w:r w:rsidRPr="00A27C4E">
              <w:rPr>
                <w:rFonts w:ascii="Calibri Light" w:eastAsia="Arial Narrow" w:hAnsi="Calibri Light" w:cs="Calibri Light"/>
                <w:color w:val="000000"/>
                <w:sz w:val="20"/>
                <w:szCs w:val="20"/>
                <w:lang w:val="en-US" w:eastAsia="es-ES_tradnl"/>
              </w:rPr>
              <w:t>. Retrieved April 24, 2023, from https://www.defensoria.gob.pe/wp-content/uploads/2021/05/Informe-de-Adjunt%C3%ADa-005-2021-Acceso-sostenible-al-internet-y-a-las-tecnolog%C3%ADas.pdf</w:t>
            </w:r>
          </w:p>
        </w:tc>
        <w:tc>
          <w:tcPr>
            <w:tcW w:w="1843" w:type="dxa"/>
            <w:vMerge/>
            <w:tcBorders>
              <w:top w:val="nil"/>
              <w:left w:val="single" w:sz="8" w:space="0" w:color="auto"/>
              <w:bottom w:val="single" w:sz="8" w:space="0" w:color="000000"/>
              <w:right w:val="single" w:sz="8" w:space="0" w:color="auto"/>
            </w:tcBorders>
            <w:vAlign w:val="center"/>
            <w:hideMark/>
          </w:tcPr>
          <w:p w14:paraId="7DE79C0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958E94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2F9CF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6493025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3B40A674"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4028174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D1240A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20465D0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(4) Resultados de los Censos Nacionales 2017 confirman profundas brechas de etnicidad y género. </w:t>
            </w:r>
            <w:r w:rsidRPr="00A27C4E">
              <w:rPr>
                <w:rFonts w:ascii="Calibri Light" w:eastAsia="Arial Narrow" w:hAnsi="Calibri Light" w:cs="Calibri Light"/>
                <w:color w:val="000000"/>
                <w:sz w:val="20"/>
                <w:szCs w:val="20"/>
                <w:lang w:val="en-US" w:eastAsia="es-ES_tradnl"/>
              </w:rPr>
              <w:t xml:space="preserve">(2018, December 20). </w:t>
            </w:r>
            <w:proofErr w:type="spellStart"/>
            <w:r w:rsidRPr="00A27C4E">
              <w:rPr>
                <w:rFonts w:ascii="Calibri Light" w:eastAsia="Arial Narrow" w:hAnsi="Calibri Light" w:cs="Calibri Light"/>
                <w:color w:val="000000"/>
                <w:sz w:val="20"/>
                <w:szCs w:val="20"/>
                <w:lang w:val="en-US" w:eastAsia="es-ES_tradnl"/>
              </w:rPr>
              <w:t>Onamiap</w:t>
            </w:r>
            <w:proofErr w:type="spellEnd"/>
            <w:r w:rsidRPr="00A27C4E">
              <w:rPr>
                <w:rFonts w:ascii="Calibri Light" w:eastAsia="Arial Narrow" w:hAnsi="Calibri Light" w:cs="Calibri Light"/>
                <w:color w:val="000000"/>
                <w:sz w:val="20"/>
                <w:szCs w:val="20"/>
                <w:lang w:val="en-US" w:eastAsia="es-ES_tradnl"/>
              </w:rPr>
              <w:t>. https://onamiap.org/2018/12/resultados-de-los-censos-confirman-profundas-brechas-de-etnicidad-y-genero/</w:t>
            </w:r>
          </w:p>
        </w:tc>
        <w:tc>
          <w:tcPr>
            <w:tcW w:w="1843" w:type="dxa"/>
            <w:vMerge/>
            <w:tcBorders>
              <w:top w:val="nil"/>
              <w:left w:val="single" w:sz="8" w:space="0" w:color="auto"/>
              <w:bottom w:val="single" w:sz="8" w:space="0" w:color="000000"/>
              <w:right w:val="single" w:sz="8" w:space="0" w:color="auto"/>
            </w:tcBorders>
            <w:vAlign w:val="center"/>
            <w:hideMark/>
          </w:tcPr>
          <w:p w14:paraId="466B5E4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00DE0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F5F0D1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0C873D2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302B6751"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3A3E81F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0B0CA1B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7EA3EF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(5) Son, ¿quiénes.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NIVEL DE POBREZA Y SERVICIOS. </w:t>
            </w:r>
            <w:proofErr w:type="spellStart"/>
            <w:r w:rsidRPr="00A27C4E">
              <w:rPr>
                <w:rFonts w:ascii="Calibri Light" w:eastAsia="Arial Narrow" w:hAnsi="Calibri Light" w:cs="Calibri Light"/>
                <w:color w:val="000000"/>
                <w:sz w:val="20"/>
                <w:szCs w:val="20"/>
                <w:lang w:val="en-US" w:eastAsia="es-ES_tradnl"/>
              </w:rPr>
              <w:t>Cultura.Pe</w:t>
            </w:r>
            <w:proofErr w:type="spellEnd"/>
            <w:r w:rsidRPr="00A27C4E">
              <w:rPr>
                <w:rFonts w:ascii="Calibri Light" w:eastAsia="Arial Narrow" w:hAnsi="Calibri Light" w:cs="Calibri Light"/>
                <w:color w:val="000000"/>
                <w:sz w:val="20"/>
                <w:szCs w:val="20"/>
                <w:lang w:val="en-US" w:eastAsia="es-ES_tradnl"/>
              </w:rPr>
              <w:t>. Retrieved April 24, 2023, from https://centroderecursos.cultura.pe/sites/default/files/rb/pdf/Cartilla%20Peru%202020.pdf</w:t>
            </w:r>
          </w:p>
        </w:tc>
        <w:tc>
          <w:tcPr>
            <w:tcW w:w="1843" w:type="dxa"/>
            <w:vMerge/>
            <w:tcBorders>
              <w:top w:val="nil"/>
              <w:left w:val="single" w:sz="8" w:space="0" w:color="auto"/>
              <w:bottom w:val="single" w:sz="8" w:space="0" w:color="000000"/>
              <w:right w:val="single" w:sz="8" w:space="0" w:color="auto"/>
            </w:tcBorders>
            <w:vAlign w:val="center"/>
            <w:hideMark/>
          </w:tcPr>
          <w:p w14:paraId="722D7F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68CED3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774EF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5C0E6A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5E6DC79A"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0C276E7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FC65FA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584FF33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(6) (N.d.-a). </w:t>
            </w:r>
            <w:proofErr w:type="spellStart"/>
            <w:r w:rsidRPr="00A27C4E">
              <w:rPr>
                <w:rFonts w:ascii="Calibri Light" w:eastAsia="Arial Narrow" w:hAnsi="Calibri Light" w:cs="Calibri Light"/>
                <w:color w:val="000000"/>
                <w:sz w:val="20"/>
                <w:szCs w:val="20"/>
                <w:lang w:val="en-US" w:eastAsia="es-ES_tradnl"/>
              </w:rPr>
              <w:t>Org.Pe</w:t>
            </w:r>
            <w:proofErr w:type="spellEnd"/>
            <w:r w:rsidRPr="00A27C4E">
              <w:rPr>
                <w:rFonts w:ascii="Calibri Light" w:eastAsia="Arial Narrow" w:hAnsi="Calibri Light" w:cs="Calibri Light"/>
                <w:color w:val="000000"/>
                <w:sz w:val="20"/>
                <w:szCs w:val="20"/>
                <w:lang w:val="en-US" w:eastAsia="es-ES_tradnl"/>
              </w:rPr>
              <w:t>. Retrieved April 24, 2023, from https://www.mesadeconcertacion.org.pe/storage/documentos/2021-08-02/situacion-de-los-servicios-de-agua-y-saneamiento-en-el-ambito-amazonicord-vf.pdf</w:t>
            </w:r>
          </w:p>
        </w:tc>
        <w:tc>
          <w:tcPr>
            <w:tcW w:w="1843" w:type="dxa"/>
            <w:vMerge/>
            <w:tcBorders>
              <w:top w:val="nil"/>
              <w:left w:val="single" w:sz="8" w:space="0" w:color="auto"/>
              <w:bottom w:val="single" w:sz="8" w:space="0" w:color="000000"/>
              <w:right w:val="single" w:sz="8" w:space="0" w:color="auto"/>
            </w:tcBorders>
            <w:vAlign w:val="center"/>
            <w:hideMark/>
          </w:tcPr>
          <w:p w14:paraId="0E3165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8199D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9C91D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2371C3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7DB3CC8E" w14:textId="77777777" w:rsidTr="00A27C4E">
        <w:trPr>
          <w:trHeight w:val="900"/>
        </w:trPr>
        <w:tc>
          <w:tcPr>
            <w:tcW w:w="1135" w:type="dxa"/>
            <w:vMerge/>
            <w:tcBorders>
              <w:top w:val="nil"/>
              <w:left w:val="single" w:sz="8" w:space="0" w:color="auto"/>
              <w:bottom w:val="single" w:sz="8" w:space="0" w:color="000000"/>
              <w:right w:val="single" w:sz="8" w:space="0" w:color="auto"/>
            </w:tcBorders>
            <w:vAlign w:val="center"/>
            <w:hideMark/>
          </w:tcPr>
          <w:p w14:paraId="348F386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573E9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7ACB763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(7) (N.d.-b). </w:t>
            </w:r>
            <w:proofErr w:type="spellStart"/>
            <w:r w:rsidRPr="00A27C4E">
              <w:rPr>
                <w:rFonts w:ascii="Calibri Light" w:eastAsia="Arial Narrow" w:hAnsi="Calibri Light" w:cs="Calibri Light"/>
                <w:color w:val="000000"/>
                <w:sz w:val="20"/>
                <w:szCs w:val="20"/>
                <w:lang w:val="en-US" w:eastAsia="es-ES_tradnl"/>
              </w:rPr>
              <w:t>Gob.Pe</w:t>
            </w:r>
            <w:proofErr w:type="spellEnd"/>
            <w:r w:rsidRPr="00A27C4E">
              <w:rPr>
                <w:rFonts w:ascii="Calibri Light" w:eastAsia="Arial Narrow" w:hAnsi="Calibri Light" w:cs="Calibri Light"/>
                <w:color w:val="000000"/>
                <w:sz w:val="20"/>
                <w:szCs w:val="20"/>
                <w:lang w:val="en-US" w:eastAsia="es-ES_tradnl"/>
              </w:rPr>
              <w:t>. Retrieved April 24, 2023, from https://www.minem.gob.pe/minem/archivos/file/institucional/publicaciones/InformePlanEnerg%C3%ADa2025-%20281114.pdf</w:t>
            </w:r>
          </w:p>
        </w:tc>
        <w:tc>
          <w:tcPr>
            <w:tcW w:w="1843" w:type="dxa"/>
            <w:vMerge/>
            <w:tcBorders>
              <w:top w:val="nil"/>
              <w:left w:val="single" w:sz="8" w:space="0" w:color="auto"/>
              <w:bottom w:val="single" w:sz="8" w:space="0" w:color="000000"/>
              <w:right w:val="single" w:sz="8" w:space="0" w:color="auto"/>
            </w:tcBorders>
            <w:vAlign w:val="center"/>
            <w:hideMark/>
          </w:tcPr>
          <w:p w14:paraId="6A83CE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D9655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B48B46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5F3E8C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0C8BEA97" w14:textId="77777777" w:rsidTr="00A27C4E">
        <w:trPr>
          <w:trHeight w:val="920"/>
        </w:trPr>
        <w:tc>
          <w:tcPr>
            <w:tcW w:w="1135" w:type="dxa"/>
            <w:vMerge/>
            <w:tcBorders>
              <w:top w:val="nil"/>
              <w:left w:val="single" w:sz="8" w:space="0" w:color="auto"/>
              <w:bottom w:val="single" w:sz="8" w:space="0" w:color="000000"/>
              <w:right w:val="single" w:sz="8" w:space="0" w:color="auto"/>
            </w:tcBorders>
            <w:vAlign w:val="center"/>
            <w:hideMark/>
          </w:tcPr>
          <w:p w14:paraId="75BB4D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D89153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F00B3A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(8) (N.d.-c). </w:t>
            </w:r>
            <w:proofErr w:type="spellStart"/>
            <w:r w:rsidRPr="00A27C4E">
              <w:rPr>
                <w:rFonts w:ascii="Calibri Light" w:eastAsia="Arial Narrow" w:hAnsi="Calibri Light" w:cs="Calibri Light"/>
                <w:color w:val="000000"/>
                <w:sz w:val="20"/>
                <w:szCs w:val="20"/>
                <w:lang w:val="en-US" w:eastAsia="es-ES_tradnl"/>
              </w:rPr>
              <w:t>Mienergia.Cl</w:t>
            </w:r>
            <w:proofErr w:type="spellEnd"/>
            <w:r w:rsidRPr="00A27C4E">
              <w:rPr>
                <w:rFonts w:ascii="Calibri Light" w:eastAsia="Arial Narrow" w:hAnsi="Calibri Light" w:cs="Calibri Light"/>
                <w:color w:val="000000"/>
                <w:sz w:val="20"/>
                <w:szCs w:val="20"/>
                <w:lang w:val="en-US" w:eastAsia="es-ES_tradnl"/>
              </w:rPr>
              <w:t>. Retrieved April 24, 2023, from https://www.mienergia.cl/sites/default/files/archivos/cap_indigena_pol_energetica_2050.pdf</w:t>
            </w:r>
          </w:p>
        </w:tc>
        <w:tc>
          <w:tcPr>
            <w:tcW w:w="1843" w:type="dxa"/>
            <w:vMerge/>
            <w:tcBorders>
              <w:top w:val="nil"/>
              <w:left w:val="single" w:sz="8" w:space="0" w:color="auto"/>
              <w:bottom w:val="single" w:sz="8" w:space="0" w:color="000000"/>
              <w:right w:val="single" w:sz="8" w:space="0" w:color="auto"/>
            </w:tcBorders>
            <w:vAlign w:val="center"/>
            <w:hideMark/>
          </w:tcPr>
          <w:p w14:paraId="58F9F0F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79E8DD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8B48E4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60" w:type="dxa"/>
            <w:vAlign w:val="center"/>
            <w:hideMark/>
          </w:tcPr>
          <w:p w14:paraId="71C423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3028ABCD" w14:textId="77777777" w:rsidTr="00A27C4E">
        <w:trPr>
          <w:trHeight w:val="3920"/>
        </w:trPr>
        <w:tc>
          <w:tcPr>
            <w:tcW w:w="1135" w:type="dxa"/>
            <w:vMerge/>
            <w:tcBorders>
              <w:top w:val="nil"/>
              <w:left w:val="single" w:sz="8" w:space="0" w:color="auto"/>
              <w:bottom w:val="single" w:sz="8" w:space="0" w:color="000000"/>
              <w:right w:val="single" w:sz="8" w:space="0" w:color="auto"/>
            </w:tcBorders>
            <w:vAlign w:val="center"/>
            <w:hideMark/>
          </w:tcPr>
          <w:p w14:paraId="6EB368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73C12C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Impulsar, fortalecer y promover las iniciativas existentes para fortalecimiento de la ruta de justicia intercultural del Poder Judicial </w:t>
            </w:r>
          </w:p>
        </w:tc>
        <w:tc>
          <w:tcPr>
            <w:tcW w:w="5103" w:type="dxa"/>
            <w:tcBorders>
              <w:top w:val="nil"/>
              <w:left w:val="nil"/>
              <w:bottom w:val="single" w:sz="8" w:space="0" w:color="auto"/>
              <w:right w:val="single" w:sz="8" w:space="0" w:color="auto"/>
            </w:tcBorders>
            <w:shd w:val="clear" w:color="auto" w:fill="auto"/>
            <w:vAlign w:val="center"/>
            <w:hideMark/>
          </w:tcPr>
          <w:p w14:paraId="54E804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Descripción: </w:t>
            </w:r>
            <w:r w:rsidRPr="00A27C4E">
              <w:rPr>
                <w:rFonts w:ascii="Calibri Light" w:eastAsia="Arial Narrow" w:hAnsi="Calibri Light" w:cs="Calibri Light"/>
                <w:color w:val="000000"/>
                <w:sz w:val="20"/>
                <w:szCs w:val="20"/>
                <w:lang w:eastAsia="es-ES_tradnl"/>
              </w:rPr>
              <w:t xml:space="preserve">Esta alternativa se basa en dos comprensiones que se tuvo de la causa indirecta y es el pedido de un enfoque de interculturalidad al ser llevados a espacios de justicia que obedecen a la lógica occidental y el que se reconozcan y respeten las lógicas de aplicación de justicia al interior de las comunidades. Lo último se asocia a nociones de autonomía y autogobierno indígena y en que el Poder Judicial cuenta con una Hoja de Ruta de Justicia Intercultural que implica el diseño de una ruta intercultural, comunicación entre los sistemas de justicia, reestructuración de la Oficina Nacional de Justicia de Paz, formación intercultural sobre los sistemas de justicia, planeamiento para la adecuada gestión administrativa de los programas sobre justicia intercultural, creación de un observatorio de justicia intercultural y articulación con la justicia de paz. </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63F184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4376F6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45E61D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27F9AB2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ABE0858"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35391C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80BF2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5D56B0B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tc>
        <w:tc>
          <w:tcPr>
            <w:tcW w:w="1843" w:type="dxa"/>
            <w:vMerge/>
            <w:tcBorders>
              <w:top w:val="nil"/>
              <w:left w:val="single" w:sz="8" w:space="0" w:color="auto"/>
              <w:bottom w:val="single" w:sz="8" w:space="0" w:color="000000"/>
              <w:right w:val="single" w:sz="8" w:space="0" w:color="auto"/>
            </w:tcBorders>
            <w:vAlign w:val="center"/>
            <w:hideMark/>
          </w:tcPr>
          <w:p w14:paraId="61C64CC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F7D12A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C41D4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1480580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C61DEC9" w14:textId="77777777" w:rsidTr="00A27C4E">
        <w:trPr>
          <w:trHeight w:val="3600"/>
        </w:trPr>
        <w:tc>
          <w:tcPr>
            <w:tcW w:w="1135" w:type="dxa"/>
            <w:vMerge/>
            <w:tcBorders>
              <w:top w:val="nil"/>
              <w:left w:val="single" w:sz="8" w:space="0" w:color="auto"/>
              <w:bottom w:val="single" w:sz="8" w:space="0" w:color="000000"/>
              <w:right w:val="single" w:sz="8" w:space="0" w:color="auto"/>
            </w:tcBorders>
            <w:vAlign w:val="center"/>
            <w:hideMark/>
          </w:tcPr>
          <w:p w14:paraId="0752DED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13C249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B549510" w14:textId="3F3F5D0E"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La comprensión del concepto de justicia intercultural ha llevado a varios e intensos debates a nivel de la región como el caso de los </w:t>
            </w:r>
            <w:proofErr w:type="spellStart"/>
            <w:r w:rsidRPr="00A27C4E">
              <w:rPr>
                <w:rFonts w:ascii="Calibri Light" w:eastAsia="Arial Narrow" w:hAnsi="Calibri Light" w:cs="Calibri Light"/>
                <w:color w:val="000000"/>
                <w:sz w:val="20"/>
                <w:szCs w:val="20"/>
                <w:lang w:eastAsia="es-ES_tradnl"/>
              </w:rPr>
              <w:t>Waorani</w:t>
            </w:r>
            <w:proofErr w:type="spellEnd"/>
            <w:r w:rsidRPr="00A27C4E">
              <w:rPr>
                <w:rFonts w:ascii="Calibri Light" w:eastAsia="Arial Narrow" w:hAnsi="Calibri Light" w:cs="Calibri Light"/>
                <w:color w:val="000000"/>
                <w:sz w:val="20"/>
                <w:szCs w:val="20"/>
                <w:lang w:eastAsia="es-ES_tradnl"/>
              </w:rPr>
              <w:t xml:space="preserve"> en Ecuador o el de los indígenas </w:t>
            </w:r>
            <w:proofErr w:type="spellStart"/>
            <w:r w:rsidRPr="00A27C4E">
              <w:rPr>
                <w:rFonts w:ascii="Calibri Light" w:eastAsia="Arial Narrow" w:hAnsi="Calibri Light" w:cs="Calibri Light"/>
                <w:color w:val="000000"/>
                <w:sz w:val="20"/>
                <w:szCs w:val="20"/>
                <w:lang w:eastAsia="es-ES_tradnl"/>
              </w:rPr>
              <w:t>awajún</w:t>
            </w:r>
            <w:proofErr w:type="spellEnd"/>
            <w:r w:rsidRPr="00A27C4E">
              <w:rPr>
                <w:rFonts w:ascii="Calibri Light" w:eastAsia="Arial Narrow" w:hAnsi="Calibri Light" w:cs="Calibri Light"/>
                <w:color w:val="000000"/>
                <w:sz w:val="20"/>
                <w:szCs w:val="20"/>
                <w:lang w:eastAsia="es-ES_tradnl"/>
              </w:rPr>
              <w:t xml:space="preserve"> en el marco del </w:t>
            </w:r>
            <w:proofErr w:type="spellStart"/>
            <w:r w:rsidRPr="00A27C4E">
              <w:rPr>
                <w:rFonts w:ascii="Calibri Light" w:eastAsia="Arial Narrow" w:hAnsi="Calibri Light" w:cs="Calibri Light"/>
                <w:color w:val="000000"/>
                <w:sz w:val="20"/>
                <w:szCs w:val="20"/>
                <w:lang w:eastAsia="es-ES_tradnl"/>
              </w:rPr>
              <w:t>Baguazo</w:t>
            </w:r>
            <w:proofErr w:type="spellEnd"/>
            <w:r w:rsidRPr="00A27C4E">
              <w:rPr>
                <w:rFonts w:ascii="Calibri Light" w:eastAsia="Arial Narrow" w:hAnsi="Calibri Light" w:cs="Calibri Light"/>
                <w:color w:val="000000"/>
                <w:sz w:val="20"/>
                <w:szCs w:val="20"/>
                <w:lang w:eastAsia="es-ES_tradnl"/>
              </w:rPr>
              <w:t xml:space="preserve"> en Perú</w:t>
            </w:r>
            <w:ins w:id="33" w:author="Carmen del Rosario Bahamonde Quinteros" w:date="2023-09-11T15:06:00Z">
              <w:r w:rsidR="00D10090">
                <w:rPr>
                  <w:rFonts w:ascii="Calibri Light" w:eastAsia="Arial Narrow" w:hAnsi="Calibri Light" w:cs="Calibri Light"/>
                  <w:color w:val="000000"/>
                  <w:sz w:val="20"/>
                  <w:szCs w:val="20"/>
                  <w:lang w:eastAsia="es-ES_tradnl"/>
                </w:rPr>
                <w:t>,</w:t>
              </w:r>
            </w:ins>
            <w:r w:rsidRPr="00A27C4E">
              <w:rPr>
                <w:rFonts w:ascii="Calibri Light" w:eastAsia="Arial Narrow" w:hAnsi="Calibri Light" w:cs="Calibri Light"/>
                <w:color w:val="000000"/>
                <w:sz w:val="20"/>
                <w:szCs w:val="20"/>
                <w:lang w:eastAsia="es-ES_tradnl"/>
              </w:rPr>
              <w:t xml:space="preserve"> aunque ambos se centran en cómo se aplica el enfoque intercultural</w:t>
            </w:r>
            <w:ins w:id="34" w:author="Carmen del Rosario Bahamonde Quinteros" w:date="2023-09-11T15:06:00Z">
              <w:r w:rsidR="00541C06">
                <w:rPr>
                  <w:rFonts w:ascii="Calibri Light" w:eastAsia="Arial Narrow" w:hAnsi="Calibri Light" w:cs="Calibri Light"/>
                  <w:color w:val="000000"/>
                  <w:sz w:val="20"/>
                  <w:szCs w:val="20"/>
                  <w:lang w:eastAsia="es-ES_tradnl"/>
                </w:rPr>
                <w:t>,</w:t>
              </w:r>
            </w:ins>
            <w:r w:rsidRPr="00A27C4E">
              <w:rPr>
                <w:rFonts w:ascii="Calibri Light" w:eastAsia="Arial Narrow" w:hAnsi="Calibri Light" w:cs="Calibri Light"/>
                <w:color w:val="000000"/>
                <w:sz w:val="20"/>
                <w:szCs w:val="20"/>
                <w:lang w:eastAsia="es-ES_tradnl"/>
              </w:rPr>
              <w:t xml:space="preserve"> en casos judiciales aplicados por la justicia occidental a miembros de comunidades indígenas. Por otro lado, están aquellos casos que resaltan la necesidad de un respeto a la justicia propia existiendo un énfasis en los casos de violencia doméstica o de género en donde los pueblos indígenas argumentan mayores beneficios para las víctimas pues se toma en cuenta su contexto socio-familiar aunque siga siendo un tema sujeto a debates.</w:t>
            </w:r>
          </w:p>
        </w:tc>
        <w:tc>
          <w:tcPr>
            <w:tcW w:w="1843" w:type="dxa"/>
            <w:vMerge/>
            <w:tcBorders>
              <w:top w:val="nil"/>
              <w:left w:val="single" w:sz="8" w:space="0" w:color="auto"/>
              <w:bottom w:val="single" w:sz="8" w:space="0" w:color="000000"/>
              <w:right w:val="single" w:sz="8" w:space="0" w:color="auto"/>
            </w:tcBorders>
            <w:vAlign w:val="center"/>
            <w:hideMark/>
          </w:tcPr>
          <w:p w14:paraId="06E7695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6C129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B5BB64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86DEE7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26CD8CAA" w14:textId="77777777" w:rsidTr="00A27C4E">
        <w:trPr>
          <w:trHeight w:val="5100"/>
        </w:trPr>
        <w:tc>
          <w:tcPr>
            <w:tcW w:w="1135" w:type="dxa"/>
            <w:vMerge/>
            <w:tcBorders>
              <w:top w:val="nil"/>
              <w:left w:val="single" w:sz="8" w:space="0" w:color="auto"/>
              <w:bottom w:val="single" w:sz="8" w:space="0" w:color="000000"/>
              <w:right w:val="single" w:sz="8" w:space="0" w:color="auto"/>
            </w:tcBorders>
            <w:vAlign w:val="center"/>
            <w:hideMark/>
          </w:tcPr>
          <w:p w14:paraId="01ACAE8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8AFF4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14626C2" w14:textId="0EE834B8"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En pro de ello se tiene avances como la creación de la Ley de Deslinde Jurisdiccional en Bolivia o la inclusión del eje de justicia intercultural en planes de vida como pasa con AIDESEP en Perú. Sin embargo, como señala Espinosa (2013, p.33) “(…) es posible que la apertura de parte del Poder Judicial y los avances en el proceso de reconocimiento de la justicia comunitaria por parte del Estado peruano en los últimos años hayan podido generar un clima en el que las comunidades indígenas y campesinas no se sientan tan amenazadas respecto a este tema</w:t>
            </w:r>
            <w:ins w:id="35" w:author="Carmen del Rosario Bahamonde Quinteros" w:date="2023-09-11T15:14:00Z">
              <w:r w:rsidR="00836875">
                <w:rPr>
                  <w:rFonts w:ascii="Calibri Light" w:eastAsia="Arial Narrow" w:hAnsi="Calibri Light" w:cs="Calibri Light"/>
                  <w:color w:val="000000"/>
                  <w:sz w:val="20"/>
                  <w:szCs w:val="20"/>
                  <w:lang w:eastAsia="es-ES_tradnl"/>
                </w:rPr>
                <w:t>,</w:t>
              </w:r>
            </w:ins>
            <w:r w:rsidRPr="00A27C4E">
              <w:rPr>
                <w:rFonts w:ascii="Calibri Light" w:eastAsia="Arial Narrow" w:hAnsi="Calibri Light" w:cs="Calibri Light"/>
                <w:color w:val="000000"/>
                <w:sz w:val="20"/>
                <w:szCs w:val="20"/>
                <w:lang w:eastAsia="es-ES_tradnl"/>
              </w:rPr>
              <w:t xml:space="preserve"> como sí ocurre en relación con la protección de sus territorios y recursos naturales, o al respeto por su autonomía en un sentido más general, como sí se aprecia, por ejemplo, en la demanda por la consulta previa.” lo que se refleja en iniciativas como la de ONAJUP (2015) en donde elabora protocolos de coordinación y de procesos </w:t>
            </w:r>
            <w:proofErr w:type="spellStart"/>
            <w:r w:rsidRPr="00A27C4E">
              <w:rPr>
                <w:rFonts w:ascii="Calibri Light" w:eastAsia="Arial Narrow" w:hAnsi="Calibri Light" w:cs="Calibri Light"/>
                <w:color w:val="000000"/>
                <w:sz w:val="20"/>
                <w:szCs w:val="20"/>
                <w:lang w:eastAsia="es-ES_tradnl"/>
              </w:rPr>
              <w:t>juidiciales</w:t>
            </w:r>
            <w:proofErr w:type="spellEnd"/>
            <w:r w:rsidRPr="00A27C4E">
              <w:rPr>
                <w:rFonts w:ascii="Calibri Light" w:eastAsia="Arial Narrow" w:hAnsi="Calibri Light" w:cs="Calibri Light"/>
                <w:color w:val="000000"/>
                <w:sz w:val="20"/>
                <w:szCs w:val="20"/>
                <w:lang w:eastAsia="es-ES_tradnl"/>
              </w:rPr>
              <w:t xml:space="preserve"> que involucren a comuneros y </w:t>
            </w:r>
            <w:proofErr w:type="spellStart"/>
            <w:r w:rsidRPr="00A27C4E">
              <w:rPr>
                <w:rFonts w:ascii="Calibri Light" w:eastAsia="Arial Narrow" w:hAnsi="Calibri Light" w:cs="Calibri Light"/>
                <w:color w:val="000000"/>
                <w:sz w:val="20"/>
                <w:szCs w:val="20"/>
                <w:lang w:eastAsia="es-ES_tradnl"/>
              </w:rPr>
              <w:t>ronderos</w:t>
            </w:r>
            <w:proofErr w:type="spellEnd"/>
            <w:r w:rsidRPr="00A27C4E">
              <w:rPr>
                <w:rFonts w:ascii="Calibri Light" w:eastAsia="Arial Narrow" w:hAnsi="Calibri Light" w:cs="Calibri Light"/>
                <w:color w:val="000000"/>
                <w:sz w:val="20"/>
                <w:szCs w:val="20"/>
                <w:lang w:eastAsia="es-ES_tradnl"/>
              </w:rPr>
              <w:t xml:space="preserve"> o el Protocolo para la Participación de Traductores e Intérpretes de Lenguas Indígenas u Originarias en Procesos Judiciales también de la ONAJUP (2015)</w:t>
            </w:r>
          </w:p>
        </w:tc>
        <w:tc>
          <w:tcPr>
            <w:tcW w:w="1843" w:type="dxa"/>
            <w:vMerge/>
            <w:tcBorders>
              <w:top w:val="nil"/>
              <w:left w:val="single" w:sz="8" w:space="0" w:color="auto"/>
              <w:bottom w:val="single" w:sz="8" w:space="0" w:color="000000"/>
              <w:right w:val="single" w:sz="8" w:space="0" w:color="auto"/>
            </w:tcBorders>
            <w:vAlign w:val="center"/>
            <w:hideMark/>
          </w:tcPr>
          <w:p w14:paraId="2B49C7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86ED0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E4A328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5F825A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3C660377"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369A24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282E4E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29350C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688D946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A8294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E86D62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5D1603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20DC3557" w14:textId="77777777" w:rsidTr="00A27C4E">
        <w:trPr>
          <w:trHeight w:val="1800"/>
        </w:trPr>
        <w:tc>
          <w:tcPr>
            <w:tcW w:w="1135" w:type="dxa"/>
            <w:vMerge/>
            <w:tcBorders>
              <w:top w:val="nil"/>
              <w:left w:val="single" w:sz="8" w:space="0" w:color="auto"/>
              <w:bottom w:val="single" w:sz="8" w:space="0" w:color="000000"/>
              <w:right w:val="single" w:sz="8" w:space="0" w:color="auto"/>
            </w:tcBorders>
            <w:vAlign w:val="center"/>
            <w:hideMark/>
          </w:tcPr>
          <w:p w14:paraId="309FB70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A3CAC3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4A736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(1) De, P., &amp; De Justicia, S.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Protocolos para una Justicia Intercultural. </w:t>
            </w:r>
            <w:proofErr w:type="spellStart"/>
            <w:r w:rsidRPr="00A27C4E">
              <w:rPr>
                <w:rFonts w:ascii="Calibri Light" w:eastAsia="Arial Narrow" w:hAnsi="Calibri Light" w:cs="Calibri Light"/>
                <w:color w:val="000000"/>
                <w:sz w:val="20"/>
                <w:szCs w:val="20"/>
                <w:lang w:val="en-US" w:eastAsia="es-ES_tradnl"/>
              </w:rPr>
              <w:t>Gob.Pe</w:t>
            </w:r>
            <w:proofErr w:type="spellEnd"/>
            <w:r w:rsidRPr="00A27C4E">
              <w:rPr>
                <w:rFonts w:ascii="Calibri Light" w:eastAsia="Arial Narrow" w:hAnsi="Calibri Light" w:cs="Calibri Light"/>
                <w:color w:val="000000"/>
                <w:sz w:val="20"/>
                <w:szCs w:val="20"/>
                <w:lang w:val="en-US" w:eastAsia="es-ES_tradnl"/>
              </w:rPr>
              <w:t>. Retrieved April 24, 2023, from https://www.pj.gob.pe/wps/wcm/connect/935d36804343733dbb5affe2da5cdfbc/Protocolo-de-Coordinaci%C3%B3n-entre-Siste-y-Ronderos.pdf?MOD=AJPERES&amp;CACHEID=935d36804343733dbb5affe2da5cdfbc</w:t>
            </w:r>
          </w:p>
        </w:tc>
        <w:tc>
          <w:tcPr>
            <w:tcW w:w="1843" w:type="dxa"/>
            <w:vMerge/>
            <w:tcBorders>
              <w:top w:val="nil"/>
              <w:left w:val="single" w:sz="8" w:space="0" w:color="auto"/>
              <w:bottom w:val="single" w:sz="8" w:space="0" w:color="000000"/>
              <w:right w:val="single" w:sz="8" w:space="0" w:color="auto"/>
            </w:tcBorders>
            <w:vAlign w:val="center"/>
            <w:hideMark/>
          </w:tcPr>
          <w:p w14:paraId="1DF5313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26D283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0AD037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586B20F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3A9C7802"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3AF7186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46F2F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288DBB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(2) Dialnet-UnEjercicioDeAplicacionDeLaJusticiaInterculTuralEl-6756963 (1).</w:t>
            </w:r>
            <w:proofErr w:type="spellStart"/>
            <w:r w:rsidRPr="00A27C4E">
              <w:rPr>
                <w:rFonts w:ascii="Calibri Light" w:eastAsia="Arial Narrow" w:hAnsi="Calibri Light" w:cs="Calibri Light"/>
                <w:color w:val="000000"/>
                <w:sz w:val="20"/>
                <w:szCs w:val="20"/>
                <w:lang w:eastAsia="es-ES_tradnl"/>
              </w:rPr>
              <w:t>pdf</w:t>
            </w:r>
            <w:proofErr w:type="spellEnd"/>
            <w:r w:rsidRPr="00A27C4E">
              <w:rPr>
                <w:rFonts w:ascii="Calibri Light" w:eastAsia="Arial Narrow" w:hAnsi="Calibri Light" w:cs="Calibri Light"/>
                <w:color w:val="000000"/>
                <w:sz w:val="20"/>
                <w:szCs w:val="20"/>
                <w:lang w:eastAsia="es-ES_tradnl"/>
              </w:rPr>
              <w:t>.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w:t>
            </w:r>
            <w:r w:rsidRPr="00A27C4E">
              <w:rPr>
                <w:rFonts w:ascii="Calibri Light" w:eastAsia="Arial Narrow" w:hAnsi="Calibri Light" w:cs="Calibri Light"/>
                <w:color w:val="000000"/>
                <w:sz w:val="20"/>
                <w:szCs w:val="20"/>
                <w:lang w:val="en-US" w:eastAsia="es-ES_tradnl"/>
              </w:rPr>
              <w:t>Google Docs. Retrieved April 24, 2023, from https://drive.google.com/file/d/1MT0QaCsrQekJv1KuPdUJTzm6uMe5ZjxE/view</w:t>
            </w:r>
          </w:p>
        </w:tc>
        <w:tc>
          <w:tcPr>
            <w:tcW w:w="1843" w:type="dxa"/>
            <w:vMerge/>
            <w:tcBorders>
              <w:top w:val="nil"/>
              <w:left w:val="single" w:sz="8" w:space="0" w:color="auto"/>
              <w:bottom w:val="single" w:sz="8" w:space="0" w:color="000000"/>
              <w:right w:val="single" w:sz="8" w:space="0" w:color="auto"/>
            </w:tcBorders>
            <w:vAlign w:val="center"/>
            <w:hideMark/>
          </w:tcPr>
          <w:p w14:paraId="607191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FDB7B5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21856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1ABF5E9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37997AFC"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1FB4C4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4E5880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249F50F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(3) Jugo, J. M., Diseño, V., </w:t>
            </w:r>
            <w:proofErr w:type="spellStart"/>
            <w:r w:rsidRPr="00A27C4E">
              <w:rPr>
                <w:rFonts w:ascii="Calibri Light" w:eastAsia="Arial Narrow" w:hAnsi="Calibri Light" w:cs="Calibri Light"/>
                <w:color w:val="000000"/>
                <w:sz w:val="20"/>
                <w:szCs w:val="20"/>
                <w:lang w:eastAsia="es-ES_tradnl"/>
              </w:rPr>
              <w:t>Kanashiro</w:t>
            </w:r>
            <w:proofErr w:type="spellEnd"/>
            <w:r w:rsidRPr="00A27C4E">
              <w:rPr>
                <w:rFonts w:ascii="Calibri Light" w:eastAsia="Arial Narrow" w:hAnsi="Calibri Light" w:cs="Calibri Light"/>
                <w:color w:val="000000"/>
                <w:sz w:val="20"/>
                <w:szCs w:val="20"/>
                <w:lang w:eastAsia="es-ES_tradnl"/>
              </w:rPr>
              <w:t xml:space="preserve">, R., &amp; </w:t>
            </w:r>
            <w:proofErr w:type="spellStart"/>
            <w:r w:rsidRPr="00A27C4E">
              <w:rPr>
                <w:rFonts w:ascii="Calibri Light" w:eastAsia="Arial Narrow" w:hAnsi="Calibri Light" w:cs="Calibri Light"/>
                <w:color w:val="000000"/>
                <w:sz w:val="20"/>
                <w:szCs w:val="20"/>
                <w:lang w:eastAsia="es-ES_tradnl"/>
              </w:rPr>
              <w:t>Gavilano</w:t>
            </w:r>
            <w:proofErr w:type="spellEnd"/>
            <w:r w:rsidRPr="00A27C4E">
              <w:rPr>
                <w:rFonts w:ascii="Calibri Light" w:eastAsia="Arial Narrow" w:hAnsi="Calibri Light" w:cs="Calibri Light"/>
                <w:color w:val="000000"/>
                <w:sz w:val="20"/>
                <w:szCs w:val="20"/>
                <w:lang w:eastAsia="es-ES_tradnl"/>
              </w:rPr>
              <w:t>, O.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La Sentencia del Caso. </w:t>
            </w:r>
            <w:proofErr w:type="spellStart"/>
            <w:r w:rsidRPr="00A27C4E">
              <w:rPr>
                <w:rFonts w:ascii="Calibri Light" w:eastAsia="Arial Narrow" w:hAnsi="Calibri Light" w:cs="Calibri Light"/>
                <w:color w:val="000000"/>
                <w:sz w:val="20"/>
                <w:szCs w:val="20"/>
                <w:lang w:eastAsia="es-ES_tradnl"/>
              </w:rPr>
              <w:t>Org.Pe</w:t>
            </w:r>
            <w:proofErr w:type="spellEnd"/>
            <w:r w:rsidRPr="00A27C4E">
              <w:rPr>
                <w:rFonts w:ascii="Calibri Light" w:eastAsia="Arial Narrow" w:hAnsi="Calibri Light" w:cs="Calibri Light"/>
                <w:color w:val="000000"/>
                <w:sz w:val="20"/>
                <w:szCs w:val="20"/>
                <w:lang w:eastAsia="es-ES_tradnl"/>
              </w:rPr>
              <w:t xml:space="preserve">. </w:t>
            </w:r>
            <w:proofErr w:type="spellStart"/>
            <w:r w:rsidRPr="00A27C4E">
              <w:rPr>
                <w:rFonts w:ascii="Calibri Light" w:eastAsia="Arial Narrow" w:hAnsi="Calibri Light" w:cs="Calibri Light"/>
                <w:color w:val="000000"/>
                <w:sz w:val="20"/>
                <w:szCs w:val="20"/>
                <w:lang w:eastAsia="es-ES_tradnl"/>
              </w:rPr>
              <w:t>Retrieved</w:t>
            </w:r>
            <w:proofErr w:type="spellEnd"/>
            <w:r w:rsidRPr="00A27C4E">
              <w:rPr>
                <w:rFonts w:ascii="Calibri Light" w:eastAsia="Arial Narrow" w:hAnsi="Calibri Light" w:cs="Calibri Light"/>
                <w:color w:val="000000"/>
                <w:sz w:val="20"/>
                <w:szCs w:val="20"/>
                <w:lang w:eastAsia="es-ES_tradnl"/>
              </w:rPr>
              <w:t xml:space="preserve"> April 24, 2023, </w:t>
            </w:r>
            <w:proofErr w:type="spellStart"/>
            <w:r w:rsidRPr="00A27C4E">
              <w:rPr>
                <w:rFonts w:ascii="Calibri Light" w:eastAsia="Arial Narrow" w:hAnsi="Calibri Light" w:cs="Calibri Light"/>
                <w:color w:val="000000"/>
                <w:sz w:val="20"/>
                <w:szCs w:val="20"/>
                <w:lang w:eastAsia="es-ES_tradnl"/>
              </w:rPr>
              <w:t>from</w:t>
            </w:r>
            <w:proofErr w:type="spellEnd"/>
            <w:r w:rsidRPr="00A27C4E">
              <w:rPr>
                <w:rFonts w:ascii="Calibri Light" w:eastAsia="Arial Narrow" w:hAnsi="Calibri Light" w:cs="Calibri Light"/>
                <w:color w:val="000000"/>
                <w:sz w:val="20"/>
                <w:szCs w:val="20"/>
                <w:lang w:eastAsia="es-ES_tradnl"/>
              </w:rPr>
              <w:t xml:space="preserve"> https://www.caaap.org.pe/Libros/La-Sentencia-Del-Caso-Baguazo-y-Sus-Aportes-a-La-Justicia-Intercultural.pdf</w:t>
            </w:r>
          </w:p>
        </w:tc>
        <w:tc>
          <w:tcPr>
            <w:tcW w:w="1843" w:type="dxa"/>
            <w:vMerge/>
            <w:tcBorders>
              <w:top w:val="nil"/>
              <w:left w:val="single" w:sz="8" w:space="0" w:color="auto"/>
              <w:bottom w:val="single" w:sz="8" w:space="0" w:color="000000"/>
              <w:right w:val="single" w:sz="8" w:space="0" w:color="auto"/>
            </w:tcBorders>
            <w:vAlign w:val="center"/>
            <w:hideMark/>
          </w:tcPr>
          <w:p w14:paraId="0EF24CB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07667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96C2FA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66CD0F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2F53626D" w14:textId="77777777" w:rsidTr="00A27C4E">
        <w:trPr>
          <w:trHeight w:val="900"/>
        </w:trPr>
        <w:tc>
          <w:tcPr>
            <w:tcW w:w="1135" w:type="dxa"/>
            <w:vMerge/>
            <w:tcBorders>
              <w:top w:val="nil"/>
              <w:left w:val="single" w:sz="8" w:space="0" w:color="auto"/>
              <w:bottom w:val="single" w:sz="8" w:space="0" w:color="000000"/>
              <w:right w:val="single" w:sz="8" w:space="0" w:color="auto"/>
            </w:tcBorders>
            <w:vAlign w:val="center"/>
            <w:hideMark/>
          </w:tcPr>
          <w:p w14:paraId="160FD49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85A68E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3F7883B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(4) </w:t>
            </w:r>
            <w:proofErr w:type="spellStart"/>
            <w:r w:rsidRPr="00A27C4E">
              <w:rPr>
                <w:rFonts w:ascii="Calibri Light" w:eastAsia="Arial Narrow" w:hAnsi="Calibri Light" w:cs="Calibri Light"/>
                <w:color w:val="000000"/>
                <w:sz w:val="20"/>
                <w:szCs w:val="20"/>
                <w:lang w:val="en-US" w:eastAsia="es-ES_tradnl"/>
              </w:rPr>
              <w:t>Laotrajusticia</w:t>
            </w:r>
            <w:proofErr w:type="spellEnd"/>
            <w:r w:rsidRPr="00A27C4E">
              <w:rPr>
                <w:rFonts w:ascii="Calibri Light" w:eastAsia="Arial Narrow" w:hAnsi="Calibri Light" w:cs="Calibri Light"/>
                <w:color w:val="000000"/>
                <w:sz w:val="20"/>
                <w:szCs w:val="20"/>
                <w:lang w:val="en-US" w:eastAsia="es-ES_tradnl"/>
              </w:rPr>
              <w:t xml:space="preserve"> 1 (1) (1).pdf. (n.d.). Google Docs. Retrieved April 24, 2023, from https://drive.google.com/file/d/1uuX4k0Pl-Cv0nCPvm7QGgVXAoMXa2d8t/view</w:t>
            </w:r>
          </w:p>
        </w:tc>
        <w:tc>
          <w:tcPr>
            <w:tcW w:w="1843" w:type="dxa"/>
            <w:vMerge/>
            <w:tcBorders>
              <w:top w:val="nil"/>
              <w:left w:val="single" w:sz="8" w:space="0" w:color="auto"/>
              <w:bottom w:val="single" w:sz="8" w:space="0" w:color="000000"/>
              <w:right w:val="single" w:sz="8" w:space="0" w:color="auto"/>
            </w:tcBorders>
            <w:vAlign w:val="center"/>
            <w:hideMark/>
          </w:tcPr>
          <w:p w14:paraId="0D63180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D9D45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578210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C9871D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19B01481"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2CF3C10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1E41AD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58B7120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(5) SISTEMA DE JUSTICIA INDÍGENAS Y COORDINACIÓN CON EL SISTEMA DE JUSTICIA ORDINARIA EN EL ESTADO PLURINACIONAL DE BOLIVIA. </w:t>
            </w:r>
            <w:r w:rsidRPr="00A27C4E">
              <w:rPr>
                <w:rFonts w:ascii="Calibri Light" w:eastAsia="Arial Narrow" w:hAnsi="Calibri Light" w:cs="Calibri Light"/>
                <w:color w:val="000000"/>
                <w:sz w:val="20"/>
                <w:szCs w:val="20"/>
                <w:lang w:val="en-US" w:eastAsia="es-ES_tradnl"/>
              </w:rPr>
              <w:t>(n.d.). Ohchr.org. Retrieved April 24, 2023, from https://www.ohchr.org/sites/default/files/Documents/Issues/IPeoples/SR/IPAndJustice/2-Bolivia.pdf</w:t>
            </w:r>
          </w:p>
        </w:tc>
        <w:tc>
          <w:tcPr>
            <w:tcW w:w="1843" w:type="dxa"/>
            <w:vMerge/>
            <w:tcBorders>
              <w:top w:val="nil"/>
              <w:left w:val="single" w:sz="8" w:space="0" w:color="auto"/>
              <w:bottom w:val="single" w:sz="8" w:space="0" w:color="000000"/>
              <w:right w:val="single" w:sz="8" w:space="0" w:color="auto"/>
            </w:tcBorders>
            <w:vAlign w:val="center"/>
            <w:hideMark/>
          </w:tcPr>
          <w:p w14:paraId="023C94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90999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05E6C2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3168B9E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53FD153E"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130F66F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0ECE95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2BC18F5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(6) (N.d.-a). </w:t>
            </w:r>
            <w:proofErr w:type="spellStart"/>
            <w:r w:rsidRPr="00A27C4E">
              <w:rPr>
                <w:rFonts w:ascii="Calibri Light" w:eastAsia="Arial Narrow" w:hAnsi="Calibri Light" w:cs="Calibri Light"/>
                <w:color w:val="000000"/>
                <w:sz w:val="20"/>
                <w:szCs w:val="20"/>
                <w:lang w:val="en-US" w:eastAsia="es-ES_tradnl"/>
              </w:rPr>
              <w:t>Gob.Pe</w:t>
            </w:r>
            <w:proofErr w:type="spellEnd"/>
            <w:r w:rsidRPr="00A27C4E">
              <w:rPr>
                <w:rFonts w:ascii="Calibri Light" w:eastAsia="Arial Narrow" w:hAnsi="Calibri Light" w:cs="Calibri Light"/>
                <w:color w:val="000000"/>
                <w:sz w:val="20"/>
                <w:szCs w:val="20"/>
                <w:lang w:val="en-US" w:eastAsia="es-ES_tradnl"/>
              </w:rPr>
              <w:t>. Retrieved April 24, 2023, from https://www.pj.gob.pe/wps/wcm/connect/a839c600434333efb249fee2da5cdfbc/HOJA+DE+RUTA+DE+LA+JUSTICIA+INTERCULTURAL+%282012%29.pdf?MOD=AJPERES&amp;CACHEID=a839c600434333efb249fee2da5cdfbc</w:t>
            </w:r>
          </w:p>
        </w:tc>
        <w:tc>
          <w:tcPr>
            <w:tcW w:w="1843" w:type="dxa"/>
            <w:vMerge/>
            <w:tcBorders>
              <w:top w:val="nil"/>
              <w:left w:val="single" w:sz="8" w:space="0" w:color="auto"/>
              <w:bottom w:val="single" w:sz="8" w:space="0" w:color="000000"/>
              <w:right w:val="single" w:sz="8" w:space="0" w:color="auto"/>
            </w:tcBorders>
            <w:vAlign w:val="center"/>
            <w:hideMark/>
          </w:tcPr>
          <w:p w14:paraId="3BA5E94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6F34AB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E864D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2151A3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4A423F49"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2F24D95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3B3CF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143C9CB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(7) (N.d.-b). </w:t>
            </w:r>
            <w:proofErr w:type="spellStart"/>
            <w:r w:rsidRPr="00A27C4E">
              <w:rPr>
                <w:rFonts w:ascii="Calibri Light" w:eastAsia="Arial Narrow" w:hAnsi="Calibri Light" w:cs="Calibri Light"/>
                <w:color w:val="000000"/>
                <w:sz w:val="20"/>
                <w:szCs w:val="20"/>
                <w:lang w:val="en-US" w:eastAsia="es-ES_tradnl"/>
              </w:rPr>
              <w:t>Cultura.Pe</w:t>
            </w:r>
            <w:proofErr w:type="spellEnd"/>
            <w:r w:rsidRPr="00A27C4E">
              <w:rPr>
                <w:rFonts w:ascii="Calibri Light" w:eastAsia="Arial Narrow" w:hAnsi="Calibri Light" w:cs="Calibri Light"/>
                <w:color w:val="000000"/>
                <w:sz w:val="20"/>
                <w:szCs w:val="20"/>
                <w:lang w:val="en-US" w:eastAsia="es-ES_tradnl"/>
              </w:rPr>
              <w:t>. Retrieved April 24, 2023, from https://centroderecursos.cultura.pe/sites/default/files/rb/pdf/Justicia%20intercultural%20en%20los%20paises%20andinos%20Contribuciones%20para%20su%20estudio.pdf</w:t>
            </w:r>
          </w:p>
        </w:tc>
        <w:tc>
          <w:tcPr>
            <w:tcW w:w="1843" w:type="dxa"/>
            <w:vMerge/>
            <w:tcBorders>
              <w:top w:val="nil"/>
              <w:left w:val="single" w:sz="8" w:space="0" w:color="auto"/>
              <w:bottom w:val="single" w:sz="8" w:space="0" w:color="000000"/>
              <w:right w:val="single" w:sz="8" w:space="0" w:color="auto"/>
            </w:tcBorders>
            <w:vAlign w:val="center"/>
            <w:hideMark/>
          </w:tcPr>
          <w:p w14:paraId="745464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4A27A2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834C04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2AC107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2F0D881B" w14:textId="77777777" w:rsidTr="00A27C4E">
        <w:trPr>
          <w:trHeight w:val="1820"/>
        </w:trPr>
        <w:tc>
          <w:tcPr>
            <w:tcW w:w="1135" w:type="dxa"/>
            <w:vMerge/>
            <w:tcBorders>
              <w:top w:val="nil"/>
              <w:left w:val="single" w:sz="8" w:space="0" w:color="auto"/>
              <w:bottom w:val="single" w:sz="8" w:space="0" w:color="000000"/>
              <w:right w:val="single" w:sz="8" w:space="0" w:color="auto"/>
            </w:tcBorders>
            <w:vAlign w:val="center"/>
            <w:hideMark/>
          </w:tcPr>
          <w:p w14:paraId="6A82A85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180DCC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37A1DF6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(8) (N.d.-c). </w:t>
            </w:r>
            <w:proofErr w:type="spellStart"/>
            <w:r w:rsidRPr="00A27C4E">
              <w:rPr>
                <w:rFonts w:ascii="Calibri Light" w:eastAsia="Arial Narrow" w:hAnsi="Calibri Light" w:cs="Calibri Light"/>
                <w:color w:val="000000"/>
                <w:sz w:val="20"/>
                <w:szCs w:val="20"/>
                <w:lang w:val="en-US" w:eastAsia="es-ES_tradnl"/>
              </w:rPr>
              <w:t>Gob.Pe</w:t>
            </w:r>
            <w:proofErr w:type="spellEnd"/>
            <w:r w:rsidRPr="00A27C4E">
              <w:rPr>
                <w:rFonts w:ascii="Calibri Light" w:eastAsia="Arial Narrow" w:hAnsi="Calibri Light" w:cs="Calibri Light"/>
                <w:color w:val="000000"/>
                <w:sz w:val="20"/>
                <w:szCs w:val="20"/>
                <w:lang w:val="en-US" w:eastAsia="es-ES_tradnl"/>
              </w:rPr>
              <w:t>. Retrieved April 24, 2023, from https://www.pj.gob.pe/wps/wcm/connect/6527b6804c7e487bab22ebe93f7fa794/Protocolo+de+Actuaci%C3%B3n+de+Traductores+e+Int%C3%A9rpretes+de+Lenguas+Ind%C3%ADgenas+u+Originarias+en+Procesos+Judiciales.pdf?MOD=AJPERES&amp;CACHEID=6527b6804c7e487bab22ebe93f7fa794</w:t>
            </w:r>
          </w:p>
        </w:tc>
        <w:tc>
          <w:tcPr>
            <w:tcW w:w="1843" w:type="dxa"/>
            <w:vMerge/>
            <w:tcBorders>
              <w:top w:val="nil"/>
              <w:left w:val="single" w:sz="8" w:space="0" w:color="auto"/>
              <w:bottom w:val="single" w:sz="8" w:space="0" w:color="000000"/>
              <w:right w:val="single" w:sz="8" w:space="0" w:color="auto"/>
            </w:tcBorders>
            <w:vAlign w:val="center"/>
            <w:hideMark/>
          </w:tcPr>
          <w:p w14:paraId="580580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62B7D1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2D6A807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9CE6BE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4DE14E05"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352B46D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lastRenderedPageBreak/>
              <w:t>Limitadas condiciones para el desarrollo económico sostenible y solidario de los pueblos indígenas u originarios</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584916B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Fomentar y diseñar proyectos y programas que promuevan un acceso justo a mercados nacionales e internacionales e impulso de iniciativas de innovación tecnológica que tengan como objetivo el desarrollo de los pueblos indígenas u originarios. </w:t>
            </w:r>
          </w:p>
        </w:tc>
        <w:tc>
          <w:tcPr>
            <w:tcW w:w="5103" w:type="dxa"/>
            <w:tcBorders>
              <w:top w:val="nil"/>
              <w:left w:val="nil"/>
              <w:bottom w:val="nil"/>
              <w:right w:val="single" w:sz="8" w:space="0" w:color="auto"/>
            </w:tcBorders>
            <w:shd w:val="clear" w:color="auto" w:fill="auto"/>
            <w:noWrap/>
            <w:vAlign w:val="center"/>
            <w:hideMark/>
          </w:tcPr>
          <w:p w14:paraId="06FA6E2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Descripción: </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5060ED6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17FEE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F2F73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Universalización de la economía digital</w:t>
            </w:r>
          </w:p>
        </w:tc>
        <w:tc>
          <w:tcPr>
            <w:tcW w:w="160" w:type="dxa"/>
            <w:vAlign w:val="center"/>
            <w:hideMark/>
          </w:tcPr>
          <w:p w14:paraId="6B022F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5AC9944"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577AFA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3E0FF5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noWrap/>
            <w:vAlign w:val="center"/>
            <w:hideMark/>
          </w:tcPr>
          <w:p w14:paraId="09B07C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se orienta a un desarrollo económico desde el fortalecimiento de capacidades técnico-productivas, la valoración de las tecnologías y conocimientos tradicionales y expectativas de innovación en territorios indígenas a favor de las poblaciones. </w:t>
            </w:r>
          </w:p>
        </w:tc>
        <w:tc>
          <w:tcPr>
            <w:tcW w:w="1843" w:type="dxa"/>
            <w:vMerge/>
            <w:tcBorders>
              <w:top w:val="nil"/>
              <w:left w:val="single" w:sz="8" w:space="0" w:color="auto"/>
              <w:bottom w:val="single" w:sz="8" w:space="0" w:color="000000"/>
              <w:right w:val="single" w:sz="8" w:space="0" w:color="auto"/>
            </w:tcBorders>
            <w:vAlign w:val="center"/>
            <w:hideMark/>
          </w:tcPr>
          <w:p w14:paraId="529BA6A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856054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714504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157859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6E3EF16E" w14:textId="77777777" w:rsidTr="00E316CF">
        <w:trPr>
          <w:trHeight w:val="3325"/>
        </w:trPr>
        <w:tc>
          <w:tcPr>
            <w:tcW w:w="1135" w:type="dxa"/>
            <w:vMerge/>
            <w:tcBorders>
              <w:top w:val="nil"/>
              <w:left w:val="single" w:sz="8" w:space="0" w:color="auto"/>
              <w:bottom w:val="single" w:sz="8" w:space="0" w:color="000000"/>
              <w:right w:val="single" w:sz="8" w:space="0" w:color="auto"/>
            </w:tcBorders>
            <w:vAlign w:val="center"/>
            <w:hideMark/>
          </w:tcPr>
          <w:p w14:paraId="5980B45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994853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D02E96A" w14:textId="4347B0E9" w:rsidR="00E316CF"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p w14:paraId="7A14249E"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Si bien es importante reconocer que la noción de desarrollo entre los pueblos indígenas se aproxima más a la de Buen Vivir, no se debe ignorar que existe una demanda de inclusión a economías de mercado globales que les incluya y sean justas con ellos reconociendo el valor de sus conocimientos dándose así un valor agregado a sus recursos y patrimonio comercializable (BID, 2021, pp. 33-38). En ese sentido se resalta el caso del proyecto Haku </w:t>
            </w:r>
            <w:proofErr w:type="spellStart"/>
            <w:r w:rsidRPr="00E316CF">
              <w:rPr>
                <w:rFonts w:ascii="Calibri Light" w:eastAsia="Arial Narrow" w:hAnsi="Calibri Light" w:cs="Calibri Light"/>
                <w:color w:val="000000"/>
                <w:sz w:val="20"/>
                <w:szCs w:val="20"/>
                <w:lang w:eastAsia="es-ES_tradnl"/>
              </w:rPr>
              <w:t>Wiñay</w:t>
            </w:r>
            <w:proofErr w:type="spellEnd"/>
            <w:r w:rsidRPr="00E316CF">
              <w:rPr>
                <w:rFonts w:ascii="Calibri Light" w:eastAsia="Arial Narrow" w:hAnsi="Calibri Light" w:cs="Calibri Light"/>
                <w:color w:val="000000"/>
                <w:sz w:val="20"/>
                <w:szCs w:val="20"/>
                <w:lang w:eastAsia="es-ES_tradnl"/>
              </w:rPr>
              <w:t xml:space="preserve">/Noa </w:t>
            </w:r>
            <w:proofErr w:type="spellStart"/>
            <w:r w:rsidRPr="00E316CF">
              <w:rPr>
                <w:rFonts w:ascii="Calibri Light" w:eastAsia="Arial Narrow" w:hAnsi="Calibri Light" w:cs="Calibri Light"/>
                <w:color w:val="000000"/>
                <w:sz w:val="20"/>
                <w:szCs w:val="20"/>
                <w:lang w:eastAsia="es-ES_tradnl"/>
              </w:rPr>
              <w:t>Jayatai</w:t>
            </w:r>
            <w:proofErr w:type="spellEnd"/>
            <w:r w:rsidRPr="00E316CF">
              <w:rPr>
                <w:rFonts w:ascii="Calibri Light" w:eastAsia="Arial Narrow" w:hAnsi="Calibri Light" w:cs="Calibri Light"/>
                <w:color w:val="000000"/>
                <w:sz w:val="20"/>
                <w:szCs w:val="20"/>
                <w:lang w:eastAsia="es-ES_tradnl"/>
              </w:rPr>
              <w:t xml:space="preserve"> del FONCODES que tiene como objetivo desarrollar capacidades productivas y de emprendimientos rurales en las familias usuarias del proyecto para que accedan con mejores oportunidades a los mercados locales, y puedan generar sus ingresos económicos de manera autónoma y sostenida. Este proyecto productivo fue considerado por la Organización de las Naciones Unidas para la Alimentación (FAO) como una de </w:t>
            </w:r>
            <w:r w:rsidRPr="00E316CF">
              <w:rPr>
                <w:rFonts w:ascii="Calibri Light" w:eastAsia="Arial Narrow" w:hAnsi="Calibri Light" w:cs="Calibri Light"/>
                <w:color w:val="000000"/>
                <w:sz w:val="20"/>
                <w:szCs w:val="20"/>
                <w:lang w:eastAsia="es-ES_tradnl"/>
              </w:rPr>
              <w:lastRenderedPageBreak/>
              <w:t>las 10 mejores iniciativas innovadoras para el desarrollo rural sostenible en América Latina y el Caribe. Del 2012 al 2020 se trabajaron con 246,394 hogares pertenecientes a 1,825 centros poblados de 23 regiones del Perú.</w:t>
            </w:r>
          </w:p>
          <w:p w14:paraId="71CDC8CB" w14:textId="1B15F192"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Por otro lado, existen Programas como </w:t>
            </w:r>
            <w:ins w:id="36" w:author="Carmen del Rosario Bahamonde Quinteros" w:date="2023-09-11T15:17:00Z">
              <w:r w:rsidR="009F6FF4">
                <w:rPr>
                  <w:rFonts w:ascii="Calibri Light" w:eastAsia="Arial Narrow" w:hAnsi="Calibri Light" w:cs="Calibri Light"/>
                  <w:color w:val="000000"/>
                  <w:sz w:val="20"/>
                  <w:szCs w:val="20"/>
                  <w:lang w:eastAsia="es-ES_tradnl"/>
                </w:rPr>
                <w:t>“</w:t>
              </w:r>
            </w:ins>
            <w:proofErr w:type="spellStart"/>
            <w:r w:rsidRPr="00E316CF">
              <w:rPr>
                <w:rFonts w:ascii="Calibri Light" w:eastAsia="Arial Narrow" w:hAnsi="Calibri Light" w:cs="Calibri Light"/>
                <w:color w:val="000000"/>
                <w:sz w:val="20"/>
                <w:szCs w:val="20"/>
                <w:lang w:eastAsia="es-ES_tradnl"/>
              </w:rPr>
              <w:t>Ruraq</w:t>
            </w:r>
            <w:proofErr w:type="spellEnd"/>
            <w:r w:rsidRPr="00E316CF">
              <w:rPr>
                <w:rFonts w:ascii="Calibri Light" w:eastAsia="Arial Narrow" w:hAnsi="Calibri Light" w:cs="Calibri Light"/>
                <w:color w:val="000000"/>
                <w:sz w:val="20"/>
                <w:szCs w:val="20"/>
                <w:lang w:eastAsia="es-ES_tradnl"/>
              </w:rPr>
              <w:t xml:space="preserve"> </w:t>
            </w:r>
            <w:proofErr w:type="spellStart"/>
            <w:r w:rsidRPr="00E316CF">
              <w:rPr>
                <w:rFonts w:ascii="Calibri Light" w:eastAsia="Arial Narrow" w:hAnsi="Calibri Light" w:cs="Calibri Light"/>
                <w:color w:val="000000"/>
                <w:sz w:val="20"/>
                <w:szCs w:val="20"/>
                <w:lang w:eastAsia="es-ES_tradnl"/>
              </w:rPr>
              <w:t>Maki</w:t>
            </w:r>
            <w:proofErr w:type="spellEnd"/>
            <w:r w:rsidRPr="00E316CF">
              <w:rPr>
                <w:rFonts w:ascii="Calibri Light" w:eastAsia="Arial Narrow" w:hAnsi="Calibri Light" w:cs="Calibri Light"/>
                <w:color w:val="000000"/>
                <w:sz w:val="20"/>
                <w:szCs w:val="20"/>
                <w:lang w:eastAsia="es-ES_tradnl"/>
              </w:rPr>
              <w:t>, Hecho a Mano</w:t>
            </w:r>
            <w:ins w:id="37" w:author="Carmen del Rosario Bahamonde Quinteros" w:date="2023-09-11T15:17:00Z">
              <w:r w:rsidR="009F6FF4">
                <w:rPr>
                  <w:rFonts w:ascii="Calibri Light" w:eastAsia="Arial Narrow" w:hAnsi="Calibri Light" w:cs="Calibri Light"/>
                  <w:color w:val="000000"/>
                  <w:sz w:val="20"/>
                  <w:szCs w:val="20"/>
                  <w:lang w:eastAsia="es-ES_tradnl"/>
                </w:rPr>
                <w:t>”,</w:t>
              </w:r>
            </w:ins>
            <w:r w:rsidRPr="00E316CF">
              <w:rPr>
                <w:rFonts w:ascii="Calibri Light" w:eastAsia="Arial Narrow" w:hAnsi="Calibri Light" w:cs="Calibri Light"/>
                <w:color w:val="000000"/>
                <w:sz w:val="20"/>
                <w:szCs w:val="20"/>
                <w:lang w:eastAsia="es-ES_tradnl"/>
              </w:rPr>
              <w:t xml:space="preserve"> del Ministerio de Cultura </w:t>
            </w:r>
            <w:del w:id="38" w:author="Carmen del Rosario Bahamonde Quinteros" w:date="2023-09-11T15:17:00Z">
              <w:r w:rsidRPr="00E316CF" w:rsidDel="00B5219A">
                <w:rPr>
                  <w:rFonts w:ascii="Calibri Light" w:eastAsia="Arial Narrow" w:hAnsi="Calibri Light" w:cs="Calibri Light"/>
                  <w:color w:val="000000"/>
                  <w:sz w:val="20"/>
                  <w:szCs w:val="20"/>
                  <w:lang w:eastAsia="es-ES_tradnl"/>
                </w:rPr>
                <w:delText>donde se tiene como</w:delText>
              </w:r>
            </w:del>
            <w:ins w:id="39" w:author="Carmen del Rosario Bahamonde Quinteros" w:date="2023-09-11T15:17:00Z">
              <w:r w:rsidR="00B5219A">
                <w:rPr>
                  <w:rFonts w:ascii="Calibri Light" w:eastAsia="Arial Narrow" w:hAnsi="Calibri Light" w:cs="Calibri Light"/>
                  <w:color w:val="000000"/>
                  <w:sz w:val="20"/>
                  <w:szCs w:val="20"/>
                  <w:lang w:eastAsia="es-ES_tradnl"/>
                </w:rPr>
                <w:t>cuyo</w:t>
              </w:r>
            </w:ins>
            <w:r w:rsidRPr="00E316CF">
              <w:rPr>
                <w:rFonts w:ascii="Calibri Light" w:eastAsia="Arial Narrow" w:hAnsi="Calibri Light" w:cs="Calibri Light"/>
                <w:color w:val="000000"/>
                <w:sz w:val="20"/>
                <w:szCs w:val="20"/>
                <w:lang w:eastAsia="es-ES_tradnl"/>
              </w:rPr>
              <w:t xml:space="preserve"> objetivo </w:t>
            </w:r>
            <w:ins w:id="40" w:author="Carmen del Rosario Bahamonde Quinteros" w:date="2023-09-11T15:17:00Z">
              <w:r w:rsidR="00B5219A">
                <w:rPr>
                  <w:rFonts w:ascii="Calibri Light" w:eastAsia="Arial Narrow" w:hAnsi="Calibri Light" w:cs="Calibri Light"/>
                  <w:color w:val="000000"/>
                  <w:sz w:val="20"/>
                  <w:szCs w:val="20"/>
                  <w:lang w:eastAsia="es-ES_tradnl"/>
                </w:rPr>
                <w:t xml:space="preserve">es </w:t>
              </w:r>
            </w:ins>
            <w:r w:rsidRPr="00E316CF">
              <w:rPr>
                <w:rFonts w:ascii="Calibri Light" w:eastAsia="Arial Narrow" w:hAnsi="Calibri Light" w:cs="Calibri Light"/>
                <w:color w:val="000000"/>
                <w:sz w:val="20"/>
                <w:szCs w:val="20"/>
                <w:lang w:eastAsia="es-ES_tradnl"/>
              </w:rPr>
              <w:t>renovar y fortalecer el circuito de producción, comercialización, conocimiento y disfrute del arte popular tradicional promoviendo el conocimiento del arte popular tradicional, fomentando el diálogo intercultural entre grupos culturales diversos con miras a la valoración de la diversidad cultural, impulsando el intercambio de conocimientos especializados entre artistas, artesanos y comunidades creadoras, generando nuevas rutas de circulación y consumo del arte tradicional, promoviendo vías para el desarrollo de industrias culturales basadas en la manufactura artesanal, salvaguardando el patrimonio cultural inmaterial –conocimientos, prácticas y rituales ancestrales- que se alberga en las técnicas, los estilos y los significados de las piezas de arte popular tradicional y haciendo de la creación tradicional una herramienta de inclusión social y desarrollo humano.</w:t>
            </w:r>
          </w:p>
          <w:p w14:paraId="7E9CF646"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Por su parte, el Ministerio de Comercio Exterior y Turismo cuenta con dos ferias nacionales relevantes tales como “De nuestras Manos” cuyos objetivos son la exposición de arte </w:t>
            </w:r>
            <w:r w:rsidRPr="00E316CF">
              <w:rPr>
                <w:rFonts w:ascii="Calibri Light" w:eastAsia="Arial Narrow" w:hAnsi="Calibri Light" w:cs="Calibri Light"/>
                <w:color w:val="000000"/>
                <w:sz w:val="20"/>
                <w:szCs w:val="20"/>
                <w:lang w:eastAsia="es-ES_tradnl"/>
              </w:rPr>
              <w:lastRenderedPageBreak/>
              <w:t>tradicional en el mercado nacional con una interacción garantizada con el público y con productos que destaquen por su calidad, innovación y adaptación a las demandas del mercado y la feria “Arte Nativa” que apunta a ser la principal plataforma comercial para la producción artesanal amazónica brindando la oportunidad de conocer el mercado nacional a sus participantes, promoviendo la creación de redes comerciales también entre ellos y sensibilizando sobre el valor de la producción amazónica entre los asistentes.</w:t>
            </w:r>
          </w:p>
          <w:p w14:paraId="5D44856A" w14:textId="41898179" w:rsid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Por último, los últimos años se han dado apoyos que apuntan a una innovación tecnológica entre los pueblos indígenas u originarios. como las del BID en donde se reconoce el énfasis que ha habido en la aplicación de estas a fines de protección territorial, aunque también ha habido un uso importante en temas de salud y agricultura y se señala la importancia de reconocer el conocimiento indígena, promover el acervo indígena y aplicar iniciativas de desarrollo que partan de los pueblos indígenas u originarios.</w:t>
            </w:r>
          </w:p>
          <w:p w14:paraId="442AE41C" w14:textId="3C7DCF61"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p w14:paraId="485044F9"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(1) Cotacachi, D. (2020, </w:t>
            </w:r>
            <w:proofErr w:type="spellStart"/>
            <w:r w:rsidRPr="00E316CF">
              <w:rPr>
                <w:rFonts w:ascii="Calibri Light" w:eastAsia="Arial Narrow" w:hAnsi="Calibri Light" w:cs="Calibri Light"/>
                <w:color w:val="000000"/>
                <w:sz w:val="20"/>
                <w:szCs w:val="20"/>
                <w:lang w:eastAsia="es-ES_tradnl"/>
              </w:rPr>
              <w:t>January</w:t>
            </w:r>
            <w:proofErr w:type="spellEnd"/>
            <w:r w:rsidRPr="00E316CF">
              <w:rPr>
                <w:rFonts w:ascii="Calibri Light" w:eastAsia="Arial Narrow" w:hAnsi="Calibri Light" w:cs="Calibri Light"/>
                <w:color w:val="000000"/>
                <w:sz w:val="20"/>
                <w:szCs w:val="20"/>
                <w:lang w:eastAsia="es-ES_tradnl"/>
              </w:rPr>
              <w:t xml:space="preserve"> 17). 2020 inclusivo: tecnología accesible para los pueblos indígenas. ¿Y si hablamos de igualdad? https://blogs.iadb.org/igualdad/es/2020-inclusivo-tecnologia-accesible-para-los-pueblos-indigenas/</w:t>
            </w:r>
          </w:p>
          <w:p w14:paraId="4A72E783"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eastAsia="es-ES_tradnl"/>
              </w:rPr>
              <w:lastRenderedPageBreak/>
              <w:t>(2) Programa “</w:t>
            </w:r>
            <w:proofErr w:type="spellStart"/>
            <w:r w:rsidRPr="00E316CF">
              <w:rPr>
                <w:rFonts w:ascii="Calibri Light" w:eastAsia="Arial Narrow" w:hAnsi="Calibri Light" w:cs="Calibri Light"/>
                <w:color w:val="000000"/>
                <w:sz w:val="20"/>
                <w:szCs w:val="20"/>
                <w:lang w:eastAsia="es-ES_tradnl"/>
              </w:rPr>
              <w:t>Ruraq</w:t>
            </w:r>
            <w:proofErr w:type="spellEnd"/>
            <w:r w:rsidRPr="00E316CF">
              <w:rPr>
                <w:rFonts w:ascii="Calibri Light" w:eastAsia="Arial Narrow" w:hAnsi="Calibri Light" w:cs="Calibri Light"/>
                <w:color w:val="000000"/>
                <w:sz w:val="20"/>
                <w:szCs w:val="20"/>
                <w:lang w:eastAsia="es-ES_tradnl"/>
              </w:rPr>
              <w:t xml:space="preserve"> </w:t>
            </w:r>
            <w:proofErr w:type="spellStart"/>
            <w:r w:rsidRPr="00E316CF">
              <w:rPr>
                <w:rFonts w:ascii="Calibri Light" w:eastAsia="Arial Narrow" w:hAnsi="Calibri Light" w:cs="Calibri Light"/>
                <w:color w:val="000000"/>
                <w:sz w:val="20"/>
                <w:szCs w:val="20"/>
                <w:lang w:eastAsia="es-ES_tradnl"/>
              </w:rPr>
              <w:t>Maki</w:t>
            </w:r>
            <w:proofErr w:type="spellEnd"/>
            <w:r w:rsidRPr="00E316CF">
              <w:rPr>
                <w:rFonts w:ascii="Calibri Light" w:eastAsia="Arial Narrow" w:hAnsi="Calibri Light" w:cs="Calibri Light"/>
                <w:color w:val="000000"/>
                <w:sz w:val="20"/>
                <w:szCs w:val="20"/>
                <w:lang w:eastAsia="es-ES_tradnl"/>
              </w:rPr>
              <w:t xml:space="preserve">, hecho a mano.” </w:t>
            </w:r>
            <w:r w:rsidRPr="00E316CF">
              <w:rPr>
                <w:rFonts w:ascii="Calibri Light" w:eastAsia="Arial Narrow" w:hAnsi="Calibri Light" w:cs="Calibri Light"/>
                <w:color w:val="000000"/>
                <w:sz w:val="20"/>
                <w:szCs w:val="20"/>
                <w:lang w:val="en-US" w:eastAsia="es-ES_tradnl"/>
              </w:rPr>
              <w:t>(n.d.). Ruraqmaki.pe. Retrieved April 24, 2023, from https://ruraqmaki.pe/que-es</w:t>
            </w:r>
          </w:p>
          <w:p w14:paraId="35286B60"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316CF">
              <w:rPr>
                <w:rFonts w:ascii="Calibri Light" w:eastAsia="Arial Narrow" w:hAnsi="Calibri Light" w:cs="Calibri Light"/>
                <w:color w:val="000000"/>
                <w:sz w:val="20"/>
                <w:szCs w:val="20"/>
                <w:lang w:eastAsia="es-ES_tradnl"/>
              </w:rPr>
              <w:t xml:space="preserve">(3) </w:t>
            </w:r>
            <w:proofErr w:type="spellStart"/>
            <w:r w:rsidRPr="00E316CF">
              <w:rPr>
                <w:rFonts w:ascii="Calibri Light" w:eastAsia="Arial Narrow" w:hAnsi="Calibri Light" w:cs="Calibri Light"/>
                <w:color w:val="000000"/>
                <w:sz w:val="20"/>
                <w:szCs w:val="20"/>
                <w:lang w:eastAsia="es-ES_tradnl"/>
              </w:rPr>
              <w:t>Us</w:t>
            </w:r>
            <w:proofErr w:type="spellEnd"/>
            <w:r w:rsidRPr="00E316CF">
              <w:rPr>
                <w:rFonts w:ascii="Calibri Light" w:eastAsia="Arial Narrow" w:hAnsi="Calibri Light" w:cs="Calibri Light"/>
                <w:color w:val="000000"/>
                <w:sz w:val="20"/>
                <w:szCs w:val="20"/>
                <w:lang w:eastAsia="es-ES_tradnl"/>
              </w:rPr>
              <w:t>, H. (2021, August 2). Ciencia y conocimiento tradicional indígena - ¿Y si hablamos de igualdad? ¿Y si hablamos de igualdad? https://blogs.iadb.org/igualdad/es/los-pueblos-indigenas-la-ciencia-y-tecnologia/</w:t>
            </w:r>
          </w:p>
          <w:p w14:paraId="6AAC1318" w14:textId="77777777" w:rsidR="00E316CF" w:rsidRPr="00E316CF"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val="en-US" w:eastAsia="es-ES_tradnl"/>
              </w:rPr>
              <w:t xml:space="preserve">(4) (N.d.-a). </w:t>
            </w:r>
            <w:proofErr w:type="spellStart"/>
            <w:r w:rsidRPr="00E316CF">
              <w:rPr>
                <w:rFonts w:ascii="Calibri Light" w:eastAsia="Arial Narrow" w:hAnsi="Calibri Light" w:cs="Calibri Light"/>
                <w:color w:val="000000"/>
                <w:sz w:val="20"/>
                <w:szCs w:val="20"/>
                <w:lang w:val="en-US" w:eastAsia="es-ES_tradnl"/>
              </w:rPr>
              <w:t>Gob.Pe</w:t>
            </w:r>
            <w:proofErr w:type="spellEnd"/>
            <w:r w:rsidRPr="00E316CF">
              <w:rPr>
                <w:rFonts w:ascii="Calibri Light" w:eastAsia="Arial Narrow" w:hAnsi="Calibri Light" w:cs="Calibri Light"/>
                <w:color w:val="000000"/>
                <w:sz w:val="20"/>
                <w:szCs w:val="20"/>
                <w:lang w:val="en-US" w:eastAsia="es-ES_tradnl"/>
              </w:rPr>
              <w:t>. Retrieved April 24, 2023, from https://www.foncodes.gob.pe/Portal/index.php/haku-winay</w:t>
            </w:r>
          </w:p>
          <w:p w14:paraId="11C76D9E" w14:textId="66657C06" w:rsidR="00E316CF" w:rsidRPr="00A27C4E" w:rsidRDefault="00E316CF" w:rsidP="00E316CF">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E316CF">
              <w:rPr>
                <w:rFonts w:ascii="Calibri Light" w:eastAsia="Arial Narrow" w:hAnsi="Calibri Light" w:cs="Calibri Light"/>
                <w:color w:val="000000"/>
                <w:sz w:val="20"/>
                <w:szCs w:val="20"/>
                <w:lang w:val="en-US" w:eastAsia="es-ES_tradnl"/>
              </w:rPr>
              <w:t xml:space="preserve">(5) (N.d.-b). </w:t>
            </w:r>
            <w:proofErr w:type="spellStart"/>
            <w:r w:rsidRPr="00E316CF">
              <w:rPr>
                <w:rFonts w:ascii="Calibri Light" w:eastAsia="Arial Narrow" w:hAnsi="Calibri Light" w:cs="Calibri Light"/>
                <w:color w:val="000000"/>
                <w:sz w:val="20"/>
                <w:szCs w:val="20"/>
                <w:lang w:val="en-US" w:eastAsia="es-ES_tradnl"/>
              </w:rPr>
              <w:t>Gob.Pe</w:t>
            </w:r>
            <w:proofErr w:type="spellEnd"/>
            <w:r w:rsidRPr="00E316CF">
              <w:rPr>
                <w:rFonts w:ascii="Calibri Light" w:eastAsia="Arial Narrow" w:hAnsi="Calibri Light" w:cs="Calibri Light"/>
                <w:color w:val="000000"/>
                <w:sz w:val="20"/>
                <w:szCs w:val="20"/>
                <w:lang w:val="en-US" w:eastAsia="es-ES_tradnl"/>
              </w:rPr>
              <w:t>. Retrieved April 24, 2023, from https://cdn.www.gob.pe/uploads/document/file/531876/RESOLUCION_MINISTERIAL__N__341-2019.pdf?v=1582148827</w:t>
            </w:r>
          </w:p>
        </w:tc>
        <w:tc>
          <w:tcPr>
            <w:tcW w:w="1843" w:type="dxa"/>
            <w:vMerge/>
            <w:tcBorders>
              <w:top w:val="nil"/>
              <w:left w:val="single" w:sz="8" w:space="0" w:color="auto"/>
              <w:bottom w:val="single" w:sz="8" w:space="0" w:color="000000"/>
              <w:right w:val="single" w:sz="8" w:space="0" w:color="auto"/>
            </w:tcBorders>
            <w:vAlign w:val="center"/>
            <w:hideMark/>
          </w:tcPr>
          <w:p w14:paraId="2AC509B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4115CC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92064A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3AC337C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23E24ED6" w14:textId="77777777" w:rsidTr="00E316CF">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03DF496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81089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4" w:space="0" w:color="auto"/>
              <w:right w:val="single" w:sz="8" w:space="0" w:color="auto"/>
            </w:tcBorders>
            <w:shd w:val="clear" w:color="auto" w:fill="auto"/>
            <w:vAlign w:val="center"/>
            <w:hideMark/>
          </w:tcPr>
          <w:p w14:paraId="1D7AC856" w14:textId="3C0114BB"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val="en-US" w:eastAsia="es-ES_tradnl"/>
              </w:rPr>
            </w:pPr>
          </w:p>
        </w:tc>
        <w:tc>
          <w:tcPr>
            <w:tcW w:w="1843" w:type="dxa"/>
            <w:vMerge/>
            <w:tcBorders>
              <w:top w:val="nil"/>
              <w:left w:val="single" w:sz="8" w:space="0" w:color="auto"/>
              <w:bottom w:val="single" w:sz="4" w:space="0" w:color="auto"/>
              <w:right w:val="single" w:sz="8" w:space="0" w:color="auto"/>
            </w:tcBorders>
            <w:vAlign w:val="center"/>
            <w:hideMark/>
          </w:tcPr>
          <w:p w14:paraId="0A644F5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4" w:space="0" w:color="auto"/>
              <w:right w:val="single" w:sz="8" w:space="0" w:color="auto"/>
            </w:tcBorders>
            <w:vAlign w:val="center"/>
            <w:hideMark/>
          </w:tcPr>
          <w:p w14:paraId="45450D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52F77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08F7C23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3F2FC83A" w14:textId="77777777" w:rsidTr="00E316CF">
        <w:trPr>
          <w:trHeight w:val="600"/>
        </w:trPr>
        <w:tc>
          <w:tcPr>
            <w:tcW w:w="1135" w:type="dxa"/>
            <w:vMerge/>
            <w:tcBorders>
              <w:top w:val="nil"/>
              <w:left w:val="single" w:sz="8" w:space="0" w:color="auto"/>
              <w:bottom w:val="single" w:sz="8" w:space="0" w:color="000000"/>
              <w:right w:val="single" w:sz="8" w:space="0" w:color="auto"/>
            </w:tcBorders>
            <w:vAlign w:val="center"/>
            <w:hideMark/>
          </w:tcPr>
          <w:p w14:paraId="098071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1F881F6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Promover la empleabilidad de población indígena en programas y proyectos nacionales que </w:t>
            </w:r>
            <w:r w:rsidRPr="00A27C4E">
              <w:rPr>
                <w:rFonts w:ascii="Calibri Light" w:eastAsia="Arial Narrow" w:hAnsi="Calibri Light" w:cs="Calibri Light"/>
                <w:color w:val="000000"/>
                <w:sz w:val="20"/>
                <w:szCs w:val="20"/>
                <w:lang w:eastAsia="es-ES_tradnl"/>
              </w:rPr>
              <w:lastRenderedPageBreak/>
              <w:t xml:space="preserve">busquen incorporar sus conocimientos tradicionales y desarrollar y diversificar la oferta de formación profesional y técnico-productiva con focalización en las necesidades específicas de cada pueblo indígena u originario. </w:t>
            </w:r>
          </w:p>
        </w:tc>
        <w:tc>
          <w:tcPr>
            <w:tcW w:w="5103" w:type="dxa"/>
            <w:tcBorders>
              <w:top w:val="single" w:sz="4" w:space="0" w:color="auto"/>
              <w:left w:val="nil"/>
              <w:bottom w:val="nil"/>
              <w:right w:val="single" w:sz="8" w:space="0" w:color="auto"/>
            </w:tcBorders>
            <w:shd w:val="clear" w:color="auto" w:fill="auto"/>
            <w:vAlign w:val="center"/>
            <w:hideMark/>
          </w:tcPr>
          <w:p w14:paraId="44293F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lastRenderedPageBreak/>
              <w:t xml:space="preserve">Descripción: </w:t>
            </w:r>
          </w:p>
        </w:tc>
        <w:tc>
          <w:tcPr>
            <w:tcW w:w="184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D85756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Regulatorio</w:t>
            </w:r>
          </w:p>
        </w:tc>
        <w:tc>
          <w:tcPr>
            <w:tcW w:w="241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3F6E81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32334A6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74BAD95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49AC547"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27211D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C804AC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20C1E5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busca que los pueblos indígenas u originarios. tengan mayores y mejores oportunidades de acceso a mercados laborales distritales, provinciales, regionales y nacionales, así como una mejor y más diversa oferta de formación técnico-productiva. </w:t>
            </w:r>
          </w:p>
        </w:tc>
        <w:tc>
          <w:tcPr>
            <w:tcW w:w="1843" w:type="dxa"/>
            <w:vMerge/>
            <w:tcBorders>
              <w:top w:val="nil"/>
              <w:left w:val="single" w:sz="8" w:space="0" w:color="auto"/>
              <w:bottom w:val="single" w:sz="8" w:space="0" w:color="000000"/>
              <w:right w:val="single" w:sz="8" w:space="0" w:color="auto"/>
            </w:tcBorders>
            <w:vAlign w:val="center"/>
            <w:hideMark/>
          </w:tcPr>
          <w:p w14:paraId="4993E8F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A5D5F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B337F1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19FA57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030555B9"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208F1D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D78BFB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6771610"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p w14:paraId="0C606817" w14:textId="719610D7" w:rsidR="00EE5901" w:rsidRPr="00A27C4E" w:rsidRDefault="00EE5901"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 importante reconocer que muchos de los pueblos indígenas u originarios ya son parte de la economía de mercado, el problema es que esta incorporación no siempre ha sido ventajosa para ellos pues el mercado nacional maneja códigos no siempre comprendidos por las comunidades, especialmente por las mujeres por lo que se torna vital impulsar programas y proyectos que impulsen una incorporación significativa y con justicia social para los pueblos indígenas u originarios. (OIT, 2019 y Navegador Indígena, 2021). En ese sentido se resalta que entre las propuestas de soluciones de los pueblos indígenas u originarios se encuentra la incorporación de sabios y sabias indígenas a redes de empleo culturales, educativas y de salud planteando retribuciones monetarias como sucede con “Partera Vital” en Colombia y que también se solicita una formación técnico-productiva enfocada en  pueblos indígenas u originarios lo que lleva a pensar en las actividades que se realiza desde el Grupo Interno de Trabajo Para las Víctimas y la Equidad Laboral con Enfoque de Género del Ministerio de Trabajo de Colombia en donde existe un enfoque reparativo a favor de las víctimas del conflicto armado, mediante estrategias de formación para el trabajo, brindado de herramientas para la inserción laboral y apoyo al emprendimiento o empresarismo individual o </w:t>
            </w:r>
            <w:r w:rsidRPr="00A27C4E">
              <w:rPr>
                <w:rFonts w:ascii="Calibri Light" w:eastAsia="Arial Narrow" w:hAnsi="Calibri Light" w:cs="Calibri Light"/>
                <w:color w:val="000000"/>
                <w:sz w:val="20"/>
                <w:szCs w:val="20"/>
                <w:lang w:eastAsia="es-ES_tradnl"/>
              </w:rPr>
              <w:lastRenderedPageBreak/>
              <w:t xml:space="preserve">colectivo fomentando su </w:t>
            </w:r>
            <w:proofErr w:type="spellStart"/>
            <w:r w:rsidRPr="00A27C4E">
              <w:rPr>
                <w:rFonts w:ascii="Calibri Light" w:eastAsia="Arial Narrow" w:hAnsi="Calibri Light" w:cs="Calibri Light"/>
                <w:color w:val="000000"/>
                <w:sz w:val="20"/>
                <w:szCs w:val="20"/>
                <w:lang w:eastAsia="es-ES_tradnl"/>
              </w:rPr>
              <w:t>auto-sostenimiento</w:t>
            </w:r>
            <w:proofErr w:type="spellEnd"/>
            <w:r w:rsidRPr="00A27C4E">
              <w:rPr>
                <w:rFonts w:ascii="Calibri Light" w:eastAsia="Arial Narrow" w:hAnsi="Calibri Light" w:cs="Calibri Light"/>
                <w:color w:val="000000"/>
                <w:sz w:val="20"/>
                <w:szCs w:val="20"/>
                <w:lang w:eastAsia="es-ES_tradnl"/>
              </w:rPr>
              <w:t xml:space="preserve"> y en donde hay miembros de pueblos indígenas u originarios. Esto lo hacen a través de tres programas: Somos rurales, Emprendiendo retornos y Cofinanciación Magdalena y Chocó.</w:t>
            </w:r>
          </w:p>
        </w:tc>
        <w:tc>
          <w:tcPr>
            <w:tcW w:w="1843" w:type="dxa"/>
            <w:vMerge/>
            <w:tcBorders>
              <w:top w:val="nil"/>
              <w:left w:val="single" w:sz="8" w:space="0" w:color="auto"/>
              <w:bottom w:val="single" w:sz="8" w:space="0" w:color="000000"/>
              <w:right w:val="single" w:sz="8" w:space="0" w:color="auto"/>
            </w:tcBorders>
            <w:vAlign w:val="center"/>
            <w:hideMark/>
          </w:tcPr>
          <w:p w14:paraId="6985F7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36925E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3DF3E7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266B721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55D5F654"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37B27E9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5AF5E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43BB6B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081851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801AEC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39A5E0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416480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57625AF4"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0C57E0C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2576A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0EAD826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 (1) Cofinanciación </w:t>
            </w:r>
            <w:proofErr w:type="spellStart"/>
            <w:r w:rsidRPr="00A27C4E">
              <w:rPr>
                <w:rFonts w:ascii="Calibri Light" w:eastAsia="Arial Narrow" w:hAnsi="Calibri Light" w:cs="Calibri Light"/>
                <w:color w:val="000000"/>
                <w:sz w:val="20"/>
                <w:szCs w:val="20"/>
                <w:lang w:eastAsia="es-ES_tradnl"/>
              </w:rPr>
              <w:t>Magadela</w:t>
            </w:r>
            <w:proofErr w:type="spellEnd"/>
            <w:r w:rsidRPr="00A27C4E">
              <w:rPr>
                <w:rFonts w:ascii="Calibri Light" w:eastAsia="Arial Narrow" w:hAnsi="Calibri Light" w:cs="Calibri Light"/>
                <w:color w:val="000000"/>
                <w:sz w:val="20"/>
                <w:szCs w:val="20"/>
                <w:lang w:eastAsia="es-ES_tradnl"/>
              </w:rPr>
              <w:t xml:space="preserve"> y Chocó - Ministerio del trabajo. </w:t>
            </w:r>
            <w:r w:rsidRPr="00A27C4E">
              <w:rPr>
                <w:rFonts w:ascii="Calibri Light" w:eastAsia="Arial Narrow" w:hAnsi="Calibri Light" w:cs="Calibri Light"/>
                <w:color w:val="000000"/>
                <w:sz w:val="20"/>
                <w:szCs w:val="20"/>
                <w:lang w:val="en-US" w:eastAsia="es-ES_tradnl"/>
              </w:rPr>
              <w:t>(n.d.). Gov.co. Retrieved April 24, 2023, from https://www.mintrabajo.gov.co/el-ministerio/reparacion-integral-victimas/emprendimiento/cofinanciacion-magadela-y-choco</w:t>
            </w:r>
          </w:p>
        </w:tc>
        <w:tc>
          <w:tcPr>
            <w:tcW w:w="1843" w:type="dxa"/>
            <w:vMerge/>
            <w:tcBorders>
              <w:top w:val="nil"/>
              <w:left w:val="single" w:sz="8" w:space="0" w:color="auto"/>
              <w:bottom w:val="single" w:sz="8" w:space="0" w:color="000000"/>
              <w:right w:val="single" w:sz="8" w:space="0" w:color="auto"/>
            </w:tcBorders>
            <w:vAlign w:val="center"/>
            <w:hideMark/>
          </w:tcPr>
          <w:p w14:paraId="31716D4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677958C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54F1E3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3747C52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71DB94CE"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734825E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1E39C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03E6D6A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(2) De, N., &amp; De Políticas, O.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Trabajo decente para los pueblos indígenas y tribales en la economía rural. </w:t>
            </w:r>
            <w:r w:rsidRPr="00A27C4E">
              <w:rPr>
                <w:rFonts w:ascii="Calibri Light" w:eastAsia="Arial Narrow" w:hAnsi="Calibri Light" w:cs="Calibri Light"/>
                <w:color w:val="000000"/>
                <w:sz w:val="20"/>
                <w:szCs w:val="20"/>
                <w:lang w:val="en-US" w:eastAsia="es-ES_tradnl"/>
              </w:rPr>
              <w:t>Ilo.org. Retrieved April 24, 2023, from https://www.ilo.org/wcmsp5/groups/public/---</w:t>
            </w:r>
            <w:proofErr w:type="spellStart"/>
            <w:r w:rsidRPr="00A27C4E">
              <w:rPr>
                <w:rFonts w:ascii="Calibri Light" w:eastAsia="Arial Narrow" w:hAnsi="Calibri Light" w:cs="Calibri Light"/>
                <w:color w:val="000000"/>
                <w:sz w:val="20"/>
                <w:szCs w:val="20"/>
                <w:lang w:val="en-US" w:eastAsia="es-ES_tradnl"/>
              </w:rPr>
              <w:t>ed_dialogue</w:t>
            </w:r>
            <w:proofErr w:type="spellEnd"/>
            <w:r w:rsidRPr="00A27C4E">
              <w:rPr>
                <w:rFonts w:ascii="Calibri Light" w:eastAsia="Arial Narrow" w:hAnsi="Calibri Light" w:cs="Calibri Light"/>
                <w:color w:val="000000"/>
                <w:sz w:val="20"/>
                <w:szCs w:val="20"/>
                <w:lang w:val="en-US" w:eastAsia="es-ES_tradnl"/>
              </w:rPr>
              <w:t>/---sector/documents/publication/wcms_601267.pdf</w:t>
            </w:r>
          </w:p>
        </w:tc>
        <w:tc>
          <w:tcPr>
            <w:tcW w:w="1843" w:type="dxa"/>
            <w:vMerge/>
            <w:tcBorders>
              <w:top w:val="nil"/>
              <w:left w:val="single" w:sz="8" w:space="0" w:color="auto"/>
              <w:bottom w:val="single" w:sz="8" w:space="0" w:color="000000"/>
              <w:right w:val="single" w:sz="8" w:space="0" w:color="auto"/>
            </w:tcBorders>
            <w:vAlign w:val="center"/>
            <w:hideMark/>
          </w:tcPr>
          <w:p w14:paraId="49C65B8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59B30C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4F7951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91F53B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1BA85863"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0FE8904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7F4E8B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399068E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(3) del Navegador Indígena, A. de L. D. E. y. S. de L. P. I. a. T. (</w:t>
            </w:r>
            <w:proofErr w:type="spellStart"/>
            <w:r w:rsidRPr="00A27C4E">
              <w:rPr>
                <w:rFonts w:ascii="Calibri Light" w:eastAsia="Arial Narrow" w:hAnsi="Calibri Light" w:cs="Calibri Light"/>
                <w:color w:val="000000"/>
                <w:sz w:val="20"/>
                <w:szCs w:val="20"/>
                <w:lang w:eastAsia="es-ES_tradnl"/>
              </w:rPr>
              <w:t>n.d</w:t>
            </w:r>
            <w:proofErr w:type="spellEnd"/>
            <w:r w:rsidRPr="00A27C4E">
              <w:rPr>
                <w:rFonts w:ascii="Calibri Light" w:eastAsia="Arial Narrow" w:hAnsi="Calibri Light" w:cs="Calibri Light"/>
                <w:color w:val="000000"/>
                <w:sz w:val="20"/>
                <w:szCs w:val="20"/>
                <w:lang w:eastAsia="es-ES_tradnl"/>
              </w:rPr>
              <w:t xml:space="preserve">.). Los pueblos indígenas en un mundo del trabajo en transformación: Ilo.org. </w:t>
            </w:r>
            <w:proofErr w:type="spellStart"/>
            <w:r w:rsidRPr="00A27C4E">
              <w:rPr>
                <w:rFonts w:ascii="Calibri Light" w:eastAsia="Arial Narrow" w:hAnsi="Calibri Light" w:cs="Calibri Light"/>
                <w:color w:val="000000"/>
                <w:sz w:val="20"/>
                <w:szCs w:val="20"/>
                <w:lang w:eastAsia="es-ES_tradnl"/>
              </w:rPr>
              <w:t>Retrieved</w:t>
            </w:r>
            <w:proofErr w:type="spellEnd"/>
            <w:r w:rsidRPr="00A27C4E">
              <w:rPr>
                <w:rFonts w:ascii="Calibri Light" w:eastAsia="Arial Narrow" w:hAnsi="Calibri Light" w:cs="Calibri Light"/>
                <w:color w:val="000000"/>
                <w:sz w:val="20"/>
                <w:szCs w:val="20"/>
                <w:lang w:eastAsia="es-ES_tradnl"/>
              </w:rPr>
              <w:t xml:space="preserve"> April 24, 2023, </w:t>
            </w:r>
            <w:proofErr w:type="spellStart"/>
            <w:r w:rsidRPr="00A27C4E">
              <w:rPr>
                <w:rFonts w:ascii="Calibri Light" w:eastAsia="Arial Narrow" w:hAnsi="Calibri Light" w:cs="Calibri Light"/>
                <w:color w:val="000000"/>
                <w:sz w:val="20"/>
                <w:szCs w:val="20"/>
                <w:lang w:eastAsia="es-ES_tradnl"/>
              </w:rPr>
              <w:t>from</w:t>
            </w:r>
            <w:proofErr w:type="spellEnd"/>
            <w:r w:rsidRPr="00A27C4E">
              <w:rPr>
                <w:rFonts w:ascii="Calibri Light" w:eastAsia="Arial Narrow" w:hAnsi="Calibri Light" w:cs="Calibri Light"/>
                <w:color w:val="000000"/>
                <w:sz w:val="20"/>
                <w:szCs w:val="20"/>
                <w:lang w:eastAsia="es-ES_tradnl"/>
              </w:rPr>
              <w:t xml:space="preserve"> https://www.ilo.org/wcmsp5/groups/public/---</w:t>
            </w:r>
            <w:proofErr w:type="spellStart"/>
            <w:r w:rsidRPr="00A27C4E">
              <w:rPr>
                <w:rFonts w:ascii="Calibri Light" w:eastAsia="Arial Narrow" w:hAnsi="Calibri Light" w:cs="Calibri Light"/>
                <w:color w:val="000000"/>
                <w:sz w:val="20"/>
                <w:szCs w:val="20"/>
                <w:lang w:eastAsia="es-ES_tradnl"/>
              </w:rPr>
              <w:t>dgreports</w:t>
            </w:r>
            <w:proofErr w:type="spellEnd"/>
            <w:r w:rsidRPr="00A27C4E">
              <w:rPr>
                <w:rFonts w:ascii="Calibri Light" w:eastAsia="Arial Narrow" w:hAnsi="Calibri Light" w:cs="Calibri Light"/>
                <w:color w:val="000000"/>
                <w:sz w:val="20"/>
                <w:szCs w:val="20"/>
                <w:lang w:eastAsia="es-ES_tradnl"/>
              </w:rPr>
              <w:t>/---</w:t>
            </w:r>
            <w:proofErr w:type="spellStart"/>
            <w:r w:rsidRPr="00A27C4E">
              <w:rPr>
                <w:rFonts w:ascii="Calibri Light" w:eastAsia="Arial Narrow" w:hAnsi="Calibri Light" w:cs="Calibri Light"/>
                <w:color w:val="000000"/>
                <w:sz w:val="20"/>
                <w:szCs w:val="20"/>
                <w:lang w:eastAsia="es-ES_tradnl"/>
              </w:rPr>
              <w:t>gender</w:t>
            </w:r>
            <w:proofErr w:type="spellEnd"/>
            <w:r w:rsidRPr="00A27C4E">
              <w:rPr>
                <w:rFonts w:ascii="Calibri Light" w:eastAsia="Arial Narrow" w:hAnsi="Calibri Light" w:cs="Calibri Light"/>
                <w:color w:val="000000"/>
                <w:sz w:val="20"/>
                <w:szCs w:val="20"/>
                <w:lang w:eastAsia="es-ES_tradnl"/>
              </w:rPr>
              <w:t>/</w:t>
            </w:r>
            <w:proofErr w:type="spellStart"/>
            <w:r w:rsidRPr="00A27C4E">
              <w:rPr>
                <w:rFonts w:ascii="Calibri Light" w:eastAsia="Arial Narrow" w:hAnsi="Calibri Light" w:cs="Calibri Light"/>
                <w:color w:val="000000"/>
                <w:sz w:val="20"/>
                <w:szCs w:val="20"/>
                <w:lang w:eastAsia="es-ES_tradnl"/>
              </w:rPr>
              <w:t>documents</w:t>
            </w:r>
            <w:proofErr w:type="spellEnd"/>
            <w:r w:rsidRPr="00A27C4E">
              <w:rPr>
                <w:rFonts w:ascii="Calibri Light" w:eastAsia="Arial Narrow" w:hAnsi="Calibri Light" w:cs="Calibri Light"/>
                <w:color w:val="000000"/>
                <w:sz w:val="20"/>
                <w:szCs w:val="20"/>
                <w:lang w:eastAsia="es-ES_tradnl"/>
              </w:rPr>
              <w:t>/</w:t>
            </w:r>
            <w:proofErr w:type="spellStart"/>
            <w:r w:rsidRPr="00A27C4E">
              <w:rPr>
                <w:rFonts w:ascii="Calibri Light" w:eastAsia="Arial Narrow" w:hAnsi="Calibri Light" w:cs="Calibri Light"/>
                <w:color w:val="000000"/>
                <w:sz w:val="20"/>
                <w:szCs w:val="20"/>
                <w:lang w:eastAsia="es-ES_tradnl"/>
              </w:rPr>
              <w:t>publication</w:t>
            </w:r>
            <w:proofErr w:type="spellEnd"/>
            <w:r w:rsidRPr="00A27C4E">
              <w:rPr>
                <w:rFonts w:ascii="Calibri Light" w:eastAsia="Arial Narrow" w:hAnsi="Calibri Light" w:cs="Calibri Light"/>
                <w:color w:val="000000"/>
                <w:sz w:val="20"/>
                <w:szCs w:val="20"/>
                <w:lang w:eastAsia="es-ES_tradnl"/>
              </w:rPr>
              <w:t>/wcms_804303.pdf</w:t>
            </w:r>
          </w:p>
        </w:tc>
        <w:tc>
          <w:tcPr>
            <w:tcW w:w="1843" w:type="dxa"/>
            <w:vMerge/>
            <w:tcBorders>
              <w:top w:val="nil"/>
              <w:left w:val="single" w:sz="8" w:space="0" w:color="auto"/>
              <w:bottom w:val="single" w:sz="8" w:space="0" w:color="000000"/>
              <w:right w:val="single" w:sz="8" w:space="0" w:color="auto"/>
            </w:tcBorders>
            <w:vAlign w:val="center"/>
            <w:hideMark/>
          </w:tcPr>
          <w:p w14:paraId="741651F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7546DD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D05BE2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05D704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05CE1C4D"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2453A19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76AD4A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186BF5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(4) Emprendiendo Retornos - Ministerio del trabajo. </w:t>
            </w:r>
            <w:r w:rsidRPr="00A27C4E">
              <w:rPr>
                <w:rFonts w:ascii="Calibri Light" w:eastAsia="Arial Narrow" w:hAnsi="Calibri Light" w:cs="Calibri Light"/>
                <w:color w:val="000000"/>
                <w:sz w:val="20"/>
                <w:szCs w:val="20"/>
                <w:lang w:val="en-US" w:eastAsia="es-ES_tradnl"/>
              </w:rPr>
              <w:t>(n.d.). Gov.co. Retrieved April 24, 2023, from https://www.mintrabajo.gov.co/el-ministerio/reparacion-integral-victimas/emprendimiento/emprendiendo-retornos</w:t>
            </w:r>
          </w:p>
        </w:tc>
        <w:tc>
          <w:tcPr>
            <w:tcW w:w="1843" w:type="dxa"/>
            <w:vMerge/>
            <w:tcBorders>
              <w:top w:val="nil"/>
              <w:left w:val="single" w:sz="8" w:space="0" w:color="auto"/>
              <w:bottom w:val="single" w:sz="8" w:space="0" w:color="000000"/>
              <w:right w:val="single" w:sz="8" w:space="0" w:color="auto"/>
            </w:tcBorders>
            <w:vAlign w:val="center"/>
            <w:hideMark/>
          </w:tcPr>
          <w:p w14:paraId="00C3DC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4FA832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9876C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B53B83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5520B839"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4F206A0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991316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42218E4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(5) Partera Vital: un proyecto pionero que articula la sabiduría ancestral con los servicios de salud y estadística en Chocó. (2020, </w:t>
            </w:r>
            <w:proofErr w:type="spellStart"/>
            <w:r w:rsidRPr="00A27C4E">
              <w:rPr>
                <w:rFonts w:ascii="Calibri Light" w:eastAsia="Arial Narrow" w:hAnsi="Calibri Light" w:cs="Calibri Light"/>
                <w:color w:val="000000"/>
                <w:sz w:val="20"/>
                <w:szCs w:val="20"/>
                <w:lang w:eastAsia="es-ES_tradnl"/>
              </w:rPr>
              <w:t>December</w:t>
            </w:r>
            <w:proofErr w:type="spellEnd"/>
            <w:r w:rsidRPr="00A27C4E">
              <w:rPr>
                <w:rFonts w:ascii="Calibri Light" w:eastAsia="Arial Narrow" w:hAnsi="Calibri Light" w:cs="Calibri Light"/>
                <w:color w:val="000000"/>
                <w:sz w:val="20"/>
                <w:szCs w:val="20"/>
                <w:lang w:eastAsia="es-ES_tradnl"/>
              </w:rPr>
              <w:t xml:space="preserve"> 22). UNFPA Colombia. https://colombia.unfpa.org/es/news/partera-vital-un-proyecto-pionero</w:t>
            </w:r>
          </w:p>
        </w:tc>
        <w:tc>
          <w:tcPr>
            <w:tcW w:w="1843" w:type="dxa"/>
            <w:vMerge/>
            <w:tcBorders>
              <w:top w:val="nil"/>
              <w:left w:val="single" w:sz="8" w:space="0" w:color="auto"/>
              <w:bottom w:val="single" w:sz="8" w:space="0" w:color="000000"/>
              <w:right w:val="single" w:sz="8" w:space="0" w:color="auto"/>
            </w:tcBorders>
            <w:vAlign w:val="center"/>
            <w:hideMark/>
          </w:tcPr>
          <w:p w14:paraId="1C5CA47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291E658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0E2A1FB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010FC5B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07AFB088"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63484C2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79D891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1A1484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(6) Somos Rurales - Ministerio del trabajo. </w:t>
            </w:r>
            <w:r w:rsidRPr="00A27C4E">
              <w:rPr>
                <w:rFonts w:ascii="Calibri Light" w:eastAsia="Arial Narrow" w:hAnsi="Calibri Light" w:cs="Calibri Light"/>
                <w:color w:val="000000"/>
                <w:sz w:val="20"/>
                <w:szCs w:val="20"/>
                <w:lang w:val="en-US" w:eastAsia="es-ES_tradnl"/>
              </w:rPr>
              <w:t>(n.d.). Gov.co. Retrieved April 24, 2023, from https://www.mintrabajo.gov.co/el-ministerio/reparacion-integral-victimas/emprendimiento/somos-rurales</w:t>
            </w:r>
          </w:p>
        </w:tc>
        <w:tc>
          <w:tcPr>
            <w:tcW w:w="1843" w:type="dxa"/>
            <w:vMerge/>
            <w:tcBorders>
              <w:top w:val="nil"/>
              <w:left w:val="single" w:sz="8" w:space="0" w:color="auto"/>
              <w:bottom w:val="single" w:sz="8" w:space="0" w:color="000000"/>
              <w:right w:val="single" w:sz="8" w:space="0" w:color="auto"/>
            </w:tcBorders>
            <w:vAlign w:val="center"/>
            <w:hideMark/>
          </w:tcPr>
          <w:p w14:paraId="435E3DC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174FCC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011E69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59C8CEBB"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47F70457" w14:textId="77777777" w:rsidTr="00A27C4E">
        <w:trPr>
          <w:trHeight w:val="1220"/>
        </w:trPr>
        <w:tc>
          <w:tcPr>
            <w:tcW w:w="1135" w:type="dxa"/>
            <w:vMerge/>
            <w:tcBorders>
              <w:top w:val="nil"/>
              <w:left w:val="single" w:sz="8" w:space="0" w:color="auto"/>
              <w:bottom w:val="single" w:sz="8" w:space="0" w:color="000000"/>
              <w:right w:val="single" w:sz="8" w:space="0" w:color="auto"/>
            </w:tcBorders>
            <w:vAlign w:val="center"/>
            <w:hideMark/>
          </w:tcPr>
          <w:p w14:paraId="7A1407A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D767EF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75F28A5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(7) Víctimas y Equidad Laboral con Enfoque de Género - Ministerio del trabajo. </w:t>
            </w:r>
            <w:r w:rsidRPr="00A27C4E">
              <w:rPr>
                <w:rFonts w:ascii="Calibri Light" w:eastAsia="Arial Narrow" w:hAnsi="Calibri Light" w:cs="Calibri Light"/>
                <w:color w:val="000000"/>
                <w:sz w:val="20"/>
                <w:szCs w:val="20"/>
                <w:lang w:val="en-US" w:eastAsia="es-ES_tradnl"/>
              </w:rPr>
              <w:t>(n.d.). Gov.co. Retrieved April 24, 2023, from https://www.mintrabajo.gov.co/web/guest/el-ministerio/victimas-y-equidad-laboral-con-enfoque-de-genero</w:t>
            </w:r>
          </w:p>
        </w:tc>
        <w:tc>
          <w:tcPr>
            <w:tcW w:w="1843" w:type="dxa"/>
            <w:vMerge/>
            <w:tcBorders>
              <w:top w:val="nil"/>
              <w:left w:val="single" w:sz="8" w:space="0" w:color="auto"/>
              <w:bottom w:val="single" w:sz="8" w:space="0" w:color="000000"/>
              <w:right w:val="single" w:sz="8" w:space="0" w:color="auto"/>
            </w:tcBorders>
            <w:vAlign w:val="center"/>
            <w:hideMark/>
          </w:tcPr>
          <w:p w14:paraId="74B25B7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96BA3B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3173B7C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3F5F597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A27C4E" w14:paraId="3E32D7C1" w14:textId="77777777" w:rsidTr="00A27C4E">
        <w:trPr>
          <w:trHeight w:val="600"/>
        </w:trPr>
        <w:tc>
          <w:tcPr>
            <w:tcW w:w="1135" w:type="dxa"/>
            <w:vMerge w:val="restart"/>
            <w:tcBorders>
              <w:top w:val="nil"/>
              <w:left w:val="single" w:sz="8" w:space="0" w:color="auto"/>
              <w:bottom w:val="single" w:sz="8" w:space="0" w:color="000000"/>
              <w:right w:val="single" w:sz="8" w:space="0" w:color="auto"/>
            </w:tcBorders>
            <w:shd w:val="clear" w:color="auto" w:fill="auto"/>
            <w:vAlign w:val="center"/>
            <w:hideMark/>
          </w:tcPr>
          <w:p w14:paraId="6A6E519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Permanente discriminación étnico-racial y racismo hacia los pueblos indígenas u originarios de parte del Estado y sociedad.</w:t>
            </w:r>
          </w:p>
        </w:tc>
        <w:tc>
          <w:tcPr>
            <w:tcW w:w="1559" w:type="dxa"/>
            <w:vMerge w:val="restart"/>
            <w:tcBorders>
              <w:top w:val="nil"/>
              <w:left w:val="single" w:sz="8" w:space="0" w:color="auto"/>
              <w:bottom w:val="single" w:sz="8" w:space="0" w:color="000000"/>
              <w:right w:val="single" w:sz="8" w:space="0" w:color="auto"/>
            </w:tcBorders>
            <w:shd w:val="clear" w:color="auto" w:fill="auto"/>
            <w:vAlign w:val="center"/>
            <w:hideMark/>
          </w:tcPr>
          <w:p w14:paraId="253D4C2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Promover iniciativas antidiscriminación enfocadas en pueblos indígenas u originarios andinos y amazónicos con el fin de lograr un impacto significativo en la percepción nacional y local sobre los mismos </w:t>
            </w:r>
          </w:p>
        </w:tc>
        <w:tc>
          <w:tcPr>
            <w:tcW w:w="5103" w:type="dxa"/>
            <w:tcBorders>
              <w:top w:val="nil"/>
              <w:left w:val="nil"/>
              <w:bottom w:val="nil"/>
              <w:right w:val="single" w:sz="8" w:space="0" w:color="auto"/>
            </w:tcBorders>
            <w:shd w:val="clear" w:color="auto" w:fill="auto"/>
            <w:vAlign w:val="center"/>
            <w:hideMark/>
          </w:tcPr>
          <w:p w14:paraId="3BA01BE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 xml:space="preserve">Descripción: </w:t>
            </w:r>
          </w:p>
        </w:tc>
        <w:tc>
          <w:tcPr>
            <w:tcW w:w="1843" w:type="dxa"/>
            <w:vMerge w:val="restart"/>
            <w:tcBorders>
              <w:top w:val="nil"/>
              <w:left w:val="single" w:sz="8" w:space="0" w:color="auto"/>
              <w:bottom w:val="single" w:sz="8" w:space="0" w:color="000000"/>
              <w:right w:val="single" w:sz="8" w:space="0" w:color="auto"/>
            </w:tcBorders>
            <w:shd w:val="clear" w:color="auto" w:fill="auto"/>
            <w:vAlign w:val="center"/>
            <w:hideMark/>
          </w:tcPr>
          <w:p w14:paraId="085B910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Económico</w:t>
            </w:r>
            <w:r w:rsidRPr="00A27C4E">
              <w:rPr>
                <w:rFonts w:ascii="Calibri Light" w:eastAsia="Arial Narrow" w:hAnsi="Calibri Light" w:cs="Calibri Light"/>
                <w:color w:val="000000"/>
                <w:sz w:val="20"/>
                <w:szCs w:val="20"/>
                <w:lang w:eastAsia="es-ES_tradnl"/>
              </w:rPr>
              <w:br/>
              <w:t>Informativo</w:t>
            </w:r>
          </w:p>
        </w:tc>
        <w:tc>
          <w:tcPr>
            <w:tcW w:w="2410" w:type="dxa"/>
            <w:vMerge w:val="restart"/>
            <w:tcBorders>
              <w:top w:val="nil"/>
              <w:left w:val="single" w:sz="8" w:space="0" w:color="auto"/>
              <w:bottom w:val="single" w:sz="8" w:space="0" w:color="000000"/>
              <w:right w:val="single" w:sz="8" w:space="0" w:color="auto"/>
            </w:tcBorders>
            <w:shd w:val="clear" w:color="auto" w:fill="auto"/>
            <w:vAlign w:val="center"/>
            <w:hideMark/>
          </w:tcPr>
          <w:p w14:paraId="3BD6F1F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Mejorada</w:t>
            </w:r>
          </w:p>
        </w:tc>
        <w:tc>
          <w:tcPr>
            <w:tcW w:w="2233" w:type="dxa"/>
            <w:vMerge w:val="restart"/>
            <w:tcBorders>
              <w:top w:val="nil"/>
              <w:left w:val="single" w:sz="8" w:space="0" w:color="auto"/>
              <w:bottom w:val="single" w:sz="8" w:space="0" w:color="000000"/>
              <w:right w:val="single" w:sz="8" w:space="0" w:color="auto"/>
            </w:tcBorders>
            <w:shd w:val="clear" w:color="auto" w:fill="auto"/>
            <w:vAlign w:val="center"/>
            <w:hideMark/>
          </w:tcPr>
          <w:p w14:paraId="400E3ED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Esta medida no proviene de las aspiraciones de la población o del análisis de futuro.</w:t>
            </w:r>
          </w:p>
        </w:tc>
        <w:tc>
          <w:tcPr>
            <w:tcW w:w="160" w:type="dxa"/>
            <w:vAlign w:val="center"/>
            <w:hideMark/>
          </w:tcPr>
          <w:p w14:paraId="7D8DA65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6EF8C255" w14:textId="77777777" w:rsidTr="00A27C4E">
        <w:trPr>
          <w:trHeight w:val="1820"/>
        </w:trPr>
        <w:tc>
          <w:tcPr>
            <w:tcW w:w="1135" w:type="dxa"/>
            <w:vMerge/>
            <w:tcBorders>
              <w:top w:val="nil"/>
              <w:left w:val="single" w:sz="8" w:space="0" w:color="auto"/>
              <w:bottom w:val="single" w:sz="8" w:space="0" w:color="000000"/>
              <w:right w:val="single" w:sz="8" w:space="0" w:color="auto"/>
            </w:tcBorders>
            <w:vAlign w:val="center"/>
            <w:hideMark/>
          </w:tcPr>
          <w:p w14:paraId="3F8BEF0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765E29F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157E13E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A27C4E">
              <w:rPr>
                <w:rFonts w:ascii="Calibri Light" w:eastAsia="Arial Narrow" w:hAnsi="Calibri Light" w:cs="Calibri Light"/>
                <w:color w:val="000000"/>
                <w:sz w:val="20"/>
                <w:szCs w:val="20"/>
                <w:lang w:eastAsia="es-ES_tradnl"/>
              </w:rPr>
              <w:t xml:space="preserve">Esta alternativa propone abordar el problema de la discriminación y poca valoración de los conocimientos y prácticas tradicionales indígenas a través de acciones que promuevan un cambio de mentalidad a gran escala enfocada en pueblos indígenas u originarios como campañas, concientización a medios de comunicación y asignaciones presupuestales estratégicas. </w:t>
            </w:r>
          </w:p>
        </w:tc>
        <w:tc>
          <w:tcPr>
            <w:tcW w:w="1843" w:type="dxa"/>
            <w:vMerge/>
            <w:tcBorders>
              <w:top w:val="nil"/>
              <w:left w:val="single" w:sz="8" w:space="0" w:color="auto"/>
              <w:bottom w:val="single" w:sz="8" w:space="0" w:color="000000"/>
              <w:right w:val="single" w:sz="8" w:space="0" w:color="auto"/>
            </w:tcBorders>
            <w:vAlign w:val="center"/>
            <w:hideMark/>
          </w:tcPr>
          <w:p w14:paraId="20CE269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1FAA2B2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5E45F33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C8FAD5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167035F9"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584422C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8F6F55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E0FDE2B" w14:textId="77777777" w:rsid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Evidencia:</w:t>
            </w:r>
          </w:p>
          <w:p w14:paraId="7003EEC5" w14:textId="77777777" w:rsidR="00EE5901" w:rsidRPr="00EE5901" w:rsidRDefault="00EE5901" w:rsidP="00EE5901">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r w:rsidRPr="00EE5901">
              <w:rPr>
                <w:rFonts w:ascii="Calibri Light" w:eastAsia="Arial Narrow" w:hAnsi="Calibri Light" w:cs="Calibri Light"/>
                <w:color w:val="000000"/>
                <w:sz w:val="20"/>
                <w:szCs w:val="20"/>
                <w:lang w:eastAsia="es-ES_tradnl"/>
              </w:rPr>
              <w:t xml:space="preserve">Uno de los aportes de las OO. II. apunta a una educación </w:t>
            </w:r>
            <w:proofErr w:type="spellStart"/>
            <w:r w:rsidRPr="00EE5901">
              <w:rPr>
                <w:rFonts w:ascii="Calibri Light" w:eastAsia="Arial Narrow" w:hAnsi="Calibri Light" w:cs="Calibri Light"/>
                <w:color w:val="000000"/>
                <w:sz w:val="20"/>
                <w:szCs w:val="20"/>
                <w:lang w:eastAsia="es-ES_tradnl"/>
              </w:rPr>
              <w:t>decolonizadora</w:t>
            </w:r>
            <w:proofErr w:type="spellEnd"/>
            <w:r w:rsidRPr="00EE5901">
              <w:rPr>
                <w:rFonts w:ascii="Calibri Light" w:eastAsia="Arial Narrow" w:hAnsi="Calibri Light" w:cs="Calibri Light"/>
                <w:color w:val="000000"/>
                <w:sz w:val="20"/>
                <w:szCs w:val="20"/>
                <w:lang w:eastAsia="es-ES_tradnl"/>
              </w:rPr>
              <w:t xml:space="preserve"> lo que responde claramente a un deseo de cambio radical de la realidad indígena desde múltiples actores y considerando los niveles de discriminación y racismo que se experimentan en nuestro país. Asimismo, se ve la incorporación de sabios, sabias y profesionales indígenas a la cadena de prestación de servicios estatales de manera remunerada como una acción que combate la discriminación. Igualmente, con otras acciones que pueden responder a múltiples causas directas e indirectas del problema público, pero que terminan convergiendo en una respuesta horizontal de parte del Estado a las demandas indígenas. Por otro lado, existe una demanda que no se abandone la promoción del valor identitario entre las infancias, adolescencias y juventudes con el fin de preservar y proteger elementos claves </w:t>
            </w:r>
            <w:r w:rsidRPr="00EE5901">
              <w:rPr>
                <w:rFonts w:ascii="Calibri Light" w:eastAsia="Arial Narrow" w:hAnsi="Calibri Light" w:cs="Calibri Light"/>
                <w:color w:val="000000"/>
                <w:sz w:val="20"/>
                <w:szCs w:val="20"/>
                <w:lang w:eastAsia="es-ES_tradnl"/>
              </w:rPr>
              <w:lastRenderedPageBreak/>
              <w:t>de sus culturas. Por último, se demanda que el Estado diseñe políticas diferenciadas para pueblos andinos y amazónicos evitando el reduccionismo en las políticas, programas, normas, etc. y comprendiendo que la misma es una manifestación más de la discriminación de la cual los pueblos indígenas u originarios son parte.</w:t>
            </w:r>
          </w:p>
          <w:p w14:paraId="452F34FE" w14:textId="61EBF805" w:rsidR="00EE5901" w:rsidRPr="00A27C4E" w:rsidRDefault="00EE5901" w:rsidP="00EE5901">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EE5901">
              <w:rPr>
                <w:rFonts w:ascii="Calibri Light" w:eastAsia="Arial Narrow" w:hAnsi="Calibri Light" w:cs="Calibri Light"/>
                <w:color w:val="000000"/>
                <w:sz w:val="20"/>
                <w:szCs w:val="20"/>
                <w:lang w:eastAsia="es-ES_tradnl"/>
              </w:rPr>
              <w:t xml:space="preserve">Se consideran ejemplos que fomentan y promueven cambios de gran envergadura como “Alerta contra el racismo” en Perú o la campaña “No es un chiste” de Medellín y que visibilizó a población afro e indígena. Asimismo, </w:t>
            </w:r>
            <w:proofErr w:type="spellStart"/>
            <w:r w:rsidRPr="00EE5901">
              <w:rPr>
                <w:rFonts w:ascii="Calibri Light" w:eastAsia="Arial Narrow" w:hAnsi="Calibri Light" w:cs="Calibri Light"/>
                <w:color w:val="000000"/>
                <w:sz w:val="20"/>
                <w:szCs w:val="20"/>
                <w:lang w:eastAsia="es-ES_tradnl"/>
              </w:rPr>
              <w:t>Chirapaq</w:t>
            </w:r>
            <w:proofErr w:type="spellEnd"/>
            <w:r w:rsidRPr="00EE5901">
              <w:rPr>
                <w:rFonts w:ascii="Calibri Light" w:eastAsia="Arial Narrow" w:hAnsi="Calibri Light" w:cs="Calibri Light"/>
                <w:color w:val="000000"/>
                <w:sz w:val="20"/>
                <w:szCs w:val="20"/>
                <w:lang w:eastAsia="es-ES_tradnl"/>
              </w:rPr>
              <w:t xml:space="preserve"> (2015) menciona otras propuestas concretas  como la “elaboración y aprobación de un código de deontología para los medios de comunicación en que se comprometan a respetar la dignidad, identidad y diversidad cultural”, realización de “(…) campañas de sensibilización y educación hacia la sociedad en general sobre los efectos negativos de la discriminación racial” y “asignación de fondos y la definición clara de competencias de entes como la Comisión Nacional contra la Discriminación y de programas como Alerta Contra el Racismo.”</w:t>
            </w:r>
          </w:p>
        </w:tc>
        <w:tc>
          <w:tcPr>
            <w:tcW w:w="1843" w:type="dxa"/>
            <w:vMerge/>
            <w:tcBorders>
              <w:top w:val="nil"/>
              <w:left w:val="single" w:sz="8" w:space="0" w:color="auto"/>
              <w:bottom w:val="single" w:sz="8" w:space="0" w:color="000000"/>
              <w:right w:val="single" w:sz="8" w:space="0" w:color="auto"/>
            </w:tcBorders>
            <w:vAlign w:val="center"/>
            <w:hideMark/>
          </w:tcPr>
          <w:p w14:paraId="3F10D0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30ABCD9"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4DFB8BC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462F0F7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A27C4E" w14:paraId="4B9E4497" w14:textId="77777777" w:rsidTr="00A27C4E">
        <w:trPr>
          <w:trHeight w:val="320"/>
        </w:trPr>
        <w:tc>
          <w:tcPr>
            <w:tcW w:w="1135" w:type="dxa"/>
            <w:vMerge/>
            <w:tcBorders>
              <w:top w:val="nil"/>
              <w:left w:val="single" w:sz="8" w:space="0" w:color="auto"/>
              <w:bottom w:val="single" w:sz="8" w:space="0" w:color="000000"/>
              <w:right w:val="single" w:sz="8" w:space="0" w:color="auto"/>
            </w:tcBorders>
            <w:vAlign w:val="center"/>
            <w:hideMark/>
          </w:tcPr>
          <w:p w14:paraId="638D98B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4A27BF41"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71E0EB3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b/>
                <w:bCs/>
                <w:color w:val="000000"/>
                <w:sz w:val="20"/>
                <w:szCs w:val="20"/>
                <w:lang w:eastAsia="es-ES_tradnl"/>
              </w:rPr>
            </w:pPr>
            <w:r w:rsidRPr="00A27C4E">
              <w:rPr>
                <w:rFonts w:ascii="Calibri Light" w:eastAsia="Arial Narrow" w:hAnsi="Calibri Light" w:cs="Calibri Light"/>
                <w:b/>
                <w:bCs/>
                <w:color w:val="000000"/>
                <w:sz w:val="20"/>
                <w:szCs w:val="20"/>
                <w:lang w:eastAsia="es-ES_tradnl"/>
              </w:rPr>
              <w:t>Fuentes:</w:t>
            </w:r>
          </w:p>
        </w:tc>
        <w:tc>
          <w:tcPr>
            <w:tcW w:w="1843" w:type="dxa"/>
            <w:vMerge/>
            <w:tcBorders>
              <w:top w:val="nil"/>
              <w:left w:val="single" w:sz="8" w:space="0" w:color="auto"/>
              <w:bottom w:val="single" w:sz="8" w:space="0" w:color="000000"/>
              <w:right w:val="single" w:sz="8" w:space="0" w:color="auto"/>
            </w:tcBorders>
            <w:vAlign w:val="center"/>
            <w:hideMark/>
          </w:tcPr>
          <w:p w14:paraId="5CAD801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0716DE3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1358069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60" w:type="dxa"/>
            <w:vAlign w:val="center"/>
            <w:hideMark/>
          </w:tcPr>
          <w:p w14:paraId="3301156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r>
      <w:tr w:rsidR="00A27C4E" w:rsidRPr="00361D25" w14:paraId="17411503"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11BA359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2FA6A870"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eastAsia="es-ES_tradnl"/>
              </w:rPr>
            </w:pPr>
          </w:p>
        </w:tc>
        <w:tc>
          <w:tcPr>
            <w:tcW w:w="5103" w:type="dxa"/>
            <w:tcBorders>
              <w:top w:val="nil"/>
              <w:left w:val="nil"/>
              <w:bottom w:val="nil"/>
              <w:right w:val="single" w:sz="8" w:space="0" w:color="auto"/>
            </w:tcBorders>
            <w:shd w:val="clear" w:color="auto" w:fill="auto"/>
            <w:vAlign w:val="center"/>
            <w:hideMark/>
          </w:tcPr>
          <w:p w14:paraId="2798AE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(1) Intervención nacional contra el racismo. </w:t>
            </w:r>
            <w:r w:rsidRPr="00A27C4E">
              <w:rPr>
                <w:rFonts w:ascii="Calibri Light" w:eastAsia="Arial Narrow" w:hAnsi="Calibri Light" w:cs="Calibri Light"/>
                <w:color w:val="000000"/>
                <w:sz w:val="20"/>
                <w:szCs w:val="20"/>
                <w:lang w:val="en-US" w:eastAsia="es-ES_tradnl"/>
              </w:rPr>
              <w:t>(n.d.). Alertacontraelracismo.pe. Retrieved April 24, 2023, from https://alertacontraelracismo.pe/intervencion-nacional-contra-el-racismo</w:t>
            </w:r>
          </w:p>
        </w:tc>
        <w:tc>
          <w:tcPr>
            <w:tcW w:w="1843" w:type="dxa"/>
            <w:vMerge/>
            <w:tcBorders>
              <w:top w:val="nil"/>
              <w:left w:val="single" w:sz="8" w:space="0" w:color="auto"/>
              <w:bottom w:val="single" w:sz="8" w:space="0" w:color="000000"/>
              <w:right w:val="single" w:sz="8" w:space="0" w:color="auto"/>
            </w:tcBorders>
            <w:vAlign w:val="center"/>
            <w:hideMark/>
          </w:tcPr>
          <w:p w14:paraId="276E07B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32B71F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4BFF32F"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02E145D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5E0367A4" w14:textId="77777777" w:rsidTr="00A27C4E">
        <w:trPr>
          <w:trHeight w:val="1500"/>
        </w:trPr>
        <w:tc>
          <w:tcPr>
            <w:tcW w:w="1135" w:type="dxa"/>
            <w:vMerge/>
            <w:tcBorders>
              <w:top w:val="nil"/>
              <w:left w:val="single" w:sz="8" w:space="0" w:color="auto"/>
              <w:bottom w:val="single" w:sz="8" w:space="0" w:color="000000"/>
              <w:right w:val="single" w:sz="8" w:space="0" w:color="auto"/>
            </w:tcBorders>
            <w:vAlign w:val="center"/>
            <w:hideMark/>
          </w:tcPr>
          <w:p w14:paraId="36CFC7A5"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5C2ACE3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71362CE8"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(2) #NoEsUnChiste: la campaña que llega a Medellín para educar frente al racismo y la discriminación. </w:t>
            </w:r>
            <w:r w:rsidRPr="00A27C4E">
              <w:rPr>
                <w:rFonts w:ascii="Calibri Light" w:eastAsia="Arial Narrow" w:hAnsi="Calibri Light" w:cs="Calibri Light"/>
                <w:color w:val="000000"/>
                <w:sz w:val="20"/>
                <w:szCs w:val="20"/>
                <w:lang w:val="en-US" w:eastAsia="es-ES_tradnl"/>
              </w:rPr>
              <w:t>(n.d.). Iom.int. Retrieved April 24, 2023, from https://colombia.iom.int/es/news/noesunchiste-la-campana-que-llega-medellin-para-educar-frente-al-racismo-y-la-discriminacion</w:t>
            </w:r>
          </w:p>
        </w:tc>
        <w:tc>
          <w:tcPr>
            <w:tcW w:w="1843" w:type="dxa"/>
            <w:vMerge/>
            <w:tcBorders>
              <w:top w:val="nil"/>
              <w:left w:val="single" w:sz="8" w:space="0" w:color="auto"/>
              <w:bottom w:val="single" w:sz="8" w:space="0" w:color="000000"/>
              <w:right w:val="single" w:sz="8" w:space="0" w:color="auto"/>
            </w:tcBorders>
            <w:vAlign w:val="center"/>
            <w:hideMark/>
          </w:tcPr>
          <w:p w14:paraId="4665B61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470698B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631CBB6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604F51D6"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58A09F92" w14:textId="77777777" w:rsidTr="00A27C4E">
        <w:trPr>
          <w:trHeight w:val="1200"/>
        </w:trPr>
        <w:tc>
          <w:tcPr>
            <w:tcW w:w="1135" w:type="dxa"/>
            <w:vMerge/>
            <w:tcBorders>
              <w:top w:val="nil"/>
              <w:left w:val="single" w:sz="8" w:space="0" w:color="auto"/>
              <w:bottom w:val="single" w:sz="8" w:space="0" w:color="000000"/>
              <w:right w:val="single" w:sz="8" w:space="0" w:color="auto"/>
            </w:tcBorders>
            <w:vAlign w:val="center"/>
            <w:hideMark/>
          </w:tcPr>
          <w:p w14:paraId="43ABE3CE"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344F3EE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nil"/>
              <w:right w:val="single" w:sz="8" w:space="0" w:color="auto"/>
            </w:tcBorders>
            <w:shd w:val="clear" w:color="auto" w:fill="auto"/>
            <w:vAlign w:val="center"/>
            <w:hideMark/>
          </w:tcPr>
          <w:p w14:paraId="5F2C574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eastAsia="es-ES_tradnl"/>
              </w:rPr>
              <w:t xml:space="preserve">(3) ¿Qué puede hacer el Perú para enfrentar el racismo? </w:t>
            </w:r>
            <w:r w:rsidRPr="00A27C4E">
              <w:rPr>
                <w:rFonts w:ascii="Calibri Light" w:eastAsia="Arial Narrow" w:hAnsi="Calibri Light" w:cs="Calibri Light"/>
                <w:color w:val="000000"/>
                <w:sz w:val="20"/>
                <w:szCs w:val="20"/>
                <w:lang w:val="en-US" w:eastAsia="es-ES_tradnl"/>
              </w:rPr>
              <w:t>(n.d.). Org.pe. Retrieved April 24, 2023, from http://chirapaq.org.pe/es/que-puede-hacer-el-peru-para-enfrentar-el-racismo</w:t>
            </w:r>
          </w:p>
        </w:tc>
        <w:tc>
          <w:tcPr>
            <w:tcW w:w="1843" w:type="dxa"/>
            <w:vMerge/>
            <w:tcBorders>
              <w:top w:val="nil"/>
              <w:left w:val="single" w:sz="8" w:space="0" w:color="auto"/>
              <w:bottom w:val="single" w:sz="8" w:space="0" w:color="000000"/>
              <w:right w:val="single" w:sz="8" w:space="0" w:color="auto"/>
            </w:tcBorders>
            <w:vAlign w:val="center"/>
            <w:hideMark/>
          </w:tcPr>
          <w:p w14:paraId="431CAC8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3E12EB24"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6D39DD7"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2F5B322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r w:rsidR="00A27C4E" w:rsidRPr="00361D25" w14:paraId="687D6A43" w14:textId="77777777" w:rsidTr="00A27C4E">
        <w:trPr>
          <w:trHeight w:val="620"/>
        </w:trPr>
        <w:tc>
          <w:tcPr>
            <w:tcW w:w="1135" w:type="dxa"/>
            <w:vMerge/>
            <w:tcBorders>
              <w:top w:val="nil"/>
              <w:left w:val="single" w:sz="8" w:space="0" w:color="auto"/>
              <w:bottom w:val="single" w:sz="8" w:space="0" w:color="000000"/>
              <w:right w:val="single" w:sz="8" w:space="0" w:color="auto"/>
            </w:tcBorders>
            <w:vAlign w:val="center"/>
            <w:hideMark/>
          </w:tcPr>
          <w:p w14:paraId="251678DC"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559" w:type="dxa"/>
            <w:vMerge/>
            <w:tcBorders>
              <w:top w:val="nil"/>
              <w:left w:val="single" w:sz="8" w:space="0" w:color="auto"/>
              <w:bottom w:val="single" w:sz="8" w:space="0" w:color="000000"/>
              <w:right w:val="single" w:sz="8" w:space="0" w:color="auto"/>
            </w:tcBorders>
            <w:vAlign w:val="center"/>
            <w:hideMark/>
          </w:tcPr>
          <w:p w14:paraId="6A275B1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5103" w:type="dxa"/>
            <w:tcBorders>
              <w:top w:val="nil"/>
              <w:left w:val="nil"/>
              <w:bottom w:val="single" w:sz="8" w:space="0" w:color="auto"/>
              <w:right w:val="single" w:sz="8" w:space="0" w:color="auto"/>
            </w:tcBorders>
            <w:shd w:val="clear" w:color="auto" w:fill="auto"/>
            <w:vAlign w:val="center"/>
            <w:hideMark/>
          </w:tcPr>
          <w:p w14:paraId="02DDC8DD"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r w:rsidRPr="00A27C4E">
              <w:rPr>
                <w:rFonts w:ascii="Calibri Light" w:eastAsia="Arial Narrow" w:hAnsi="Calibri Light" w:cs="Calibri Light"/>
                <w:color w:val="000000"/>
                <w:sz w:val="20"/>
                <w:szCs w:val="20"/>
                <w:lang w:val="en-US" w:eastAsia="es-ES_tradnl"/>
              </w:rPr>
              <w:t xml:space="preserve">(4) </w:t>
            </w:r>
            <w:proofErr w:type="spellStart"/>
            <w:r w:rsidRPr="00A27C4E">
              <w:rPr>
                <w:rFonts w:ascii="Calibri Light" w:eastAsia="Arial Narrow" w:hAnsi="Calibri Light" w:cs="Calibri Light"/>
                <w:color w:val="000000"/>
                <w:sz w:val="20"/>
                <w:szCs w:val="20"/>
                <w:lang w:val="en-US" w:eastAsia="es-ES_tradnl"/>
              </w:rPr>
              <w:t>racismo</w:t>
            </w:r>
            <w:proofErr w:type="spellEnd"/>
            <w:r w:rsidRPr="00A27C4E">
              <w:rPr>
                <w:rFonts w:ascii="Calibri Light" w:eastAsia="Arial Narrow" w:hAnsi="Calibri Light" w:cs="Calibri Light"/>
                <w:color w:val="000000"/>
                <w:sz w:val="20"/>
                <w:szCs w:val="20"/>
                <w:lang w:val="en-US" w:eastAsia="es-ES_tradnl"/>
              </w:rPr>
              <w:t>. (n.d.). Org.pe. Retrieved April 24, 2023, from http://chirapaq.org.pe/es/tag/racismo</w:t>
            </w:r>
          </w:p>
        </w:tc>
        <w:tc>
          <w:tcPr>
            <w:tcW w:w="1843" w:type="dxa"/>
            <w:vMerge/>
            <w:tcBorders>
              <w:top w:val="nil"/>
              <w:left w:val="single" w:sz="8" w:space="0" w:color="auto"/>
              <w:bottom w:val="single" w:sz="8" w:space="0" w:color="000000"/>
              <w:right w:val="single" w:sz="8" w:space="0" w:color="auto"/>
            </w:tcBorders>
            <w:vAlign w:val="center"/>
            <w:hideMark/>
          </w:tcPr>
          <w:p w14:paraId="116F7B6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410" w:type="dxa"/>
            <w:vMerge/>
            <w:tcBorders>
              <w:top w:val="nil"/>
              <w:left w:val="single" w:sz="8" w:space="0" w:color="auto"/>
              <w:bottom w:val="single" w:sz="8" w:space="0" w:color="000000"/>
              <w:right w:val="single" w:sz="8" w:space="0" w:color="auto"/>
            </w:tcBorders>
            <w:vAlign w:val="center"/>
            <w:hideMark/>
          </w:tcPr>
          <w:p w14:paraId="7CDE3CAA"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2233" w:type="dxa"/>
            <w:vMerge/>
            <w:tcBorders>
              <w:top w:val="nil"/>
              <w:left w:val="single" w:sz="8" w:space="0" w:color="auto"/>
              <w:bottom w:val="single" w:sz="8" w:space="0" w:color="000000"/>
              <w:right w:val="single" w:sz="8" w:space="0" w:color="auto"/>
            </w:tcBorders>
            <w:vAlign w:val="center"/>
            <w:hideMark/>
          </w:tcPr>
          <w:p w14:paraId="74CA4E93"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c>
          <w:tcPr>
            <w:tcW w:w="160" w:type="dxa"/>
            <w:vAlign w:val="center"/>
            <w:hideMark/>
          </w:tcPr>
          <w:p w14:paraId="10355152" w14:textId="77777777" w:rsidR="00A27C4E" w:rsidRPr="00A27C4E" w:rsidRDefault="00A27C4E" w:rsidP="00A27C4E">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sz w:val="20"/>
                <w:szCs w:val="20"/>
                <w:lang w:val="en-US" w:eastAsia="es-ES_tradnl"/>
              </w:rPr>
            </w:pPr>
          </w:p>
        </w:tc>
      </w:tr>
    </w:tbl>
    <w:p w14:paraId="38263CA6" w14:textId="18968CD3" w:rsidR="00A27C4E" w:rsidRPr="00A27C4E" w:rsidRDefault="00A27C4E"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val="en-US" w:eastAsia="es-ES_tradnl"/>
        </w:rPr>
        <w:sectPr w:rsidR="00A27C4E" w:rsidRPr="00A27C4E" w:rsidSect="00A27C4E">
          <w:pgSz w:w="16834" w:h="11909" w:orient="landscape" w:code="9"/>
          <w:pgMar w:top="1701" w:right="1412" w:bottom="1701" w:left="1412" w:header="709" w:footer="709" w:gutter="0"/>
          <w:cols w:space="720"/>
          <w:titlePg/>
          <w:docGrid w:linePitch="326"/>
        </w:sectPr>
      </w:pPr>
    </w:p>
    <w:p w14:paraId="29543137"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color w:val="000000"/>
          <w:lang w:eastAsia="es-ES_tradnl"/>
        </w:rPr>
        <w:lastRenderedPageBreak/>
        <w:t>Para la evaluación y selección de las mejores alternativas, se emplearon cuatro criterios establecidos por CEPLAN (2023):</w:t>
      </w:r>
    </w:p>
    <w:p w14:paraId="1DF0C55A"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b/>
          <w:bCs/>
          <w:color w:val="000000"/>
          <w:lang w:eastAsia="es-ES_tradnl"/>
        </w:rPr>
        <w:t>Efectividad:</w:t>
      </w:r>
      <w:r w:rsidRPr="00EB7BA4">
        <w:rPr>
          <w:rFonts w:ascii="Calibri Light" w:eastAsia="Arial Narrow" w:hAnsi="Calibri Light" w:cs="Calibri Light"/>
          <w:color w:val="000000"/>
          <w:lang w:eastAsia="es-ES_tradnl"/>
        </w:rPr>
        <w:t xml:space="preserve"> se refiere al impacto de la alternativa de solución sobre el componente causal (causa directa y/o indirecta) y por ende sobre la solución del problema público y la construcción de la situación futura deseada. Para este criterio se determina si existe la suficiente evidencia de la efectividad de la solución propuesta, consultando a la literatura especializada y producción científica disponible, opinión de expertos y recomendaciones de organismos nacionales e internacionales de desarrollo.</w:t>
      </w:r>
    </w:p>
    <w:p w14:paraId="38CFD447"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b/>
          <w:bCs/>
          <w:color w:val="000000"/>
          <w:lang w:eastAsia="es-ES_tradnl"/>
        </w:rPr>
        <w:t>Viabilidad política:</w:t>
      </w:r>
      <w:r w:rsidRPr="00EB7BA4">
        <w:rPr>
          <w:rFonts w:ascii="Calibri Light" w:eastAsia="Arial Narrow" w:hAnsi="Calibri Light" w:cs="Calibri Light"/>
          <w:color w:val="000000"/>
          <w:lang w:eastAsia="es-ES_tradnl"/>
        </w:rPr>
        <w:t xml:space="preserve"> se refiere a la aceptación política de la propuesta, es decir si tomadores de decisiones están dispuestos a promover la alternativa de solución, en función a las prioridades del programa o política de gobierno.</w:t>
      </w:r>
    </w:p>
    <w:p w14:paraId="180F85AE" w14:textId="77777777" w:rsidR="00585FD6" w:rsidRPr="00EB7BA4" w:rsidRDefault="00585FD6" w:rsidP="00585FD6">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b/>
          <w:bCs/>
          <w:color w:val="000000"/>
          <w:lang w:eastAsia="es-ES_tradnl"/>
        </w:rPr>
        <w:t>Viabilidad técnica:</w:t>
      </w:r>
      <w:r w:rsidRPr="00EB7BA4">
        <w:rPr>
          <w:rFonts w:ascii="Calibri Light" w:eastAsia="Arial Narrow" w:hAnsi="Calibri Light" w:cs="Calibri Light"/>
          <w:color w:val="000000"/>
          <w:lang w:eastAsia="es-ES_tradnl"/>
        </w:rPr>
        <w:t xml:space="preserve"> se refiere a la disposición de capacidades técnicas (recursos humanos, tecnología, infraestructura, instrumentos, entre otros) de realizar arreglos institucionales en las entidades públicas, para implementar la alternativa de solución.</w:t>
      </w:r>
    </w:p>
    <w:p w14:paraId="6CCF3179" w14:textId="77777777" w:rsidR="00585FD6" w:rsidRDefault="00585FD6"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r w:rsidRPr="00EB7BA4">
        <w:rPr>
          <w:rFonts w:ascii="Calibri Light" w:eastAsia="Arial Narrow" w:hAnsi="Calibri Light" w:cs="Calibri Light"/>
          <w:b/>
          <w:bCs/>
          <w:color w:val="000000"/>
          <w:lang w:eastAsia="es-ES_tradnl"/>
        </w:rPr>
        <w:t>Viabilidad social:</w:t>
      </w:r>
      <w:r w:rsidRPr="00EB7BA4">
        <w:rPr>
          <w:rFonts w:ascii="Calibri Light" w:eastAsia="Arial Narrow" w:hAnsi="Calibri Light" w:cs="Calibri Light"/>
          <w:color w:val="000000"/>
          <w:lang w:eastAsia="es-ES_tradnl"/>
        </w:rPr>
        <w:t xml:space="preserve"> se refiere a la aceptación del público afectado por el problema público. Esta depende en muchos casos del grado de consistencia de las políticas con sus tradiciones y culturas. Es importante incorporar la participación de los actores afectados superando las limitaciones (social, económico, político) que podrían afectar su capacidad de influir en la selección de alternativas de solución.</w:t>
      </w:r>
    </w:p>
    <w:p w14:paraId="05A5738C"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57D2D798"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4962A3A5"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186C57D7"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3AC98F76"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24214D7D"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0BBD69A9"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01920206"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7A5FD4E3"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786EA473"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0D66B08D"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209C82A9"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433CCB7C"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3FD062ED"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37378A03" w14:textId="77777777" w:rsidR="00C15FDE"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pPr>
    </w:p>
    <w:p w14:paraId="516E452A" w14:textId="6AD1105B" w:rsidR="00C15FDE" w:rsidRPr="00EB7BA4" w:rsidRDefault="00C15FDE" w:rsidP="00EB7BA4">
      <w:pPr>
        <w:pBdr>
          <w:top w:val="nil"/>
          <w:left w:val="nil"/>
          <w:bottom w:val="nil"/>
          <w:right w:val="nil"/>
          <w:between w:val="nil"/>
        </w:pBdr>
        <w:tabs>
          <w:tab w:val="left" w:pos="1136"/>
        </w:tabs>
        <w:snapToGrid w:val="0"/>
        <w:spacing w:before="120" w:after="120" w:line="276" w:lineRule="auto"/>
        <w:jc w:val="both"/>
        <w:rPr>
          <w:rFonts w:ascii="Calibri Light" w:eastAsia="Arial Narrow" w:hAnsi="Calibri Light" w:cs="Calibri Light"/>
          <w:color w:val="000000"/>
          <w:lang w:eastAsia="es-ES_tradnl"/>
        </w:rPr>
        <w:sectPr w:rsidR="00C15FDE" w:rsidRPr="00EB7BA4" w:rsidSect="00EB7BA4">
          <w:pgSz w:w="11909" w:h="16834" w:code="9"/>
          <w:pgMar w:top="1411" w:right="1699" w:bottom="1411" w:left="1699" w:header="706" w:footer="706" w:gutter="0"/>
          <w:cols w:space="720"/>
          <w:titlePg/>
          <w:docGrid w:linePitch="326"/>
        </w:sectPr>
      </w:pPr>
    </w:p>
    <w:p w14:paraId="0E603EB8" w14:textId="2B1EBAC6" w:rsidR="00585FD6" w:rsidRPr="00EB7BA4" w:rsidRDefault="008F5B04" w:rsidP="008F5B04">
      <w:pPr>
        <w:pStyle w:val="Descripcin"/>
        <w:rPr>
          <w:rFonts w:asciiTheme="majorHAnsi" w:hAnsiTheme="majorHAnsi" w:cstheme="majorHAnsi"/>
          <w:i w:val="0"/>
          <w:iCs w:val="0"/>
          <w:sz w:val="24"/>
          <w:szCs w:val="24"/>
        </w:rPr>
      </w:pPr>
      <w:bookmarkStart w:id="41" w:name="_Hlk140857946"/>
      <w:r w:rsidRPr="004415D3">
        <w:rPr>
          <w:rFonts w:asciiTheme="majorHAnsi" w:hAnsiTheme="majorHAnsi" w:cstheme="majorHAnsi"/>
          <w:b/>
          <w:bCs/>
          <w:i w:val="0"/>
          <w:iCs w:val="0"/>
          <w:sz w:val="24"/>
          <w:szCs w:val="24"/>
        </w:rPr>
        <w:lastRenderedPageBreak/>
        <w:t xml:space="preserve">Tabla </w:t>
      </w:r>
      <w:r w:rsidRPr="004415D3">
        <w:rPr>
          <w:rFonts w:asciiTheme="majorHAnsi" w:hAnsiTheme="majorHAnsi" w:cstheme="majorHAnsi"/>
          <w:b/>
          <w:bCs/>
          <w:i w:val="0"/>
          <w:iCs w:val="0"/>
          <w:sz w:val="24"/>
          <w:szCs w:val="24"/>
        </w:rPr>
        <w:fldChar w:fldCharType="begin"/>
      </w:r>
      <w:r w:rsidRPr="004415D3">
        <w:rPr>
          <w:rFonts w:asciiTheme="majorHAnsi" w:hAnsiTheme="majorHAnsi" w:cstheme="majorHAnsi"/>
          <w:b/>
          <w:bCs/>
          <w:i w:val="0"/>
          <w:iCs w:val="0"/>
          <w:sz w:val="24"/>
          <w:szCs w:val="24"/>
        </w:rPr>
        <w:instrText xml:space="preserve"> SEQ Tabla \* ARABIC </w:instrText>
      </w:r>
      <w:r w:rsidRPr="004415D3">
        <w:rPr>
          <w:rFonts w:asciiTheme="majorHAnsi" w:hAnsiTheme="majorHAnsi" w:cstheme="majorHAnsi"/>
          <w:b/>
          <w:bCs/>
          <w:i w:val="0"/>
          <w:iCs w:val="0"/>
          <w:sz w:val="24"/>
          <w:szCs w:val="24"/>
        </w:rPr>
        <w:fldChar w:fldCharType="separate"/>
      </w:r>
      <w:r w:rsidR="004415D3" w:rsidRPr="004415D3">
        <w:rPr>
          <w:rFonts w:asciiTheme="majorHAnsi" w:hAnsiTheme="majorHAnsi" w:cstheme="majorHAnsi"/>
          <w:b/>
          <w:bCs/>
          <w:i w:val="0"/>
          <w:iCs w:val="0"/>
          <w:noProof/>
          <w:sz w:val="24"/>
          <w:szCs w:val="24"/>
        </w:rPr>
        <w:t>5</w:t>
      </w:r>
      <w:r w:rsidRPr="004415D3">
        <w:rPr>
          <w:rFonts w:asciiTheme="majorHAnsi" w:hAnsiTheme="majorHAnsi" w:cstheme="majorHAnsi"/>
          <w:b/>
          <w:bCs/>
          <w:i w:val="0"/>
          <w:iCs w:val="0"/>
          <w:sz w:val="24"/>
          <w:szCs w:val="24"/>
        </w:rPr>
        <w:fldChar w:fldCharType="end"/>
      </w:r>
      <w:r w:rsidRPr="004415D3">
        <w:rPr>
          <w:rFonts w:asciiTheme="majorHAnsi" w:hAnsiTheme="majorHAnsi" w:cstheme="majorHAnsi"/>
          <w:i w:val="0"/>
          <w:iCs w:val="0"/>
          <w:sz w:val="24"/>
          <w:szCs w:val="24"/>
        </w:rPr>
        <w:t>. Matriz de alternativas de solución seleccionadas</w:t>
      </w:r>
    </w:p>
    <w:tbl>
      <w:tblPr>
        <w:tblW w:w="0" w:type="auto"/>
        <w:tblCellMar>
          <w:left w:w="70" w:type="dxa"/>
          <w:right w:w="70" w:type="dxa"/>
        </w:tblCellMar>
        <w:tblLook w:val="04A0" w:firstRow="1" w:lastRow="0" w:firstColumn="1" w:lastColumn="0" w:noHBand="0" w:noVBand="1"/>
      </w:tblPr>
      <w:tblGrid>
        <w:gridCol w:w="2348"/>
        <w:gridCol w:w="4010"/>
        <w:gridCol w:w="1163"/>
        <w:gridCol w:w="1146"/>
        <w:gridCol w:w="1618"/>
        <w:gridCol w:w="1204"/>
        <w:gridCol w:w="935"/>
        <w:gridCol w:w="1566"/>
      </w:tblGrid>
      <w:tr w:rsidR="00C15FDE" w14:paraId="67ABF095" w14:textId="77777777" w:rsidTr="00C15FDE">
        <w:trPr>
          <w:trHeight w:val="440"/>
          <w:tblHeader/>
        </w:trPr>
        <w:tc>
          <w:tcPr>
            <w:tcW w:w="0" w:type="auto"/>
            <w:vMerge w:val="restart"/>
            <w:tcBorders>
              <w:top w:val="single" w:sz="8" w:space="0" w:color="auto"/>
              <w:left w:val="single" w:sz="8" w:space="0" w:color="auto"/>
              <w:bottom w:val="nil"/>
              <w:right w:val="single" w:sz="8" w:space="0" w:color="auto"/>
            </w:tcBorders>
            <w:shd w:val="clear" w:color="000000" w:fill="44546A"/>
            <w:noWrap/>
            <w:vAlign w:val="center"/>
            <w:hideMark/>
          </w:tcPr>
          <w:p w14:paraId="4CFCC145"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Causa directa</w:t>
            </w:r>
          </w:p>
        </w:tc>
        <w:tc>
          <w:tcPr>
            <w:tcW w:w="0" w:type="auto"/>
            <w:vMerge w:val="restart"/>
            <w:tcBorders>
              <w:top w:val="single" w:sz="8" w:space="0" w:color="auto"/>
              <w:left w:val="single" w:sz="8" w:space="0" w:color="auto"/>
              <w:bottom w:val="nil"/>
              <w:right w:val="single" w:sz="8" w:space="0" w:color="auto"/>
            </w:tcBorders>
            <w:shd w:val="clear" w:color="000000" w:fill="44546A"/>
            <w:vAlign w:val="center"/>
            <w:hideMark/>
          </w:tcPr>
          <w:p w14:paraId="178F5C38"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Alternativa de solución</w:t>
            </w:r>
          </w:p>
        </w:tc>
        <w:tc>
          <w:tcPr>
            <w:tcW w:w="0" w:type="auto"/>
            <w:gridSpan w:val="4"/>
            <w:tcBorders>
              <w:top w:val="single" w:sz="8" w:space="0" w:color="auto"/>
              <w:left w:val="nil"/>
              <w:bottom w:val="single" w:sz="8" w:space="0" w:color="auto"/>
              <w:right w:val="single" w:sz="8" w:space="0" w:color="000000"/>
            </w:tcBorders>
            <w:shd w:val="clear" w:color="000000" w:fill="44546A"/>
            <w:vAlign w:val="center"/>
            <w:hideMark/>
          </w:tcPr>
          <w:p w14:paraId="71D19640"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Puntaje del criterio</w:t>
            </w:r>
          </w:p>
        </w:tc>
        <w:tc>
          <w:tcPr>
            <w:tcW w:w="0" w:type="auto"/>
            <w:vMerge w:val="restart"/>
            <w:tcBorders>
              <w:top w:val="single" w:sz="8" w:space="0" w:color="auto"/>
              <w:left w:val="single" w:sz="8" w:space="0" w:color="auto"/>
              <w:bottom w:val="nil"/>
              <w:right w:val="single" w:sz="8" w:space="0" w:color="auto"/>
            </w:tcBorders>
            <w:shd w:val="clear" w:color="000000" w:fill="44546A"/>
            <w:vAlign w:val="center"/>
            <w:hideMark/>
          </w:tcPr>
          <w:p w14:paraId="107E0126" w14:textId="77777777" w:rsidR="00C15FDE" w:rsidRDefault="00C15FDE" w:rsidP="00C15FDE">
            <w:pPr>
              <w:jc w:val="center"/>
              <w:rPr>
                <w:rFonts w:ascii="Calibri Light" w:hAnsi="Calibri Light" w:cs="Calibri Light"/>
                <w:b/>
                <w:bCs/>
                <w:color w:val="FFFFFF"/>
              </w:rPr>
            </w:pPr>
            <w:proofErr w:type="gramStart"/>
            <w:r>
              <w:rPr>
                <w:rFonts w:ascii="Calibri Light" w:hAnsi="Calibri Light" w:cs="Calibri Light"/>
                <w:b/>
                <w:bCs/>
                <w:color w:val="FFFFFF"/>
              </w:rPr>
              <w:t>Total</w:t>
            </w:r>
            <w:proofErr w:type="gramEnd"/>
            <w:r>
              <w:rPr>
                <w:rFonts w:ascii="Calibri Light" w:hAnsi="Calibri Light" w:cs="Calibri Light"/>
                <w:b/>
                <w:bCs/>
                <w:color w:val="FFFFFF"/>
              </w:rPr>
              <w:t xml:space="preserve"> puntaje</w:t>
            </w:r>
          </w:p>
        </w:tc>
        <w:tc>
          <w:tcPr>
            <w:tcW w:w="0" w:type="auto"/>
            <w:vMerge w:val="restart"/>
            <w:tcBorders>
              <w:top w:val="single" w:sz="8" w:space="0" w:color="auto"/>
              <w:left w:val="single" w:sz="8" w:space="0" w:color="auto"/>
              <w:bottom w:val="nil"/>
              <w:right w:val="single" w:sz="8" w:space="0" w:color="auto"/>
            </w:tcBorders>
            <w:shd w:val="clear" w:color="000000" w:fill="44546A"/>
            <w:vAlign w:val="center"/>
            <w:hideMark/>
          </w:tcPr>
          <w:p w14:paraId="4CFED7DC"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Alternativa seleccionada (Sí/No)</w:t>
            </w:r>
          </w:p>
        </w:tc>
      </w:tr>
      <w:tr w:rsidR="00C15FDE" w14:paraId="300F744A" w14:textId="77777777" w:rsidTr="00C15FDE">
        <w:trPr>
          <w:trHeight w:val="740"/>
          <w:tblHeader/>
        </w:trPr>
        <w:tc>
          <w:tcPr>
            <w:tcW w:w="0" w:type="auto"/>
            <w:vMerge/>
            <w:tcBorders>
              <w:top w:val="single" w:sz="8" w:space="0" w:color="auto"/>
              <w:left w:val="single" w:sz="8" w:space="0" w:color="auto"/>
              <w:bottom w:val="nil"/>
              <w:right w:val="single" w:sz="8" w:space="0" w:color="auto"/>
            </w:tcBorders>
            <w:vAlign w:val="center"/>
            <w:hideMark/>
          </w:tcPr>
          <w:p w14:paraId="4A395FEA" w14:textId="77777777" w:rsidR="00C15FDE" w:rsidRDefault="00C15FDE">
            <w:pPr>
              <w:rPr>
                <w:rFonts w:ascii="Calibri Light" w:hAnsi="Calibri Light" w:cs="Calibri Light"/>
                <w:b/>
                <w:bCs/>
                <w:color w:val="FFFFFF"/>
              </w:rPr>
            </w:pPr>
          </w:p>
        </w:tc>
        <w:tc>
          <w:tcPr>
            <w:tcW w:w="0" w:type="auto"/>
            <w:vMerge/>
            <w:tcBorders>
              <w:top w:val="single" w:sz="8" w:space="0" w:color="auto"/>
              <w:left w:val="single" w:sz="8" w:space="0" w:color="auto"/>
              <w:bottom w:val="nil"/>
              <w:right w:val="single" w:sz="8" w:space="0" w:color="auto"/>
            </w:tcBorders>
            <w:vAlign w:val="center"/>
            <w:hideMark/>
          </w:tcPr>
          <w:p w14:paraId="16218168" w14:textId="77777777" w:rsidR="00C15FDE" w:rsidRDefault="00C15FDE">
            <w:pPr>
              <w:rPr>
                <w:rFonts w:ascii="Calibri Light" w:hAnsi="Calibri Light" w:cs="Calibri Light"/>
                <w:b/>
                <w:bCs/>
                <w:color w:val="FFFFFF"/>
              </w:rPr>
            </w:pPr>
          </w:p>
        </w:tc>
        <w:tc>
          <w:tcPr>
            <w:tcW w:w="0" w:type="auto"/>
            <w:tcBorders>
              <w:top w:val="nil"/>
              <w:left w:val="nil"/>
              <w:bottom w:val="nil"/>
              <w:right w:val="single" w:sz="8" w:space="0" w:color="auto"/>
            </w:tcBorders>
            <w:shd w:val="clear" w:color="000000" w:fill="44546A"/>
            <w:vAlign w:val="center"/>
            <w:hideMark/>
          </w:tcPr>
          <w:p w14:paraId="1E6E2DC1"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Viabilidad política</w:t>
            </w:r>
          </w:p>
        </w:tc>
        <w:tc>
          <w:tcPr>
            <w:tcW w:w="0" w:type="auto"/>
            <w:tcBorders>
              <w:top w:val="nil"/>
              <w:left w:val="nil"/>
              <w:bottom w:val="nil"/>
              <w:right w:val="single" w:sz="8" w:space="0" w:color="auto"/>
            </w:tcBorders>
            <w:shd w:val="clear" w:color="000000" w:fill="44546A"/>
            <w:vAlign w:val="center"/>
            <w:hideMark/>
          </w:tcPr>
          <w:p w14:paraId="03DDF6B8"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Viabilidad social</w:t>
            </w:r>
          </w:p>
        </w:tc>
        <w:tc>
          <w:tcPr>
            <w:tcW w:w="0" w:type="auto"/>
            <w:tcBorders>
              <w:top w:val="nil"/>
              <w:left w:val="nil"/>
              <w:bottom w:val="nil"/>
              <w:right w:val="single" w:sz="8" w:space="0" w:color="auto"/>
            </w:tcBorders>
            <w:shd w:val="clear" w:color="000000" w:fill="44546A"/>
            <w:vAlign w:val="center"/>
            <w:hideMark/>
          </w:tcPr>
          <w:p w14:paraId="754EADC2"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Viabilidad administrativa</w:t>
            </w:r>
          </w:p>
        </w:tc>
        <w:tc>
          <w:tcPr>
            <w:tcW w:w="0" w:type="auto"/>
            <w:tcBorders>
              <w:top w:val="nil"/>
              <w:left w:val="nil"/>
              <w:bottom w:val="nil"/>
              <w:right w:val="single" w:sz="8" w:space="0" w:color="auto"/>
            </w:tcBorders>
            <w:shd w:val="clear" w:color="000000" w:fill="44546A"/>
            <w:vAlign w:val="center"/>
            <w:hideMark/>
          </w:tcPr>
          <w:p w14:paraId="666CDF2A" w14:textId="77777777" w:rsidR="00C15FDE" w:rsidRDefault="00C15FDE">
            <w:pPr>
              <w:jc w:val="center"/>
              <w:rPr>
                <w:rFonts w:ascii="Calibri Light" w:hAnsi="Calibri Light" w:cs="Calibri Light"/>
                <w:b/>
                <w:bCs/>
                <w:color w:val="FFFFFF"/>
              </w:rPr>
            </w:pPr>
            <w:r>
              <w:rPr>
                <w:rFonts w:ascii="Calibri Light" w:hAnsi="Calibri Light" w:cs="Calibri Light"/>
                <w:b/>
                <w:bCs/>
                <w:color w:val="FFFFFF"/>
              </w:rPr>
              <w:t>Efectividad</w:t>
            </w:r>
          </w:p>
        </w:tc>
        <w:tc>
          <w:tcPr>
            <w:tcW w:w="0" w:type="auto"/>
            <w:vMerge/>
            <w:tcBorders>
              <w:top w:val="single" w:sz="8" w:space="0" w:color="auto"/>
              <w:left w:val="single" w:sz="8" w:space="0" w:color="auto"/>
              <w:bottom w:val="nil"/>
              <w:right w:val="single" w:sz="8" w:space="0" w:color="auto"/>
            </w:tcBorders>
            <w:vAlign w:val="center"/>
            <w:hideMark/>
          </w:tcPr>
          <w:p w14:paraId="79BA397A" w14:textId="77777777" w:rsidR="00C15FDE" w:rsidRDefault="00C15FDE">
            <w:pPr>
              <w:rPr>
                <w:rFonts w:ascii="Calibri Light" w:hAnsi="Calibri Light" w:cs="Calibri Light"/>
                <w:b/>
                <w:bCs/>
                <w:color w:val="FFFFFF"/>
              </w:rPr>
            </w:pPr>
          </w:p>
        </w:tc>
        <w:tc>
          <w:tcPr>
            <w:tcW w:w="0" w:type="auto"/>
            <w:vMerge/>
            <w:tcBorders>
              <w:top w:val="single" w:sz="8" w:space="0" w:color="auto"/>
              <w:left w:val="single" w:sz="8" w:space="0" w:color="auto"/>
              <w:bottom w:val="nil"/>
              <w:right w:val="single" w:sz="8" w:space="0" w:color="auto"/>
            </w:tcBorders>
            <w:vAlign w:val="center"/>
            <w:hideMark/>
          </w:tcPr>
          <w:p w14:paraId="783BFABF" w14:textId="77777777" w:rsidR="00C15FDE" w:rsidRDefault="00C15FDE">
            <w:pPr>
              <w:rPr>
                <w:rFonts w:ascii="Calibri Light" w:hAnsi="Calibri Light" w:cs="Calibri Light"/>
                <w:b/>
                <w:bCs/>
                <w:color w:val="FFFFFF"/>
              </w:rPr>
            </w:pPr>
          </w:p>
        </w:tc>
      </w:tr>
      <w:tr w:rsidR="00C15FDE" w14:paraId="02A9EE1B" w14:textId="77777777" w:rsidTr="00C15FDE">
        <w:trPr>
          <w:trHeight w:val="124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ECFAF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Deficiente seguridad jurídica de las tierras y territorios ancestrales, colectivos e integrales de los pueblos indígenas u originarios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63FB5E" w14:textId="77777777" w:rsidR="00C15FDE" w:rsidRDefault="00C15FDE">
            <w:pPr>
              <w:rPr>
                <w:rFonts w:ascii="Calibri" w:hAnsi="Calibri" w:cs="Calibri"/>
                <w:color w:val="000000"/>
                <w:sz w:val="20"/>
                <w:szCs w:val="20"/>
              </w:rPr>
            </w:pPr>
            <w:r>
              <w:rPr>
                <w:rFonts w:ascii="Calibri" w:hAnsi="Calibri" w:cs="Calibri"/>
                <w:color w:val="000000"/>
                <w:sz w:val="20"/>
                <w:szCs w:val="20"/>
              </w:rPr>
              <w:t>Simplificar los procesos de titulación con acompañamiento técnico especializado garantizado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AF1CB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BEE6577"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3B741CC"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641875"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0B2955"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3D59C7"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461D74B9" w14:textId="77777777" w:rsidTr="00C15FDE">
        <w:trPr>
          <w:trHeight w:val="11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027DF"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08A67A59" w14:textId="77777777" w:rsidR="00C15FDE" w:rsidRDefault="00C15FDE">
            <w:pPr>
              <w:rPr>
                <w:rFonts w:ascii="Calibri" w:hAnsi="Calibri" w:cs="Calibri"/>
                <w:color w:val="000000"/>
                <w:sz w:val="20"/>
                <w:szCs w:val="20"/>
              </w:rPr>
            </w:pPr>
            <w:r>
              <w:rPr>
                <w:rFonts w:ascii="Calibri" w:hAnsi="Calibri" w:cs="Calibri"/>
                <w:color w:val="000000"/>
                <w:sz w:val="20"/>
                <w:szCs w:val="20"/>
              </w:rPr>
              <w:t>Promocionar y fortalecer instrumentos propios de planificación y gobernanza territorial</w:t>
            </w:r>
          </w:p>
        </w:tc>
        <w:tc>
          <w:tcPr>
            <w:tcW w:w="0" w:type="auto"/>
            <w:tcBorders>
              <w:top w:val="nil"/>
              <w:left w:val="nil"/>
              <w:bottom w:val="single" w:sz="4" w:space="0" w:color="auto"/>
              <w:right w:val="single" w:sz="4" w:space="0" w:color="auto"/>
            </w:tcBorders>
            <w:shd w:val="clear" w:color="auto" w:fill="auto"/>
            <w:vAlign w:val="center"/>
            <w:hideMark/>
          </w:tcPr>
          <w:p w14:paraId="75B054C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8B0B208"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7DAA93A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3F04B96"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0490772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3538262E"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3EDB6E7F" w14:textId="77777777" w:rsidTr="00C15FDE">
        <w:trPr>
          <w:trHeight w:val="21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7313B80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Degradación del medio ambiente (madre tierra) que afectan a los pueblos indígenas u originarios</w:t>
            </w:r>
          </w:p>
        </w:tc>
        <w:tc>
          <w:tcPr>
            <w:tcW w:w="0" w:type="auto"/>
            <w:tcBorders>
              <w:top w:val="nil"/>
              <w:left w:val="nil"/>
              <w:bottom w:val="single" w:sz="4" w:space="0" w:color="auto"/>
              <w:right w:val="single" w:sz="4" w:space="0" w:color="auto"/>
            </w:tcBorders>
            <w:shd w:val="clear" w:color="auto" w:fill="auto"/>
            <w:vAlign w:val="center"/>
            <w:hideMark/>
          </w:tcPr>
          <w:p w14:paraId="56877759"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Fomentar actividades que tengan como objetivo la recuperación de la biodiversidad y mitigación del cambio climático brindando valor a la cosmovisión de los pueblos indígenas u originarios. o a sus conocimientos tradicionales </w:t>
            </w:r>
          </w:p>
        </w:tc>
        <w:tc>
          <w:tcPr>
            <w:tcW w:w="0" w:type="auto"/>
            <w:tcBorders>
              <w:top w:val="nil"/>
              <w:left w:val="nil"/>
              <w:bottom w:val="single" w:sz="4" w:space="0" w:color="auto"/>
              <w:right w:val="single" w:sz="4" w:space="0" w:color="auto"/>
            </w:tcBorders>
            <w:shd w:val="clear" w:color="auto" w:fill="auto"/>
            <w:vAlign w:val="center"/>
            <w:hideMark/>
          </w:tcPr>
          <w:p w14:paraId="25FA81F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16582158"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E03ED2F"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7AEF11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D6441C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6A3CF04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561778C3" w14:textId="77777777" w:rsidTr="00C15FDE">
        <w:trPr>
          <w:trHeight w:val="1200"/>
        </w:trPr>
        <w:tc>
          <w:tcPr>
            <w:tcW w:w="0" w:type="auto"/>
            <w:vMerge/>
            <w:tcBorders>
              <w:top w:val="nil"/>
              <w:left w:val="single" w:sz="4" w:space="0" w:color="auto"/>
              <w:bottom w:val="single" w:sz="4" w:space="0" w:color="auto"/>
              <w:right w:val="single" w:sz="4" w:space="0" w:color="auto"/>
            </w:tcBorders>
            <w:vAlign w:val="center"/>
            <w:hideMark/>
          </w:tcPr>
          <w:p w14:paraId="032AE4A5"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1F922DA3"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Desarrollar herramientas que permitan la celeridad en las denuncias por afectación extractiva y que protejan a los/as defensores/as ambientales </w:t>
            </w:r>
          </w:p>
        </w:tc>
        <w:tc>
          <w:tcPr>
            <w:tcW w:w="0" w:type="auto"/>
            <w:tcBorders>
              <w:top w:val="nil"/>
              <w:left w:val="nil"/>
              <w:bottom w:val="single" w:sz="4" w:space="0" w:color="auto"/>
              <w:right w:val="single" w:sz="4" w:space="0" w:color="auto"/>
            </w:tcBorders>
            <w:shd w:val="clear" w:color="auto" w:fill="auto"/>
            <w:vAlign w:val="center"/>
            <w:hideMark/>
          </w:tcPr>
          <w:p w14:paraId="45ED99B0"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472DCCC1"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4314DD75"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280A71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C96480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5C55793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11B365B3" w14:textId="77777777" w:rsidTr="00C15FDE">
        <w:trPr>
          <w:trHeight w:val="15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80A58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lastRenderedPageBreak/>
              <w:t> </w:t>
            </w:r>
          </w:p>
        </w:tc>
        <w:tc>
          <w:tcPr>
            <w:tcW w:w="0" w:type="auto"/>
            <w:tcBorders>
              <w:top w:val="nil"/>
              <w:left w:val="nil"/>
              <w:bottom w:val="single" w:sz="4" w:space="0" w:color="auto"/>
              <w:right w:val="single" w:sz="4" w:space="0" w:color="auto"/>
            </w:tcBorders>
            <w:shd w:val="clear" w:color="auto" w:fill="auto"/>
            <w:vAlign w:val="center"/>
            <w:hideMark/>
          </w:tcPr>
          <w:p w14:paraId="2B5A4FCF"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Recuperar el patrimonio cultural inmaterial desde iniciativas indígenas por la particular ponderación que tienen del </w:t>
            </w:r>
            <w:proofErr w:type="gramStart"/>
            <w:r>
              <w:rPr>
                <w:rFonts w:ascii="Calibri" w:hAnsi="Calibri" w:cs="Calibri"/>
                <w:color w:val="000000"/>
                <w:sz w:val="20"/>
                <w:szCs w:val="20"/>
              </w:rPr>
              <w:t>mismo</w:t>
            </w:r>
            <w:proofErr w:type="gramEnd"/>
            <w:r>
              <w:rPr>
                <w:rFonts w:ascii="Calibri" w:hAnsi="Calibri" w:cs="Calibri"/>
                <w:color w:val="000000"/>
                <w:sz w:val="20"/>
                <w:szCs w:val="20"/>
              </w:rPr>
              <w:t xml:space="preserve"> así como la proteger y formalizar a sus portadores y portadoras </w:t>
            </w:r>
          </w:p>
        </w:tc>
        <w:tc>
          <w:tcPr>
            <w:tcW w:w="0" w:type="auto"/>
            <w:tcBorders>
              <w:top w:val="nil"/>
              <w:left w:val="nil"/>
              <w:bottom w:val="single" w:sz="4" w:space="0" w:color="auto"/>
              <w:right w:val="single" w:sz="4" w:space="0" w:color="auto"/>
            </w:tcBorders>
            <w:shd w:val="clear" w:color="auto" w:fill="auto"/>
            <w:vAlign w:val="center"/>
            <w:hideMark/>
          </w:tcPr>
          <w:p w14:paraId="42B47B09"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20E0E30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E719C4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785B78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FDF48A7"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33F323D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4263B5CE" w14:textId="77777777" w:rsidTr="00C15FDE">
        <w:trPr>
          <w:trHeight w:val="9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A512F0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 </w:t>
            </w:r>
          </w:p>
        </w:tc>
        <w:tc>
          <w:tcPr>
            <w:tcW w:w="0" w:type="auto"/>
            <w:tcBorders>
              <w:top w:val="nil"/>
              <w:left w:val="nil"/>
              <w:bottom w:val="single" w:sz="4" w:space="0" w:color="auto"/>
              <w:right w:val="single" w:sz="4" w:space="0" w:color="auto"/>
            </w:tcBorders>
            <w:shd w:val="clear" w:color="auto" w:fill="auto"/>
            <w:vAlign w:val="center"/>
            <w:hideMark/>
          </w:tcPr>
          <w:p w14:paraId="07865027"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Crear mecanismos de capacitación para líderes y lideresas indígenas en temas ambientales y políticos </w:t>
            </w:r>
          </w:p>
        </w:tc>
        <w:tc>
          <w:tcPr>
            <w:tcW w:w="0" w:type="auto"/>
            <w:tcBorders>
              <w:top w:val="nil"/>
              <w:left w:val="nil"/>
              <w:bottom w:val="single" w:sz="4" w:space="0" w:color="auto"/>
              <w:right w:val="single" w:sz="4" w:space="0" w:color="auto"/>
            </w:tcBorders>
            <w:shd w:val="clear" w:color="auto" w:fill="auto"/>
            <w:vAlign w:val="center"/>
            <w:hideMark/>
          </w:tcPr>
          <w:p w14:paraId="46BDA08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73C3B23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598755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34D98B27"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8BC322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06DC0976"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17A35246" w14:textId="77777777" w:rsidTr="00C15FDE">
        <w:trPr>
          <w:trHeight w:val="10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4273AF"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Vulneración a los derechos de los pueblos indígenas en situación de aislamiento y contacto inicial (PIACI)</w:t>
            </w:r>
          </w:p>
        </w:tc>
        <w:tc>
          <w:tcPr>
            <w:tcW w:w="0" w:type="auto"/>
            <w:tcBorders>
              <w:top w:val="nil"/>
              <w:left w:val="nil"/>
              <w:bottom w:val="single" w:sz="4" w:space="0" w:color="auto"/>
              <w:right w:val="single" w:sz="4" w:space="0" w:color="auto"/>
            </w:tcBorders>
            <w:shd w:val="clear" w:color="auto" w:fill="auto"/>
            <w:vAlign w:val="center"/>
            <w:hideMark/>
          </w:tcPr>
          <w:p w14:paraId="3E5CBDDE"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Fortalecer el marco normativo para la protección de los derechos de los PIACI </w:t>
            </w:r>
          </w:p>
        </w:tc>
        <w:tc>
          <w:tcPr>
            <w:tcW w:w="0" w:type="auto"/>
            <w:tcBorders>
              <w:top w:val="nil"/>
              <w:left w:val="nil"/>
              <w:bottom w:val="single" w:sz="4" w:space="0" w:color="auto"/>
              <w:right w:val="single" w:sz="4" w:space="0" w:color="auto"/>
            </w:tcBorders>
            <w:shd w:val="clear" w:color="auto" w:fill="auto"/>
            <w:vAlign w:val="center"/>
            <w:hideMark/>
          </w:tcPr>
          <w:p w14:paraId="06ECB775"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246B3C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2D6AF26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AE2BDA5"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7926DC8"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778A81D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7CCA0B10" w14:textId="77777777" w:rsidTr="00C15FDE">
        <w:trPr>
          <w:trHeight w:val="154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F97FA01"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Limitadas condiciones para el ejercicio de los derechos de las niñas, adolescentes y jóvenes mujeres indígenas u originarias</w:t>
            </w:r>
          </w:p>
        </w:tc>
        <w:tc>
          <w:tcPr>
            <w:tcW w:w="0" w:type="auto"/>
            <w:tcBorders>
              <w:top w:val="nil"/>
              <w:left w:val="nil"/>
              <w:bottom w:val="single" w:sz="4" w:space="0" w:color="auto"/>
              <w:right w:val="single" w:sz="4" w:space="0" w:color="auto"/>
            </w:tcBorders>
            <w:shd w:val="clear" w:color="auto" w:fill="auto"/>
            <w:vAlign w:val="center"/>
            <w:hideMark/>
          </w:tcPr>
          <w:p w14:paraId="345EE982"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Desarrollar mecanismos que apunten al crecimiento y fortalecimiento de programas o proyectos que apuesten por la integridad, educación y salud de niñas, adolescentes y mujeres indígenas </w:t>
            </w:r>
          </w:p>
        </w:tc>
        <w:tc>
          <w:tcPr>
            <w:tcW w:w="0" w:type="auto"/>
            <w:tcBorders>
              <w:top w:val="nil"/>
              <w:left w:val="nil"/>
              <w:bottom w:val="single" w:sz="4" w:space="0" w:color="auto"/>
              <w:right w:val="single" w:sz="4" w:space="0" w:color="auto"/>
            </w:tcBorders>
            <w:shd w:val="clear" w:color="auto" w:fill="auto"/>
            <w:vAlign w:val="center"/>
            <w:hideMark/>
          </w:tcPr>
          <w:p w14:paraId="3830DE7E"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45D45F71"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F5E397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CCF1B50"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057B5C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0FE5C52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2A497A06" w14:textId="77777777" w:rsidTr="00C15FDE">
        <w:trPr>
          <w:trHeight w:val="1500"/>
        </w:trPr>
        <w:tc>
          <w:tcPr>
            <w:tcW w:w="0" w:type="auto"/>
            <w:vMerge/>
            <w:tcBorders>
              <w:top w:val="nil"/>
              <w:left w:val="single" w:sz="4" w:space="0" w:color="auto"/>
              <w:bottom w:val="single" w:sz="4" w:space="0" w:color="auto"/>
              <w:right w:val="single" w:sz="4" w:space="0" w:color="auto"/>
            </w:tcBorders>
            <w:vAlign w:val="center"/>
            <w:hideMark/>
          </w:tcPr>
          <w:p w14:paraId="6E175C19"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11350B85" w14:textId="77777777" w:rsidR="00C15FDE" w:rsidRDefault="00C15FDE">
            <w:pPr>
              <w:rPr>
                <w:rFonts w:ascii="Calibri" w:hAnsi="Calibri" w:cs="Calibri"/>
                <w:color w:val="000000"/>
                <w:sz w:val="20"/>
                <w:szCs w:val="20"/>
              </w:rPr>
            </w:pPr>
            <w:r>
              <w:rPr>
                <w:rFonts w:ascii="Calibri" w:hAnsi="Calibri" w:cs="Calibri"/>
                <w:color w:val="000000"/>
                <w:sz w:val="20"/>
                <w:szCs w:val="20"/>
              </w:rPr>
              <w:t>Fortalecer programas orientados a alcanzar autonomía económica entre mujeres indígenas o establecer focalizaciones en ellas en programas productivos y económicos ya existentes</w:t>
            </w:r>
          </w:p>
        </w:tc>
        <w:tc>
          <w:tcPr>
            <w:tcW w:w="0" w:type="auto"/>
            <w:tcBorders>
              <w:top w:val="nil"/>
              <w:left w:val="nil"/>
              <w:bottom w:val="single" w:sz="4" w:space="0" w:color="auto"/>
              <w:right w:val="single" w:sz="4" w:space="0" w:color="auto"/>
            </w:tcBorders>
            <w:shd w:val="clear" w:color="auto" w:fill="auto"/>
            <w:vAlign w:val="center"/>
            <w:hideMark/>
          </w:tcPr>
          <w:p w14:paraId="3B07981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D62EC6C"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4714AFF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FAEA00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93EAA9F"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242493DE"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7C3F4767" w14:textId="77777777" w:rsidTr="00C15FDE">
        <w:trPr>
          <w:trHeight w:val="1040"/>
        </w:trPr>
        <w:tc>
          <w:tcPr>
            <w:tcW w:w="0" w:type="auto"/>
            <w:vMerge/>
            <w:tcBorders>
              <w:top w:val="nil"/>
              <w:left w:val="single" w:sz="4" w:space="0" w:color="auto"/>
              <w:bottom w:val="single" w:sz="4" w:space="0" w:color="auto"/>
              <w:right w:val="single" w:sz="4" w:space="0" w:color="auto"/>
            </w:tcBorders>
            <w:vAlign w:val="center"/>
            <w:hideMark/>
          </w:tcPr>
          <w:p w14:paraId="5FDB11DE"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72495BBF"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Fomentar la participación política de mujeres indígenas y apoyar el fortalecimiento de las capacidades de estas </w:t>
            </w:r>
          </w:p>
        </w:tc>
        <w:tc>
          <w:tcPr>
            <w:tcW w:w="0" w:type="auto"/>
            <w:tcBorders>
              <w:top w:val="nil"/>
              <w:left w:val="nil"/>
              <w:bottom w:val="single" w:sz="4" w:space="0" w:color="auto"/>
              <w:right w:val="single" w:sz="4" w:space="0" w:color="auto"/>
            </w:tcBorders>
            <w:shd w:val="clear" w:color="auto" w:fill="auto"/>
            <w:vAlign w:val="center"/>
            <w:hideMark/>
          </w:tcPr>
          <w:p w14:paraId="03519006"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B0EDD5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44F38E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E474AC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00D02C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3E3116A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50F64363" w14:textId="77777777" w:rsidTr="00C15FDE">
        <w:trPr>
          <w:trHeight w:val="258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2A33DD8"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Insuficientes condiciones para el desarrollo social en su libre determinación de los pueblos indígenas u originarios</w:t>
            </w:r>
          </w:p>
        </w:tc>
        <w:tc>
          <w:tcPr>
            <w:tcW w:w="0" w:type="auto"/>
            <w:tcBorders>
              <w:top w:val="nil"/>
              <w:left w:val="nil"/>
              <w:bottom w:val="single" w:sz="4" w:space="0" w:color="auto"/>
              <w:right w:val="single" w:sz="4" w:space="0" w:color="auto"/>
            </w:tcBorders>
            <w:shd w:val="clear" w:color="auto" w:fill="auto"/>
            <w:vAlign w:val="center"/>
            <w:hideMark/>
          </w:tcPr>
          <w:p w14:paraId="6B885205" w14:textId="77777777" w:rsidR="00C15FDE" w:rsidRDefault="00C15FDE">
            <w:pPr>
              <w:rPr>
                <w:rFonts w:ascii="Calibri" w:hAnsi="Calibri" w:cs="Calibri"/>
                <w:color w:val="000000"/>
                <w:sz w:val="20"/>
                <w:szCs w:val="20"/>
              </w:rPr>
            </w:pPr>
            <w:r>
              <w:rPr>
                <w:rFonts w:ascii="Calibri" w:hAnsi="Calibri" w:cs="Calibri"/>
                <w:color w:val="000000"/>
                <w:sz w:val="20"/>
                <w:szCs w:val="20"/>
              </w:rPr>
              <w:t>Impulsar acciones que faciliten el acceso a la salud de los pueblos indígenas fortaleciendo el reconocimiento y formalización de especialistas de la salud tradicionales</w:t>
            </w:r>
          </w:p>
        </w:tc>
        <w:tc>
          <w:tcPr>
            <w:tcW w:w="0" w:type="auto"/>
            <w:tcBorders>
              <w:top w:val="nil"/>
              <w:left w:val="nil"/>
              <w:bottom w:val="single" w:sz="4" w:space="0" w:color="auto"/>
              <w:right w:val="single" w:sz="4" w:space="0" w:color="auto"/>
            </w:tcBorders>
            <w:shd w:val="clear" w:color="auto" w:fill="auto"/>
            <w:vAlign w:val="center"/>
            <w:hideMark/>
          </w:tcPr>
          <w:p w14:paraId="67BF7FC0"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894E55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32FB085"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793BDB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9E15EA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75F84830"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7A6E2693" w14:textId="77777777" w:rsidTr="00C15FDE">
        <w:trPr>
          <w:trHeight w:val="1980"/>
        </w:trPr>
        <w:tc>
          <w:tcPr>
            <w:tcW w:w="0" w:type="auto"/>
            <w:vMerge/>
            <w:tcBorders>
              <w:top w:val="nil"/>
              <w:left w:val="single" w:sz="4" w:space="0" w:color="auto"/>
              <w:bottom w:val="single" w:sz="4" w:space="0" w:color="000000"/>
              <w:right w:val="single" w:sz="4" w:space="0" w:color="auto"/>
            </w:tcBorders>
            <w:vAlign w:val="center"/>
            <w:hideMark/>
          </w:tcPr>
          <w:p w14:paraId="128400D0"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6D1FE8DA" w14:textId="77777777" w:rsidR="00C15FDE" w:rsidRDefault="00C15FDE">
            <w:pPr>
              <w:rPr>
                <w:rFonts w:ascii="Calibri" w:hAnsi="Calibri" w:cs="Calibri"/>
                <w:color w:val="000000"/>
                <w:sz w:val="20"/>
                <w:szCs w:val="20"/>
              </w:rPr>
            </w:pPr>
            <w:r>
              <w:rPr>
                <w:rFonts w:ascii="Calibri" w:hAnsi="Calibri" w:cs="Calibri"/>
                <w:color w:val="000000"/>
                <w:sz w:val="20"/>
                <w:szCs w:val="20"/>
              </w:rPr>
              <w:t>Apoyar, promocionar y crear programas y/o proyectos que promuevan lograr la seguridad alimentaria a través de tecnologías y saberes indígenas.</w:t>
            </w:r>
          </w:p>
        </w:tc>
        <w:tc>
          <w:tcPr>
            <w:tcW w:w="0" w:type="auto"/>
            <w:tcBorders>
              <w:top w:val="nil"/>
              <w:left w:val="nil"/>
              <w:bottom w:val="single" w:sz="4" w:space="0" w:color="auto"/>
              <w:right w:val="single" w:sz="4" w:space="0" w:color="auto"/>
            </w:tcBorders>
            <w:shd w:val="clear" w:color="auto" w:fill="auto"/>
            <w:vAlign w:val="center"/>
            <w:hideMark/>
          </w:tcPr>
          <w:p w14:paraId="7C34E35C"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4033D7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B5A514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32EDEAF6"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C5BC019"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16E56C08"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28581D4D" w14:textId="77777777" w:rsidTr="00C15FDE">
        <w:trPr>
          <w:trHeight w:val="2480"/>
        </w:trPr>
        <w:tc>
          <w:tcPr>
            <w:tcW w:w="0" w:type="auto"/>
            <w:vMerge/>
            <w:tcBorders>
              <w:top w:val="nil"/>
              <w:left w:val="single" w:sz="4" w:space="0" w:color="auto"/>
              <w:bottom w:val="single" w:sz="4" w:space="0" w:color="000000"/>
              <w:right w:val="single" w:sz="4" w:space="0" w:color="auto"/>
            </w:tcBorders>
            <w:vAlign w:val="center"/>
            <w:hideMark/>
          </w:tcPr>
          <w:p w14:paraId="6ECAD407"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76350FD8"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Impulsar acciones que promuevan la inversión y enfoque en los pueblos indígenas u originarios en las políticas orientadas a la </w:t>
            </w:r>
            <w:proofErr w:type="spellStart"/>
            <w:r>
              <w:rPr>
                <w:rFonts w:ascii="Calibri" w:hAnsi="Calibri" w:cs="Calibri"/>
                <w:color w:val="000000"/>
                <w:sz w:val="20"/>
                <w:szCs w:val="20"/>
              </w:rPr>
              <w:t>garantización</w:t>
            </w:r>
            <w:proofErr w:type="spellEnd"/>
            <w:r>
              <w:rPr>
                <w:rFonts w:ascii="Calibri" w:hAnsi="Calibri" w:cs="Calibri"/>
                <w:color w:val="000000"/>
                <w:sz w:val="20"/>
                <w:szCs w:val="20"/>
              </w:rPr>
              <w:t xml:space="preserve"> de agua, saneamiento, cobertura de energía eléctrica y acceso a la Internet para los pueblos indígenas u originarios. </w:t>
            </w:r>
          </w:p>
        </w:tc>
        <w:tc>
          <w:tcPr>
            <w:tcW w:w="0" w:type="auto"/>
            <w:tcBorders>
              <w:top w:val="nil"/>
              <w:left w:val="nil"/>
              <w:bottom w:val="single" w:sz="4" w:space="0" w:color="auto"/>
              <w:right w:val="single" w:sz="4" w:space="0" w:color="auto"/>
            </w:tcBorders>
            <w:shd w:val="clear" w:color="auto" w:fill="auto"/>
            <w:vAlign w:val="center"/>
            <w:hideMark/>
          </w:tcPr>
          <w:p w14:paraId="6CADC2AF"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1129F18"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26E4EBC"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CCF552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3903286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49324399"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44F85447" w14:textId="77777777" w:rsidTr="00C15FDE">
        <w:trPr>
          <w:trHeight w:val="1260"/>
        </w:trPr>
        <w:tc>
          <w:tcPr>
            <w:tcW w:w="0" w:type="auto"/>
            <w:vMerge/>
            <w:tcBorders>
              <w:top w:val="nil"/>
              <w:left w:val="single" w:sz="4" w:space="0" w:color="auto"/>
              <w:bottom w:val="single" w:sz="4" w:space="0" w:color="000000"/>
              <w:right w:val="single" w:sz="4" w:space="0" w:color="auto"/>
            </w:tcBorders>
            <w:vAlign w:val="center"/>
            <w:hideMark/>
          </w:tcPr>
          <w:p w14:paraId="5768C8D8" w14:textId="77777777" w:rsidR="00C15FDE" w:rsidRDefault="00C15FDE">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69EDF74F"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Impulsar, fortalecer y promover las iniciativas existentes para fortalecimiento de la ruta de justicia intercultural del Poder Judicial </w:t>
            </w:r>
          </w:p>
        </w:tc>
        <w:tc>
          <w:tcPr>
            <w:tcW w:w="0" w:type="auto"/>
            <w:tcBorders>
              <w:top w:val="nil"/>
              <w:left w:val="nil"/>
              <w:bottom w:val="single" w:sz="4" w:space="0" w:color="auto"/>
              <w:right w:val="single" w:sz="4" w:space="0" w:color="auto"/>
            </w:tcBorders>
            <w:shd w:val="clear" w:color="auto" w:fill="auto"/>
            <w:vAlign w:val="center"/>
            <w:hideMark/>
          </w:tcPr>
          <w:p w14:paraId="693580A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4495FA56"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8B1836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D0A7E79"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6A2DE6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noWrap/>
            <w:vAlign w:val="center"/>
            <w:hideMark/>
          </w:tcPr>
          <w:p w14:paraId="613B8F61"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27BD1109" w14:textId="77777777" w:rsidTr="00C15FDE">
        <w:trPr>
          <w:trHeight w:val="25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05C6120C" w14:textId="77777777" w:rsidR="00C15FDE" w:rsidRDefault="00C15FDE">
            <w:pPr>
              <w:jc w:val="center"/>
              <w:rPr>
                <w:rFonts w:ascii="Calibri Light" w:hAnsi="Calibri Light" w:cs="Calibri Light"/>
                <w:color w:val="000000"/>
                <w:sz w:val="20"/>
                <w:szCs w:val="20"/>
              </w:rPr>
            </w:pPr>
            <w:r>
              <w:rPr>
                <w:rFonts w:ascii="Calibri Light" w:hAnsi="Calibri Light" w:cs="Calibri Light"/>
                <w:color w:val="000000"/>
                <w:sz w:val="20"/>
                <w:szCs w:val="20"/>
              </w:rPr>
              <w:t>Limitadas condiciones para el desarrollo económico sostenible y solidario de los pueblos indígenas u originarios</w:t>
            </w:r>
          </w:p>
        </w:tc>
        <w:tc>
          <w:tcPr>
            <w:tcW w:w="0" w:type="auto"/>
            <w:tcBorders>
              <w:top w:val="nil"/>
              <w:left w:val="nil"/>
              <w:bottom w:val="single" w:sz="4" w:space="0" w:color="auto"/>
              <w:right w:val="single" w:sz="4" w:space="0" w:color="auto"/>
            </w:tcBorders>
            <w:shd w:val="clear" w:color="auto" w:fill="auto"/>
            <w:vAlign w:val="center"/>
            <w:hideMark/>
          </w:tcPr>
          <w:p w14:paraId="1AAEF934"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Fomentar y diseñar proyectos y programas que promuevan un acceso justo a mercados nacionales e internacionales e impulso de iniciativas de innovación tecnológica que tengan como objetivo el desarrollo de los pueblos indígenas u originarios. </w:t>
            </w:r>
          </w:p>
        </w:tc>
        <w:tc>
          <w:tcPr>
            <w:tcW w:w="0" w:type="auto"/>
            <w:tcBorders>
              <w:top w:val="nil"/>
              <w:left w:val="nil"/>
              <w:bottom w:val="single" w:sz="4" w:space="0" w:color="auto"/>
              <w:right w:val="single" w:sz="4" w:space="0" w:color="auto"/>
            </w:tcBorders>
            <w:shd w:val="clear" w:color="auto" w:fill="auto"/>
            <w:noWrap/>
            <w:vAlign w:val="center"/>
            <w:hideMark/>
          </w:tcPr>
          <w:p w14:paraId="459B0520"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6720702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627C0FC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4C75AC7E"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96732E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noWrap/>
            <w:vAlign w:val="center"/>
            <w:hideMark/>
          </w:tcPr>
          <w:p w14:paraId="67183BD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4EAED45E" w14:textId="77777777" w:rsidTr="00C15FDE">
        <w:trPr>
          <w:trHeight w:val="2840"/>
        </w:trPr>
        <w:tc>
          <w:tcPr>
            <w:tcW w:w="0" w:type="auto"/>
            <w:vMerge/>
            <w:tcBorders>
              <w:top w:val="nil"/>
              <w:left w:val="single" w:sz="4" w:space="0" w:color="auto"/>
              <w:bottom w:val="single" w:sz="4" w:space="0" w:color="auto"/>
              <w:right w:val="single" w:sz="4" w:space="0" w:color="auto"/>
            </w:tcBorders>
            <w:vAlign w:val="center"/>
            <w:hideMark/>
          </w:tcPr>
          <w:p w14:paraId="1B433CE5" w14:textId="77777777" w:rsidR="00C15FDE" w:rsidRDefault="00C15FDE">
            <w:pPr>
              <w:rPr>
                <w:rFonts w:ascii="Calibri Light" w:hAnsi="Calibri Light" w:cs="Calibri Light"/>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7D83E0A0"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Promover la empleabilidad de población indígena en programas y proyectos nacionales que busquen incorporar sus conocimientos tradicionales y desarrollar y diversificar la oferta de formación profesional y técnico-productiva con focalización en las necesidades específicas de cada pueblo indígena u originario. </w:t>
            </w:r>
          </w:p>
        </w:tc>
        <w:tc>
          <w:tcPr>
            <w:tcW w:w="0" w:type="auto"/>
            <w:tcBorders>
              <w:top w:val="nil"/>
              <w:left w:val="nil"/>
              <w:bottom w:val="single" w:sz="4" w:space="0" w:color="auto"/>
              <w:right w:val="single" w:sz="4" w:space="0" w:color="auto"/>
            </w:tcBorders>
            <w:shd w:val="clear" w:color="auto" w:fill="auto"/>
            <w:vAlign w:val="center"/>
            <w:hideMark/>
          </w:tcPr>
          <w:p w14:paraId="474D463F"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A8CBCEB"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4388201"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06E012F2"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D437254"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7F85E4FE"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r w:rsidR="00C15FDE" w14:paraId="72BD9CAE" w14:textId="77777777" w:rsidTr="00C15FDE">
        <w:trPr>
          <w:trHeight w:val="24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15E9CD"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Permanente discriminación étnico-racial y racismo hacia los pueblos indígenas u originarios de parte del Estado y sociedad.</w:t>
            </w:r>
          </w:p>
        </w:tc>
        <w:tc>
          <w:tcPr>
            <w:tcW w:w="0" w:type="auto"/>
            <w:tcBorders>
              <w:top w:val="nil"/>
              <w:left w:val="nil"/>
              <w:bottom w:val="single" w:sz="4" w:space="0" w:color="auto"/>
              <w:right w:val="single" w:sz="4" w:space="0" w:color="auto"/>
            </w:tcBorders>
            <w:shd w:val="clear" w:color="auto" w:fill="auto"/>
            <w:vAlign w:val="center"/>
            <w:hideMark/>
          </w:tcPr>
          <w:p w14:paraId="77B7142B" w14:textId="77777777" w:rsidR="00C15FDE" w:rsidRDefault="00C15FDE">
            <w:pPr>
              <w:rPr>
                <w:rFonts w:ascii="Calibri" w:hAnsi="Calibri" w:cs="Calibri"/>
                <w:color w:val="000000"/>
                <w:sz w:val="20"/>
                <w:szCs w:val="20"/>
              </w:rPr>
            </w:pPr>
            <w:r>
              <w:rPr>
                <w:rFonts w:ascii="Calibri" w:hAnsi="Calibri" w:cs="Calibri"/>
                <w:color w:val="000000"/>
                <w:sz w:val="20"/>
                <w:szCs w:val="20"/>
              </w:rPr>
              <w:t xml:space="preserve">Promover iniciativas antidiscriminación enfocadas en pueblos indígenas u originarios andinos y amazónicos con el fin de lograr un impacto significativo en la percepción nacional y local sobre los mismos </w:t>
            </w:r>
          </w:p>
        </w:tc>
        <w:tc>
          <w:tcPr>
            <w:tcW w:w="0" w:type="auto"/>
            <w:tcBorders>
              <w:top w:val="nil"/>
              <w:left w:val="nil"/>
              <w:bottom w:val="single" w:sz="4" w:space="0" w:color="auto"/>
              <w:right w:val="single" w:sz="4" w:space="0" w:color="auto"/>
            </w:tcBorders>
            <w:shd w:val="clear" w:color="auto" w:fill="auto"/>
            <w:vAlign w:val="center"/>
            <w:hideMark/>
          </w:tcPr>
          <w:p w14:paraId="458DA66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66350C0A"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C1BC0F0"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FC580D7"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6ECA727"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3FD53E23" w14:textId="77777777" w:rsidR="00C15FDE" w:rsidRDefault="00C15FDE">
            <w:pPr>
              <w:jc w:val="center"/>
              <w:rPr>
                <w:rFonts w:ascii="Calibri" w:hAnsi="Calibri" w:cs="Calibri"/>
                <w:color w:val="000000"/>
                <w:sz w:val="20"/>
                <w:szCs w:val="20"/>
              </w:rPr>
            </w:pPr>
            <w:r>
              <w:rPr>
                <w:rFonts w:ascii="Calibri" w:hAnsi="Calibri" w:cs="Calibri"/>
                <w:color w:val="000000"/>
                <w:sz w:val="20"/>
                <w:szCs w:val="20"/>
              </w:rPr>
              <w:t>SÍ</w:t>
            </w:r>
          </w:p>
        </w:tc>
      </w:tr>
    </w:tbl>
    <w:p w14:paraId="6EA40139" w14:textId="77777777" w:rsidR="00C15FDE" w:rsidRDefault="00C15FDE" w:rsidP="00585FD6">
      <w:pPr>
        <w:snapToGrid w:val="0"/>
        <w:spacing w:after="240"/>
        <w:rPr>
          <w:rFonts w:ascii="Calibri Light" w:eastAsia="Arial Narrow" w:hAnsi="Calibri Light" w:cs="Arial Narrow"/>
          <w:sz w:val="20"/>
          <w:szCs w:val="20"/>
        </w:rPr>
      </w:pPr>
    </w:p>
    <w:p w14:paraId="545A45E9" w14:textId="77777777" w:rsidR="00C15FDE" w:rsidRDefault="00C15FDE" w:rsidP="00585FD6">
      <w:pPr>
        <w:snapToGrid w:val="0"/>
        <w:spacing w:after="240"/>
        <w:rPr>
          <w:rFonts w:ascii="Calibri Light" w:eastAsia="Arial Narrow" w:hAnsi="Calibri Light" w:cs="Arial Narrow"/>
          <w:sz w:val="20"/>
          <w:szCs w:val="20"/>
        </w:rPr>
      </w:pPr>
    </w:p>
    <w:p w14:paraId="70624530" w14:textId="77777777" w:rsidR="00C15FDE" w:rsidRDefault="00C15FDE" w:rsidP="00585FD6">
      <w:pPr>
        <w:snapToGrid w:val="0"/>
        <w:spacing w:after="240"/>
        <w:rPr>
          <w:rFonts w:ascii="Calibri Light" w:eastAsia="Arial Narrow" w:hAnsi="Calibri Light" w:cs="Arial Narrow"/>
          <w:sz w:val="20"/>
          <w:szCs w:val="20"/>
        </w:rPr>
      </w:pPr>
    </w:p>
    <w:p w14:paraId="0A884D23" w14:textId="2638E97E" w:rsidR="00585FD6" w:rsidRPr="00B97660" w:rsidRDefault="00EB7BA4" w:rsidP="00585FD6">
      <w:pPr>
        <w:snapToGrid w:val="0"/>
        <w:spacing w:after="240"/>
        <w:rPr>
          <w:rFonts w:ascii="Calibri Light" w:eastAsia="Arial Narrow" w:hAnsi="Calibri Light" w:cs="Arial Narrow"/>
          <w:bCs/>
          <w:color w:val="000000"/>
          <w:sz w:val="20"/>
          <w:szCs w:val="20"/>
        </w:rPr>
      </w:pPr>
      <w:r>
        <w:rPr>
          <w:rFonts w:ascii="Calibri Light" w:eastAsia="Arial Narrow" w:hAnsi="Calibri Light" w:cs="Arial Narrow"/>
          <w:sz w:val="20"/>
          <w:szCs w:val="20"/>
        </w:rPr>
        <w:t>Elaboración:</w:t>
      </w:r>
      <w:r w:rsidR="00585FD6" w:rsidRPr="00B97660">
        <w:rPr>
          <w:rFonts w:ascii="Calibri Light" w:eastAsia="Arial Narrow" w:hAnsi="Calibri Light" w:cs="Arial Narrow"/>
          <w:sz w:val="20"/>
          <w:szCs w:val="20"/>
        </w:rPr>
        <w:t xml:space="preserve"> </w:t>
      </w:r>
      <w:bookmarkEnd w:id="41"/>
      <w:r>
        <w:rPr>
          <w:rFonts w:ascii="Calibri Light" w:eastAsia="Arial Narrow" w:hAnsi="Calibri Light" w:cs="Arial Narrow"/>
          <w:sz w:val="20"/>
          <w:szCs w:val="20"/>
        </w:rPr>
        <w:t>Ministerio de Cultura - DGPI</w:t>
      </w:r>
    </w:p>
    <w:p w14:paraId="68B66290" w14:textId="77777777" w:rsidR="00C15FDE" w:rsidRDefault="00C15FDE" w:rsidP="00585FD6">
      <w:pPr>
        <w:pBdr>
          <w:top w:val="nil"/>
          <w:left w:val="nil"/>
          <w:bottom w:val="nil"/>
          <w:right w:val="nil"/>
          <w:between w:val="nil"/>
        </w:pBdr>
        <w:spacing w:before="120" w:after="120"/>
        <w:jc w:val="both"/>
        <w:rPr>
          <w:rFonts w:ascii="Calibri Light" w:eastAsia="Arial Narrow" w:hAnsi="Calibri Light" w:cs="Calibri Light"/>
          <w:color w:val="000000"/>
          <w:szCs w:val="22"/>
        </w:rPr>
        <w:sectPr w:rsidR="00C15FDE" w:rsidSect="00C15FDE">
          <w:pgSz w:w="16834" w:h="11909" w:orient="landscape" w:code="9"/>
          <w:pgMar w:top="1701" w:right="1412" w:bottom="1701" w:left="1412" w:header="709" w:footer="709" w:gutter="0"/>
          <w:cols w:space="720"/>
          <w:titlePg/>
          <w:docGrid w:linePitch="326"/>
        </w:sectPr>
      </w:pPr>
    </w:p>
    <w:p w14:paraId="2A03EC3E" w14:textId="2FDF0853" w:rsidR="00585FD6" w:rsidRPr="00EB7BA4" w:rsidRDefault="00585FD6" w:rsidP="00585FD6">
      <w:pPr>
        <w:pBdr>
          <w:top w:val="nil"/>
          <w:left w:val="nil"/>
          <w:bottom w:val="nil"/>
          <w:right w:val="nil"/>
          <w:between w:val="nil"/>
        </w:pBdr>
        <w:spacing w:before="120" w:after="120"/>
        <w:jc w:val="both"/>
        <w:rPr>
          <w:rFonts w:ascii="Arial Narrow" w:eastAsia="Arial Narrow" w:hAnsi="Arial Narrow" w:cs="Arial Narrow"/>
          <w:bCs/>
          <w:color w:val="000000"/>
          <w:sz w:val="28"/>
          <w:szCs w:val="28"/>
        </w:rPr>
        <w:sectPr w:rsidR="00585FD6" w:rsidRPr="00EB7BA4" w:rsidSect="00C15FDE">
          <w:pgSz w:w="11909" w:h="16834" w:code="9"/>
          <w:pgMar w:top="1411" w:right="1699" w:bottom="1411" w:left="1699" w:header="706" w:footer="706" w:gutter="0"/>
          <w:cols w:space="720"/>
          <w:titlePg/>
          <w:docGrid w:linePitch="326"/>
        </w:sectPr>
      </w:pPr>
      <w:r w:rsidRPr="00EB7BA4">
        <w:rPr>
          <w:rFonts w:ascii="Calibri Light" w:eastAsia="Arial Narrow" w:hAnsi="Calibri Light" w:cs="Calibri Light"/>
          <w:color w:val="000000"/>
          <w:szCs w:val="22"/>
        </w:rPr>
        <w:lastRenderedPageBreak/>
        <w:t>Para mayor detalle sobre la determinación de las alternativas de solución</w:t>
      </w:r>
      <w:r w:rsidR="00BC70C8">
        <w:rPr>
          <w:rFonts w:ascii="Calibri Light" w:eastAsia="Arial Narrow" w:hAnsi="Calibri Light" w:cs="Calibri Light"/>
          <w:color w:val="000000"/>
          <w:szCs w:val="22"/>
        </w:rPr>
        <w:t>, se sugiere revisar el Anexo 06</w:t>
      </w:r>
      <w:r w:rsidRPr="00EB7BA4">
        <w:rPr>
          <w:rFonts w:ascii="Calibri Light" w:eastAsia="Arial Narrow" w:hAnsi="Calibri Light" w:cs="Calibri Light"/>
          <w:color w:val="000000"/>
          <w:szCs w:val="22"/>
        </w:rPr>
        <w:t xml:space="preserve"> que contienen una descripción de cada alternativa de solución propuesta acompañada del sustento correspondiente, así como detalles de los criterios utilizados para la evaluación y la selección de las alternativas más efectivas y viable</w:t>
      </w:r>
    </w:p>
    <w:p w14:paraId="0EAA4062" w14:textId="0A2CE58A" w:rsidR="00585FD6" w:rsidRDefault="0082611D" w:rsidP="00585FD6">
      <w:pPr>
        <w:pStyle w:val="Ttulo1"/>
        <w:numPr>
          <w:ilvl w:val="0"/>
          <w:numId w:val="1"/>
        </w:numPr>
      </w:pPr>
      <w:bookmarkStart w:id="42" w:name="_Toc143639863"/>
      <w:r>
        <w:lastRenderedPageBreak/>
        <w:t>BIBLIOGRAFÍA</w:t>
      </w:r>
      <w:bookmarkEnd w:id="42"/>
    </w:p>
    <w:p w14:paraId="65B97656" w14:textId="77777777" w:rsidR="00585FD6" w:rsidRDefault="00585FD6" w:rsidP="00585FD6"/>
    <w:p w14:paraId="7FE50C42" w14:textId="2AC6828B" w:rsidR="00585FD6" w:rsidRDefault="00585FD6" w:rsidP="00585FD6">
      <w:pPr>
        <w:pStyle w:val="Prrafodelista"/>
        <w:numPr>
          <w:ilvl w:val="0"/>
          <w:numId w:val="13"/>
        </w:numPr>
        <w:rPr>
          <w:rFonts w:asciiTheme="majorHAnsi" w:hAnsiTheme="majorHAnsi" w:cstheme="majorHAnsi"/>
          <w:sz w:val="22"/>
          <w:szCs w:val="22"/>
        </w:rPr>
      </w:pPr>
      <w:r w:rsidRPr="00585FD6">
        <w:rPr>
          <w:rFonts w:asciiTheme="majorHAnsi" w:hAnsiTheme="majorHAnsi" w:cstheme="majorHAnsi"/>
          <w:sz w:val="22"/>
          <w:szCs w:val="22"/>
        </w:rPr>
        <w:t xml:space="preserve">Aedo, N. (2020). Los procesos electorales y el derecho a la participación política de los pueblos indígenas en el Perú. </w:t>
      </w:r>
      <w:hyperlink r:id="rId26" w:history="1">
        <w:r w:rsidRPr="00F15345">
          <w:rPr>
            <w:rStyle w:val="Hipervnculo"/>
            <w:rFonts w:asciiTheme="majorHAnsi" w:hAnsiTheme="majorHAnsi" w:cstheme="majorHAnsi"/>
            <w:sz w:val="22"/>
            <w:szCs w:val="22"/>
          </w:rPr>
          <w:t>https://www.defensoria.gob.pe/wp-content/uploads/2020/02/PPII- PPT-Participacion-Electoral-PPII.pdf</w:t>
        </w:r>
      </w:hyperlink>
    </w:p>
    <w:p w14:paraId="30EE23E0" w14:textId="77777777" w:rsidR="00585FD6" w:rsidRDefault="00585FD6" w:rsidP="00585FD6">
      <w:pPr>
        <w:pStyle w:val="Prrafodelista"/>
        <w:numPr>
          <w:ilvl w:val="0"/>
          <w:numId w:val="13"/>
        </w:numPr>
        <w:rPr>
          <w:rFonts w:asciiTheme="majorHAnsi" w:hAnsiTheme="majorHAnsi" w:cstheme="majorHAnsi"/>
          <w:sz w:val="22"/>
          <w:szCs w:val="22"/>
        </w:rPr>
      </w:pPr>
      <w:r w:rsidRPr="00585FD6">
        <w:rPr>
          <w:rFonts w:asciiTheme="majorHAnsi" w:hAnsiTheme="majorHAnsi" w:cstheme="majorHAnsi"/>
          <w:sz w:val="22"/>
          <w:szCs w:val="22"/>
        </w:rPr>
        <w:t xml:space="preserve">Alfaro, Y. (2021). El grito de ayuda de los pueblos indígenas contra el narcotráfico en el </w:t>
      </w:r>
      <w:proofErr w:type="spellStart"/>
      <w:r w:rsidRPr="00585FD6">
        <w:rPr>
          <w:rFonts w:asciiTheme="majorHAnsi" w:hAnsiTheme="majorHAnsi" w:cstheme="majorHAnsi"/>
          <w:sz w:val="22"/>
          <w:szCs w:val="22"/>
        </w:rPr>
        <w:t>Vraem</w:t>
      </w:r>
      <w:proofErr w:type="spellEnd"/>
      <w:r w:rsidRPr="00585FD6">
        <w:rPr>
          <w:rFonts w:asciiTheme="majorHAnsi" w:hAnsiTheme="majorHAnsi" w:cstheme="majorHAnsi"/>
          <w:sz w:val="22"/>
          <w:szCs w:val="22"/>
        </w:rPr>
        <w:t xml:space="preserve">. Ojo Público. https://ojo-publico.com/2760/pueblos-indigenas-claman-por-ayuda- </w:t>
      </w:r>
      <w:proofErr w:type="spellStart"/>
      <w:r w:rsidRPr="00585FD6">
        <w:rPr>
          <w:rFonts w:asciiTheme="majorHAnsi" w:hAnsiTheme="majorHAnsi" w:cstheme="majorHAnsi"/>
          <w:sz w:val="22"/>
          <w:szCs w:val="22"/>
        </w:rPr>
        <w:t>contra-el-narcotrafico</w:t>
      </w:r>
      <w:proofErr w:type="spellEnd"/>
    </w:p>
    <w:p w14:paraId="2384A2F7" w14:textId="2E666398" w:rsidR="00585FD6" w:rsidRDefault="00585FD6" w:rsidP="00585FD6">
      <w:pPr>
        <w:pStyle w:val="Prrafodelista"/>
        <w:numPr>
          <w:ilvl w:val="0"/>
          <w:numId w:val="13"/>
        </w:numPr>
        <w:rPr>
          <w:rFonts w:asciiTheme="majorHAnsi" w:hAnsiTheme="majorHAnsi" w:cstheme="majorHAnsi"/>
          <w:sz w:val="22"/>
          <w:szCs w:val="22"/>
        </w:rPr>
      </w:pPr>
      <w:r w:rsidRPr="00585FD6">
        <w:rPr>
          <w:rFonts w:asciiTheme="majorHAnsi" w:hAnsiTheme="majorHAnsi" w:cstheme="majorHAnsi"/>
          <w:sz w:val="22"/>
          <w:szCs w:val="22"/>
        </w:rPr>
        <w:t xml:space="preserve">Alva, A. (2021). Apuntes sobre la situación de los pueblos indígenas al bicentenario de la independencia peruana. La Voz Jurídica - Revista de la Carrera Profesional de Derecho. </w:t>
      </w:r>
      <w:hyperlink r:id="rId27" w:history="1">
        <w:r w:rsidRPr="00F15345">
          <w:rPr>
            <w:rStyle w:val="Hipervnculo"/>
            <w:rFonts w:asciiTheme="majorHAnsi" w:hAnsiTheme="majorHAnsi" w:cstheme="majorHAnsi"/>
            <w:sz w:val="22"/>
            <w:szCs w:val="22"/>
          </w:rPr>
          <w:t>https://revistas.uarm.edu.pe/index.php/lavozjuridica/article/view/170</w:t>
        </w:r>
      </w:hyperlink>
    </w:p>
    <w:p w14:paraId="11C7AD32" w14:textId="77777777" w:rsidR="00585FD6" w:rsidRPr="00973CDD" w:rsidRDefault="00585FD6" w:rsidP="00585FD6">
      <w:pPr>
        <w:pStyle w:val="Prrafodelista"/>
        <w:numPr>
          <w:ilvl w:val="0"/>
          <w:numId w:val="13"/>
        </w:numPr>
        <w:rPr>
          <w:rFonts w:asciiTheme="majorHAnsi" w:hAnsiTheme="majorHAnsi" w:cstheme="majorHAnsi"/>
          <w:sz w:val="22"/>
          <w:szCs w:val="22"/>
          <w:lang w:val="en-US"/>
        </w:rPr>
      </w:pPr>
      <w:r w:rsidRPr="00585FD6">
        <w:rPr>
          <w:rFonts w:asciiTheme="majorHAnsi" w:hAnsiTheme="majorHAnsi" w:cstheme="majorHAnsi"/>
          <w:sz w:val="22"/>
          <w:szCs w:val="22"/>
        </w:rPr>
        <w:t xml:space="preserve">André, R., Berger, R., </w:t>
      </w:r>
      <w:proofErr w:type="spellStart"/>
      <w:r w:rsidRPr="00585FD6">
        <w:rPr>
          <w:rFonts w:asciiTheme="majorHAnsi" w:hAnsiTheme="majorHAnsi" w:cstheme="majorHAnsi"/>
          <w:sz w:val="22"/>
          <w:szCs w:val="22"/>
        </w:rPr>
        <w:t>Escarfuller</w:t>
      </w:r>
      <w:proofErr w:type="spellEnd"/>
      <w:r w:rsidRPr="00585FD6">
        <w:rPr>
          <w:rFonts w:asciiTheme="majorHAnsi" w:hAnsiTheme="majorHAnsi" w:cstheme="majorHAnsi"/>
          <w:sz w:val="22"/>
          <w:szCs w:val="22"/>
        </w:rPr>
        <w:t xml:space="preserve">, W., </w:t>
      </w:r>
      <w:proofErr w:type="spellStart"/>
      <w:r w:rsidRPr="00585FD6">
        <w:rPr>
          <w:rFonts w:asciiTheme="majorHAnsi" w:hAnsiTheme="majorHAnsi" w:cstheme="majorHAnsi"/>
          <w:sz w:val="22"/>
          <w:szCs w:val="22"/>
        </w:rPr>
        <w:t>Hayman</w:t>
      </w:r>
      <w:proofErr w:type="spellEnd"/>
      <w:r w:rsidRPr="00585FD6">
        <w:rPr>
          <w:rFonts w:asciiTheme="majorHAnsi" w:hAnsiTheme="majorHAnsi" w:cstheme="majorHAnsi"/>
          <w:sz w:val="22"/>
          <w:szCs w:val="22"/>
        </w:rPr>
        <w:t xml:space="preserve">, M., Ramirez, C., Sabatini y Alana </w:t>
      </w:r>
      <w:proofErr w:type="spellStart"/>
      <w:r w:rsidRPr="00585FD6">
        <w:rPr>
          <w:rFonts w:asciiTheme="majorHAnsi" w:hAnsiTheme="majorHAnsi" w:cstheme="majorHAnsi"/>
          <w:sz w:val="22"/>
          <w:szCs w:val="22"/>
        </w:rPr>
        <w:t>Tummino</w:t>
      </w:r>
      <w:proofErr w:type="spellEnd"/>
      <w:r w:rsidRPr="00585FD6">
        <w:rPr>
          <w:rFonts w:asciiTheme="majorHAnsi" w:hAnsiTheme="majorHAnsi" w:cstheme="majorHAnsi"/>
          <w:sz w:val="22"/>
          <w:szCs w:val="22"/>
        </w:rPr>
        <w:t xml:space="preserve">, C., Calfucura, E., Ortiz, A. M., Sanborn, C., &amp; Dammert, J. L. (2014). Las mejores (y peores) prácticas para la extracción de recursos naturales en América Latina. Tres países, 12 casos de estudio en Chile, Colombia y Perú. </w:t>
      </w:r>
      <w:r w:rsidRPr="00973CDD">
        <w:rPr>
          <w:rFonts w:asciiTheme="majorHAnsi" w:hAnsiTheme="majorHAnsi" w:cstheme="majorHAnsi"/>
          <w:sz w:val="22"/>
          <w:szCs w:val="22"/>
          <w:lang w:val="en-US"/>
        </w:rPr>
        <w:t>Americas Quarterly. https://www.as- coa.org/sites/default/files/MiningSynthesisReport.pdf</w:t>
      </w:r>
    </w:p>
    <w:p w14:paraId="3A1B587B" w14:textId="6F078C6B" w:rsidR="00585FD6" w:rsidRPr="00585FD6" w:rsidRDefault="00585FD6" w:rsidP="00585FD6">
      <w:pPr>
        <w:pStyle w:val="Prrafodelista"/>
        <w:numPr>
          <w:ilvl w:val="0"/>
          <w:numId w:val="13"/>
        </w:numPr>
        <w:rPr>
          <w:rFonts w:asciiTheme="majorHAnsi" w:hAnsiTheme="majorHAnsi" w:cstheme="majorHAnsi"/>
          <w:sz w:val="22"/>
          <w:szCs w:val="22"/>
        </w:rPr>
      </w:pPr>
      <w:r w:rsidRPr="00585FD6">
        <w:rPr>
          <w:rFonts w:asciiTheme="majorHAnsi" w:hAnsiTheme="majorHAnsi" w:cstheme="majorHAnsi"/>
          <w:sz w:val="22"/>
          <w:szCs w:val="22"/>
        </w:rPr>
        <w:t xml:space="preserve">Arévalo, A. A. (2021). Apuntes sobre la situación de los pueblos indígenas al bicentenario de la independencia peruana. La Voz Jurídica - Revista de la Carrera Profesional de Derecho de la Universidad Antonio Ruiz de Montoya, 2, 11–23. </w:t>
      </w:r>
      <w:hyperlink r:id="rId28" w:history="1">
        <w:r w:rsidRPr="00F15345">
          <w:rPr>
            <w:rStyle w:val="Hipervnculo"/>
            <w:rFonts w:asciiTheme="majorHAnsi" w:hAnsiTheme="majorHAnsi" w:cstheme="majorHAnsi"/>
            <w:sz w:val="22"/>
            <w:szCs w:val="22"/>
          </w:rPr>
          <w:t>https://revistas.uarm.edu.pe/index.php/lavozjuridica/article/download/170/130</w:t>
        </w:r>
      </w:hyperlink>
      <w:r>
        <w:rPr>
          <w:rFonts w:asciiTheme="majorHAnsi" w:hAnsiTheme="majorHAnsi" w:cstheme="majorHAnsi"/>
          <w:sz w:val="22"/>
          <w:szCs w:val="22"/>
        </w:rPr>
        <w:t xml:space="preserve"> </w:t>
      </w:r>
    </w:p>
    <w:p w14:paraId="17AE72E1" w14:textId="490C08B2" w:rsidR="00585FD6" w:rsidRPr="00973CDD" w:rsidRDefault="00585FD6" w:rsidP="00585FD6">
      <w:pPr>
        <w:pStyle w:val="Prrafodelista"/>
        <w:numPr>
          <w:ilvl w:val="0"/>
          <w:numId w:val="13"/>
        </w:numPr>
        <w:rPr>
          <w:rFonts w:asciiTheme="majorHAnsi" w:hAnsiTheme="majorHAnsi" w:cstheme="majorHAnsi"/>
          <w:sz w:val="22"/>
          <w:szCs w:val="22"/>
          <w:lang w:val="en-US"/>
        </w:rPr>
      </w:pPr>
      <w:r w:rsidRPr="00585FD6">
        <w:rPr>
          <w:rFonts w:asciiTheme="majorHAnsi" w:hAnsiTheme="majorHAnsi" w:cstheme="majorHAnsi"/>
          <w:sz w:val="22"/>
          <w:szCs w:val="22"/>
        </w:rPr>
        <w:t xml:space="preserve">Arrojo, P. (2022). Derechos Humanos de los pueblos indígenas al agua potable y al saneamiento: estado de </w:t>
      </w:r>
      <w:proofErr w:type="spellStart"/>
      <w:r w:rsidRPr="00585FD6">
        <w:rPr>
          <w:rFonts w:asciiTheme="majorHAnsi" w:hAnsiTheme="majorHAnsi" w:cstheme="majorHAnsi"/>
          <w:sz w:val="22"/>
          <w:szCs w:val="22"/>
        </w:rPr>
        <w:t>al</w:t>
      </w:r>
      <w:proofErr w:type="spellEnd"/>
      <w:r w:rsidRPr="00585FD6">
        <w:rPr>
          <w:rFonts w:asciiTheme="majorHAnsi" w:hAnsiTheme="majorHAnsi" w:cstheme="majorHAnsi"/>
          <w:sz w:val="22"/>
          <w:szCs w:val="22"/>
        </w:rPr>
        <w:t xml:space="preserve"> cuestión y enseñanzas de las culturas ancestrales. Informe del Relator Especial sobre los derechos humanos al agua potable y al saneamiento. </w:t>
      </w:r>
      <w:r w:rsidRPr="00973CDD">
        <w:rPr>
          <w:rFonts w:asciiTheme="majorHAnsi" w:hAnsiTheme="majorHAnsi" w:cstheme="majorHAnsi"/>
          <w:sz w:val="22"/>
          <w:szCs w:val="22"/>
          <w:lang w:val="en-US"/>
        </w:rPr>
        <w:t xml:space="preserve">ONU. </w:t>
      </w:r>
      <w:hyperlink r:id="rId29" w:history="1">
        <w:r w:rsidRPr="00973CDD">
          <w:rPr>
            <w:rStyle w:val="Hipervnculo"/>
            <w:rFonts w:asciiTheme="majorHAnsi" w:hAnsiTheme="majorHAnsi" w:cstheme="majorHAnsi"/>
            <w:sz w:val="22"/>
            <w:szCs w:val="22"/>
            <w:lang w:val="en-US"/>
          </w:rPr>
          <w:t>https://www.ohchr.org/sites/default/files/documents/issues/water/2022-09-15/A-HRC-51- 24-Friendly-version-SP.pdf</w:t>
        </w:r>
      </w:hyperlink>
    </w:p>
    <w:p w14:paraId="51FDC06E" w14:textId="77777777" w:rsidR="008F5B04" w:rsidRDefault="00585FD6" w:rsidP="00585FD6">
      <w:pPr>
        <w:pStyle w:val="Prrafodelista"/>
        <w:numPr>
          <w:ilvl w:val="0"/>
          <w:numId w:val="13"/>
        </w:numPr>
        <w:rPr>
          <w:rFonts w:asciiTheme="majorHAnsi" w:hAnsiTheme="majorHAnsi" w:cstheme="majorHAnsi"/>
          <w:sz w:val="22"/>
          <w:szCs w:val="22"/>
        </w:rPr>
      </w:pPr>
      <w:r w:rsidRPr="00973CDD">
        <w:rPr>
          <w:rFonts w:asciiTheme="majorHAnsi" w:hAnsiTheme="majorHAnsi" w:cstheme="majorHAnsi"/>
          <w:sz w:val="22"/>
          <w:szCs w:val="22"/>
          <w:lang w:val="en-US"/>
        </w:rPr>
        <w:t xml:space="preserve">Bebbington, A., &amp; Bury, J. (2013). Political ecologies of the subsoil. In A. Bebbington, &amp; J. Bury (Eds.), Subterranean struggles: New dynamics of mining, oil and gas in Latin America (pp. 1–25). </w:t>
      </w:r>
      <w:r w:rsidRPr="00585FD6">
        <w:rPr>
          <w:rFonts w:asciiTheme="majorHAnsi" w:hAnsiTheme="majorHAnsi" w:cstheme="majorHAnsi"/>
          <w:sz w:val="22"/>
          <w:szCs w:val="22"/>
        </w:rPr>
        <w:t xml:space="preserve">Austin: </w:t>
      </w:r>
      <w:proofErr w:type="spellStart"/>
      <w:r w:rsidRPr="00585FD6">
        <w:rPr>
          <w:rFonts w:asciiTheme="majorHAnsi" w:hAnsiTheme="majorHAnsi" w:cstheme="majorHAnsi"/>
          <w:sz w:val="22"/>
          <w:szCs w:val="22"/>
        </w:rPr>
        <w:t>University</w:t>
      </w:r>
      <w:proofErr w:type="spellEnd"/>
      <w:r w:rsidRPr="00585FD6">
        <w:rPr>
          <w:rFonts w:asciiTheme="majorHAnsi" w:hAnsiTheme="majorHAnsi" w:cstheme="majorHAnsi"/>
          <w:sz w:val="22"/>
          <w:szCs w:val="22"/>
        </w:rPr>
        <w:t xml:space="preserve"> </w:t>
      </w:r>
      <w:proofErr w:type="spellStart"/>
      <w:r w:rsidRPr="00585FD6">
        <w:rPr>
          <w:rFonts w:asciiTheme="majorHAnsi" w:hAnsiTheme="majorHAnsi" w:cstheme="majorHAnsi"/>
          <w:sz w:val="22"/>
          <w:szCs w:val="22"/>
        </w:rPr>
        <w:t>of</w:t>
      </w:r>
      <w:proofErr w:type="spellEnd"/>
      <w:r w:rsidRPr="00585FD6">
        <w:rPr>
          <w:rFonts w:asciiTheme="majorHAnsi" w:hAnsiTheme="majorHAnsi" w:cstheme="majorHAnsi"/>
          <w:sz w:val="22"/>
          <w:szCs w:val="22"/>
        </w:rPr>
        <w:t xml:space="preserve"> Texas </w:t>
      </w:r>
      <w:proofErr w:type="spellStart"/>
      <w:r w:rsidRPr="00585FD6">
        <w:rPr>
          <w:rFonts w:asciiTheme="majorHAnsi" w:hAnsiTheme="majorHAnsi" w:cstheme="majorHAnsi"/>
          <w:sz w:val="22"/>
          <w:szCs w:val="22"/>
        </w:rPr>
        <w:t>Press</w:t>
      </w:r>
      <w:proofErr w:type="spellEnd"/>
      <w:r w:rsidRPr="00585FD6">
        <w:rPr>
          <w:rFonts w:asciiTheme="majorHAnsi" w:hAnsiTheme="majorHAnsi" w:cstheme="majorHAnsi"/>
          <w:sz w:val="22"/>
          <w:szCs w:val="22"/>
        </w:rPr>
        <w:t>.</w:t>
      </w:r>
    </w:p>
    <w:p w14:paraId="663B414A" w14:textId="2DD718DD"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CEPLAN. (s/f). Observatorio Nacional de Prospectiva. Observatorio CEPLAN. </w:t>
      </w:r>
      <w:hyperlink r:id="rId30" w:history="1">
        <w:r w:rsidR="008F5B04" w:rsidRPr="00F15345">
          <w:rPr>
            <w:rStyle w:val="Hipervnculo"/>
            <w:rFonts w:asciiTheme="majorHAnsi" w:hAnsiTheme="majorHAnsi" w:cstheme="majorHAnsi"/>
            <w:sz w:val="22"/>
            <w:szCs w:val="22"/>
          </w:rPr>
          <w:t>https://observatorio.ceplan.gob.pe/inicio</w:t>
        </w:r>
      </w:hyperlink>
    </w:p>
    <w:p w14:paraId="54677018" w14:textId="67389B12"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CEPLAN.</w:t>
      </w:r>
      <w:r w:rsidRPr="008F5B04">
        <w:rPr>
          <w:rFonts w:asciiTheme="majorHAnsi" w:hAnsiTheme="majorHAnsi" w:cstheme="majorHAnsi"/>
          <w:sz w:val="22"/>
          <w:szCs w:val="22"/>
        </w:rPr>
        <w:tab/>
        <w:t>(2021a). ANÁLISIS</w:t>
      </w:r>
      <w:r w:rsidRPr="008F5B04">
        <w:rPr>
          <w:rFonts w:asciiTheme="majorHAnsi" w:hAnsiTheme="majorHAnsi" w:cstheme="majorHAnsi"/>
          <w:sz w:val="22"/>
          <w:szCs w:val="22"/>
        </w:rPr>
        <w:tab/>
        <w:t>DE</w:t>
      </w:r>
      <w:r w:rsidRPr="008F5B04">
        <w:rPr>
          <w:rFonts w:asciiTheme="majorHAnsi" w:hAnsiTheme="majorHAnsi" w:cstheme="majorHAnsi"/>
          <w:sz w:val="22"/>
          <w:szCs w:val="22"/>
        </w:rPr>
        <w:tab/>
        <w:t>EVENTOS</w:t>
      </w:r>
      <w:r w:rsidRPr="008F5B04">
        <w:rPr>
          <w:rFonts w:asciiTheme="majorHAnsi" w:hAnsiTheme="majorHAnsi" w:cstheme="majorHAnsi"/>
          <w:sz w:val="22"/>
          <w:szCs w:val="22"/>
        </w:rPr>
        <w:tab/>
        <w:t>DE</w:t>
      </w:r>
      <w:r w:rsidRPr="008F5B04">
        <w:rPr>
          <w:rFonts w:asciiTheme="majorHAnsi" w:hAnsiTheme="majorHAnsi" w:cstheme="majorHAnsi"/>
          <w:sz w:val="22"/>
          <w:szCs w:val="22"/>
        </w:rPr>
        <w:tab/>
        <w:t>FUTURO.</w:t>
      </w:r>
      <w:r w:rsidR="008F5B04">
        <w:rPr>
          <w:rFonts w:asciiTheme="majorHAnsi" w:hAnsiTheme="majorHAnsi" w:cstheme="majorHAnsi"/>
          <w:sz w:val="22"/>
          <w:szCs w:val="22"/>
        </w:rPr>
        <w:t xml:space="preserve"> </w:t>
      </w:r>
      <w:r w:rsidRPr="008F5B04">
        <w:rPr>
          <w:rFonts w:asciiTheme="majorHAnsi" w:hAnsiTheme="majorHAnsi" w:cstheme="majorHAnsi"/>
          <w:sz w:val="22"/>
          <w:szCs w:val="22"/>
        </w:rPr>
        <w:t>CEPLAN.</w:t>
      </w:r>
      <w:r w:rsidR="008F5B04">
        <w:rPr>
          <w:rFonts w:asciiTheme="majorHAnsi" w:hAnsiTheme="majorHAnsi" w:cstheme="majorHAnsi"/>
          <w:sz w:val="22"/>
          <w:szCs w:val="22"/>
        </w:rPr>
        <w:t xml:space="preserve"> </w:t>
      </w:r>
      <w:r w:rsidRPr="008F5B04">
        <w:rPr>
          <w:rFonts w:asciiTheme="majorHAnsi" w:hAnsiTheme="majorHAnsi" w:cstheme="majorHAnsi"/>
          <w:sz w:val="22"/>
          <w:szCs w:val="22"/>
        </w:rPr>
        <w:t>https://observatorio.ceplan.gob.pe/assets/pdf/Anexo-metodol%C3%B3gico-eventos-de- futuro.pdf</w:t>
      </w:r>
    </w:p>
    <w:p w14:paraId="590A0CE6" w14:textId="77777777" w:rsidR="008F5B04" w:rsidRPr="00E043B8"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CEPLAN. (2021b). Documento metodológico para el diseño de escenarios. </w:t>
      </w:r>
      <w:r w:rsidRPr="00973CDD">
        <w:rPr>
          <w:rFonts w:asciiTheme="majorHAnsi" w:hAnsiTheme="majorHAnsi" w:cstheme="majorHAnsi"/>
          <w:sz w:val="22"/>
          <w:szCs w:val="22"/>
          <w:lang w:val="en-US"/>
        </w:rPr>
        <w:t xml:space="preserve">CEPLAN. </w:t>
      </w:r>
      <w:r>
        <w:fldChar w:fldCharType="begin"/>
      </w:r>
      <w:r w:rsidRPr="0095658D">
        <w:rPr>
          <w:lang w:val="en-US"/>
          <w:rPrChange w:id="43" w:author="Franco Gustavo Arroyo Gonzales" w:date="2023-09-18T22:53:00Z">
            <w:rPr/>
          </w:rPrChange>
        </w:rPr>
        <w:instrText>HYPERLINK "https://observatorio.ceplan.gob.pe/assets/pdf/Anexo-metodologico-escenarios-2021.pdf"</w:instrText>
      </w:r>
      <w:r>
        <w:fldChar w:fldCharType="separate"/>
      </w:r>
      <w:r w:rsidR="008F5B04" w:rsidRPr="00E043B8">
        <w:rPr>
          <w:rStyle w:val="Hipervnculo"/>
          <w:rFonts w:asciiTheme="majorHAnsi" w:hAnsiTheme="majorHAnsi" w:cstheme="majorHAnsi"/>
          <w:sz w:val="22"/>
          <w:szCs w:val="22"/>
        </w:rPr>
        <w:t>https://observatorio.ceplan.gob.pe/assets/pdf/Anexo-metodologico-escenarios-2021.pdf</w:t>
      </w:r>
      <w:r>
        <w:rPr>
          <w:rStyle w:val="Hipervnculo"/>
          <w:rFonts w:asciiTheme="majorHAnsi" w:hAnsiTheme="majorHAnsi" w:cstheme="majorHAnsi"/>
          <w:sz w:val="22"/>
          <w:szCs w:val="22"/>
          <w:lang w:val="en-US"/>
        </w:rPr>
        <w:fldChar w:fldCharType="end"/>
      </w:r>
      <w:r w:rsidR="008F5B04" w:rsidRPr="00E043B8">
        <w:rPr>
          <w:rFonts w:asciiTheme="majorHAnsi" w:hAnsiTheme="majorHAnsi" w:cstheme="majorHAnsi"/>
          <w:sz w:val="22"/>
          <w:szCs w:val="22"/>
        </w:rPr>
        <w:t xml:space="preserve"> </w:t>
      </w:r>
    </w:p>
    <w:p w14:paraId="0708DE8D" w14:textId="1D45F148"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CEPLAN. (2022a). Informe de análisis prospectivo: Perú: Retos y desafíos globales al 2050. CEPLAN. </w:t>
      </w:r>
      <w:hyperlink r:id="rId31" w:history="1">
        <w:r w:rsidR="008F5B04" w:rsidRPr="00F15345">
          <w:rPr>
            <w:rStyle w:val="Hipervnculo"/>
            <w:rFonts w:asciiTheme="majorHAnsi" w:hAnsiTheme="majorHAnsi" w:cstheme="majorHAnsi"/>
            <w:sz w:val="22"/>
            <w:szCs w:val="22"/>
          </w:rPr>
          <w:t>https://rb.gy/fzf6p</w:t>
        </w:r>
      </w:hyperlink>
    </w:p>
    <w:p w14:paraId="76812653" w14:textId="3CD06ED6" w:rsidR="008F5B04" w:rsidRPr="00E043B8"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CEPLAN. (2022b). Listado referencial de eventos futuros disruptivos. </w:t>
      </w:r>
      <w:r w:rsidRPr="00973CDD">
        <w:rPr>
          <w:rFonts w:asciiTheme="majorHAnsi" w:hAnsiTheme="majorHAnsi" w:cstheme="majorHAnsi"/>
          <w:sz w:val="22"/>
          <w:szCs w:val="22"/>
          <w:lang w:val="en-US"/>
        </w:rPr>
        <w:t xml:space="preserve">CEPLAN. </w:t>
      </w:r>
      <w:r>
        <w:fldChar w:fldCharType="begin"/>
      </w:r>
      <w:r w:rsidRPr="0095658D">
        <w:rPr>
          <w:lang w:val="en-US"/>
          <w:rPrChange w:id="44" w:author="Franco Gustavo Arroyo Gonzales" w:date="2023-09-18T22:53:00Z">
            <w:rPr/>
          </w:rPrChange>
        </w:rPr>
        <w:instrText>HYPERLINK "https://observatorio.ceplan.gob.pe/assets/pdf/Listado-eventos-futuros.pdf"</w:instrText>
      </w:r>
      <w:r>
        <w:fldChar w:fldCharType="separate"/>
      </w:r>
      <w:r w:rsidR="008F5B04" w:rsidRPr="00E043B8">
        <w:rPr>
          <w:rStyle w:val="Hipervnculo"/>
          <w:rFonts w:asciiTheme="majorHAnsi" w:hAnsiTheme="majorHAnsi" w:cstheme="majorHAnsi"/>
          <w:sz w:val="22"/>
          <w:szCs w:val="22"/>
        </w:rPr>
        <w:t>https://observatorio.ceplan.gob.pe/assets/pdf/Listado-eventos-futuros.pdf</w:t>
      </w:r>
      <w:r>
        <w:rPr>
          <w:rStyle w:val="Hipervnculo"/>
          <w:rFonts w:asciiTheme="majorHAnsi" w:hAnsiTheme="majorHAnsi" w:cstheme="majorHAnsi"/>
          <w:sz w:val="22"/>
          <w:szCs w:val="22"/>
          <w:lang w:val="en-US"/>
        </w:rPr>
        <w:fldChar w:fldCharType="end"/>
      </w:r>
    </w:p>
    <w:p w14:paraId="20FB6453" w14:textId="5A6D0197"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Comisión de la Verdad y la Reconciliación- CVR. (2003). Violencia y desigualdad racial y étnica. </w:t>
      </w:r>
      <w:hyperlink r:id="rId32" w:history="1">
        <w:r w:rsidR="008F5B04" w:rsidRPr="00F15345">
          <w:rPr>
            <w:rStyle w:val="Hipervnculo"/>
            <w:rFonts w:asciiTheme="majorHAnsi" w:hAnsiTheme="majorHAnsi" w:cstheme="majorHAnsi"/>
            <w:sz w:val="22"/>
            <w:szCs w:val="22"/>
          </w:rPr>
          <w:t>https://rb.gy/cz1rg</w:t>
        </w:r>
      </w:hyperlink>
    </w:p>
    <w:p w14:paraId="27237598" w14:textId="77777777"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Comunidad Andina. (2011). Experiencias de gestión y buenas prácticas en la implementación del proyecto Mejoramiento de la Nutrición en Poblaciones Indígenas de la CAN. UE.</w:t>
      </w:r>
      <w:r w:rsidR="008F5B04">
        <w:rPr>
          <w:rFonts w:asciiTheme="majorHAnsi" w:hAnsiTheme="majorHAnsi" w:cstheme="majorHAnsi"/>
          <w:sz w:val="22"/>
          <w:szCs w:val="22"/>
        </w:rPr>
        <w:t xml:space="preserve"> </w:t>
      </w:r>
      <w:hyperlink r:id="rId33" w:history="1">
        <w:r w:rsidR="008F5B04" w:rsidRPr="00F15345">
          <w:rPr>
            <w:rStyle w:val="Hipervnculo"/>
            <w:rFonts w:asciiTheme="majorHAnsi" w:hAnsiTheme="majorHAnsi" w:cstheme="majorHAnsi"/>
            <w:sz w:val="22"/>
            <w:szCs w:val="22"/>
          </w:rPr>
          <w:t>https://www.comunidadandina.org/StaticFiles/2012131111733nutricion_pueblos_indigena s.pdf</w:t>
        </w:r>
      </w:hyperlink>
      <w:r w:rsidR="008F5B04">
        <w:rPr>
          <w:rFonts w:asciiTheme="majorHAnsi" w:hAnsiTheme="majorHAnsi" w:cstheme="majorHAnsi"/>
          <w:sz w:val="22"/>
          <w:szCs w:val="22"/>
        </w:rPr>
        <w:t xml:space="preserve"> </w:t>
      </w:r>
    </w:p>
    <w:p w14:paraId="5708A96F" w14:textId="2A241301" w:rsidR="008F5B04" w:rsidRPr="00973CDD" w:rsidRDefault="00585FD6" w:rsidP="00585FD6">
      <w:pPr>
        <w:pStyle w:val="Prrafodelista"/>
        <w:numPr>
          <w:ilvl w:val="0"/>
          <w:numId w:val="13"/>
        </w:numPr>
        <w:rPr>
          <w:rFonts w:asciiTheme="majorHAnsi" w:hAnsiTheme="majorHAnsi" w:cstheme="majorHAnsi"/>
          <w:sz w:val="22"/>
          <w:szCs w:val="22"/>
          <w:lang w:val="en-US"/>
        </w:rPr>
      </w:pPr>
      <w:r w:rsidRPr="008F5B04">
        <w:rPr>
          <w:rFonts w:asciiTheme="majorHAnsi" w:hAnsiTheme="majorHAnsi" w:cstheme="majorHAnsi"/>
          <w:sz w:val="22"/>
          <w:szCs w:val="22"/>
        </w:rPr>
        <w:t xml:space="preserve">Consejo Internacional de Minería y Metales. (s/f). Guía de buenas prácticas para los pueblos indígenas y la minería. </w:t>
      </w:r>
      <w:r w:rsidRPr="00973CDD">
        <w:rPr>
          <w:rFonts w:asciiTheme="majorHAnsi" w:hAnsiTheme="majorHAnsi" w:cstheme="majorHAnsi"/>
          <w:sz w:val="22"/>
          <w:szCs w:val="22"/>
          <w:lang w:val="en-US"/>
        </w:rPr>
        <w:t>ICMM.</w:t>
      </w:r>
      <w:r w:rsidR="008F5B04" w:rsidRPr="00973CDD">
        <w:rPr>
          <w:rFonts w:asciiTheme="majorHAnsi" w:hAnsiTheme="majorHAnsi" w:cstheme="majorHAnsi"/>
          <w:sz w:val="22"/>
          <w:szCs w:val="22"/>
          <w:lang w:val="en-US"/>
        </w:rPr>
        <w:t xml:space="preserve"> </w:t>
      </w:r>
      <w:r w:rsidRPr="00973CDD">
        <w:rPr>
          <w:rFonts w:asciiTheme="majorHAnsi" w:hAnsiTheme="majorHAnsi" w:cstheme="majorHAnsi"/>
          <w:sz w:val="22"/>
          <w:szCs w:val="22"/>
          <w:lang w:val="en-US"/>
        </w:rPr>
        <w:lastRenderedPageBreak/>
        <w:t>https://guidance.miningwithprinciples.com/good-practice- guide-indigenous-peoples-and-mining/?lang=es</w:t>
      </w:r>
    </w:p>
    <w:p w14:paraId="7147C8AC" w14:textId="6C3DFBBB"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Consejo Internacional de Minería y Metales. (2015). Guía de buenas prácticas. Pueblo indígenas</w:t>
      </w:r>
      <w:r w:rsidRPr="008F5B04">
        <w:rPr>
          <w:rFonts w:asciiTheme="majorHAnsi" w:hAnsiTheme="majorHAnsi" w:cstheme="majorHAnsi"/>
          <w:sz w:val="22"/>
          <w:szCs w:val="22"/>
        </w:rPr>
        <w:tab/>
        <w:t>y</w:t>
      </w:r>
      <w:r w:rsidRPr="008F5B04">
        <w:rPr>
          <w:rFonts w:asciiTheme="majorHAnsi" w:hAnsiTheme="majorHAnsi" w:cstheme="majorHAnsi"/>
          <w:sz w:val="22"/>
          <w:szCs w:val="22"/>
        </w:rPr>
        <w:tab/>
        <w:t>la</w:t>
      </w:r>
      <w:r w:rsidRPr="008F5B04">
        <w:rPr>
          <w:rFonts w:asciiTheme="majorHAnsi" w:hAnsiTheme="majorHAnsi" w:cstheme="majorHAnsi"/>
          <w:sz w:val="22"/>
          <w:szCs w:val="22"/>
        </w:rPr>
        <w:tab/>
        <w:t>minería.</w:t>
      </w:r>
      <w:r w:rsidRPr="008F5B04">
        <w:rPr>
          <w:rFonts w:asciiTheme="majorHAnsi" w:hAnsiTheme="majorHAnsi" w:cstheme="majorHAnsi"/>
          <w:sz w:val="22"/>
          <w:szCs w:val="22"/>
        </w:rPr>
        <w:tab/>
        <w:t>Segunda</w:t>
      </w:r>
      <w:r w:rsidRPr="008F5B04">
        <w:rPr>
          <w:rFonts w:asciiTheme="majorHAnsi" w:hAnsiTheme="majorHAnsi" w:cstheme="majorHAnsi"/>
          <w:sz w:val="22"/>
          <w:szCs w:val="22"/>
        </w:rPr>
        <w:tab/>
        <w:t>edición.</w:t>
      </w:r>
      <w:r w:rsidRPr="008F5B04">
        <w:rPr>
          <w:rFonts w:asciiTheme="majorHAnsi" w:hAnsiTheme="majorHAnsi" w:cstheme="majorHAnsi"/>
          <w:sz w:val="22"/>
          <w:szCs w:val="22"/>
        </w:rPr>
        <w:tab/>
        <w:t>ICMM.</w:t>
      </w:r>
      <w:r w:rsidR="008F5B04">
        <w:rPr>
          <w:rFonts w:asciiTheme="majorHAnsi" w:hAnsiTheme="majorHAnsi" w:cstheme="majorHAnsi"/>
          <w:sz w:val="22"/>
          <w:szCs w:val="22"/>
        </w:rPr>
        <w:t xml:space="preserve"> </w:t>
      </w:r>
      <w:hyperlink r:id="rId34" w:history="1">
        <w:r w:rsidR="008F5B04" w:rsidRPr="00F15345">
          <w:rPr>
            <w:rStyle w:val="Hipervnculo"/>
            <w:rFonts w:asciiTheme="majorHAnsi" w:hAnsiTheme="majorHAnsi" w:cstheme="majorHAnsi"/>
            <w:sz w:val="22"/>
            <w:szCs w:val="22"/>
          </w:rPr>
          <w:t>https://www.icmm.com/website/publications/es/los-pueblos-guia-de-buenas-practicas- indigenasy-lamineria.pdf</w:t>
        </w:r>
      </w:hyperlink>
    </w:p>
    <w:p w14:paraId="1B048140" w14:textId="6A01AF54" w:rsidR="008F5B04" w:rsidRDefault="00585FD6" w:rsidP="00585FD6">
      <w:pPr>
        <w:pStyle w:val="Prrafodelista"/>
        <w:numPr>
          <w:ilvl w:val="0"/>
          <w:numId w:val="13"/>
        </w:numPr>
        <w:rPr>
          <w:rFonts w:asciiTheme="majorHAnsi" w:hAnsiTheme="majorHAnsi" w:cstheme="majorHAnsi"/>
          <w:sz w:val="22"/>
          <w:szCs w:val="22"/>
        </w:rPr>
      </w:pPr>
      <w:proofErr w:type="spellStart"/>
      <w:r w:rsidRPr="008F5B04">
        <w:rPr>
          <w:rFonts w:asciiTheme="majorHAnsi" w:hAnsiTheme="majorHAnsi" w:cstheme="majorHAnsi"/>
          <w:sz w:val="22"/>
          <w:szCs w:val="22"/>
        </w:rPr>
        <w:t>Damonte</w:t>
      </w:r>
      <w:proofErr w:type="spellEnd"/>
      <w:r w:rsidRPr="008F5B04">
        <w:rPr>
          <w:rFonts w:asciiTheme="majorHAnsi" w:hAnsiTheme="majorHAnsi" w:cstheme="majorHAnsi"/>
          <w:sz w:val="22"/>
          <w:szCs w:val="22"/>
        </w:rPr>
        <w:t xml:space="preserve">, G., </w:t>
      </w:r>
      <w:proofErr w:type="spellStart"/>
      <w:r w:rsidRPr="008F5B04">
        <w:rPr>
          <w:rFonts w:asciiTheme="majorHAnsi" w:hAnsiTheme="majorHAnsi" w:cstheme="majorHAnsi"/>
          <w:sz w:val="22"/>
          <w:szCs w:val="22"/>
        </w:rPr>
        <w:t>Glave</w:t>
      </w:r>
      <w:proofErr w:type="spellEnd"/>
      <w:r w:rsidRPr="008F5B04">
        <w:rPr>
          <w:rFonts w:asciiTheme="majorHAnsi" w:hAnsiTheme="majorHAnsi" w:cstheme="majorHAnsi"/>
          <w:sz w:val="22"/>
          <w:szCs w:val="22"/>
        </w:rPr>
        <w:t xml:space="preserve">, M., &amp; </w:t>
      </w:r>
      <w:proofErr w:type="spellStart"/>
      <w:r w:rsidRPr="008F5B04">
        <w:rPr>
          <w:rFonts w:asciiTheme="majorHAnsi" w:hAnsiTheme="majorHAnsi" w:cstheme="majorHAnsi"/>
          <w:sz w:val="22"/>
          <w:szCs w:val="22"/>
        </w:rPr>
        <w:t>Kuramoto</w:t>
      </w:r>
      <w:proofErr w:type="spellEnd"/>
      <w:r w:rsidRPr="008F5B04">
        <w:rPr>
          <w:rFonts w:asciiTheme="majorHAnsi" w:hAnsiTheme="majorHAnsi" w:cstheme="majorHAnsi"/>
          <w:sz w:val="22"/>
          <w:szCs w:val="22"/>
        </w:rPr>
        <w:t xml:space="preserve">, J. (2014). Industrias extractivas y manejo de conflictos. GRADE; ELLA. </w:t>
      </w:r>
      <w:hyperlink r:id="rId35" w:history="1">
        <w:r w:rsidR="008F5B04" w:rsidRPr="00F15345">
          <w:rPr>
            <w:rStyle w:val="Hipervnculo"/>
            <w:rFonts w:asciiTheme="majorHAnsi" w:hAnsiTheme="majorHAnsi" w:cstheme="majorHAnsi"/>
            <w:sz w:val="22"/>
            <w:szCs w:val="22"/>
          </w:rPr>
          <w:t>https://www.grade.org.pe/wp-content/uploads/EICM.pdf</w:t>
        </w:r>
      </w:hyperlink>
    </w:p>
    <w:p w14:paraId="4A54676B" w14:textId="2535C524"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Defensoría del Pueblo. (2020). Defensoría del Pueblo exige a RENIEC garantizar entrega de DNI</w:t>
      </w:r>
      <w:r w:rsidRPr="008F5B04">
        <w:rPr>
          <w:rFonts w:asciiTheme="majorHAnsi" w:hAnsiTheme="majorHAnsi" w:cstheme="majorHAnsi"/>
          <w:sz w:val="22"/>
          <w:szCs w:val="22"/>
        </w:rPr>
        <w:tab/>
        <w:t>a</w:t>
      </w:r>
      <w:r w:rsidRPr="008F5B04">
        <w:rPr>
          <w:rFonts w:asciiTheme="majorHAnsi" w:hAnsiTheme="majorHAnsi" w:cstheme="majorHAnsi"/>
          <w:sz w:val="22"/>
          <w:szCs w:val="22"/>
        </w:rPr>
        <w:tab/>
        <w:t>miembros</w:t>
      </w:r>
      <w:r w:rsidRPr="008F5B04">
        <w:rPr>
          <w:rFonts w:asciiTheme="majorHAnsi" w:hAnsiTheme="majorHAnsi" w:cstheme="majorHAnsi"/>
          <w:sz w:val="22"/>
          <w:szCs w:val="22"/>
        </w:rPr>
        <w:tab/>
        <w:t>de</w:t>
      </w:r>
      <w:r w:rsidRPr="008F5B04">
        <w:rPr>
          <w:rFonts w:asciiTheme="majorHAnsi" w:hAnsiTheme="majorHAnsi" w:cstheme="majorHAnsi"/>
          <w:sz w:val="22"/>
          <w:szCs w:val="22"/>
        </w:rPr>
        <w:tab/>
        <w:t>comunidades</w:t>
      </w:r>
      <w:r w:rsidRPr="008F5B04">
        <w:rPr>
          <w:rFonts w:asciiTheme="majorHAnsi" w:hAnsiTheme="majorHAnsi" w:cstheme="majorHAnsi"/>
          <w:sz w:val="22"/>
          <w:szCs w:val="22"/>
        </w:rPr>
        <w:tab/>
        <w:t>indígenas.</w:t>
      </w:r>
      <w:r w:rsidRPr="008F5B04">
        <w:rPr>
          <w:rFonts w:asciiTheme="majorHAnsi" w:hAnsiTheme="majorHAnsi" w:cstheme="majorHAnsi"/>
          <w:sz w:val="22"/>
          <w:szCs w:val="22"/>
        </w:rPr>
        <w:tab/>
        <w:t>Defensoría</w:t>
      </w:r>
      <w:r w:rsidRPr="008F5B04">
        <w:rPr>
          <w:rFonts w:asciiTheme="majorHAnsi" w:hAnsiTheme="majorHAnsi" w:cstheme="majorHAnsi"/>
          <w:sz w:val="22"/>
          <w:szCs w:val="22"/>
        </w:rPr>
        <w:tab/>
        <w:t>del</w:t>
      </w:r>
      <w:r w:rsidRPr="008F5B04">
        <w:rPr>
          <w:rFonts w:asciiTheme="majorHAnsi" w:hAnsiTheme="majorHAnsi" w:cstheme="majorHAnsi"/>
          <w:sz w:val="22"/>
          <w:szCs w:val="22"/>
        </w:rPr>
        <w:tab/>
        <w:t xml:space="preserve">Pueblo. </w:t>
      </w:r>
      <w:hyperlink r:id="rId36" w:history="1">
        <w:r w:rsidR="008F5B04" w:rsidRPr="00F15345">
          <w:rPr>
            <w:rStyle w:val="Hipervnculo"/>
            <w:rFonts w:asciiTheme="majorHAnsi" w:hAnsiTheme="majorHAnsi" w:cstheme="majorHAnsi"/>
            <w:sz w:val="22"/>
            <w:szCs w:val="22"/>
          </w:rPr>
          <w:t xml:space="preserve">https://www.defensoria.gob.pe/defensoria-del-pueblo-exige-a-reniec-garantizar-entrega- </w:t>
        </w:r>
        <w:proofErr w:type="spellStart"/>
        <w:r w:rsidR="008F5B04" w:rsidRPr="00F15345">
          <w:rPr>
            <w:rStyle w:val="Hipervnculo"/>
            <w:rFonts w:asciiTheme="majorHAnsi" w:hAnsiTheme="majorHAnsi" w:cstheme="majorHAnsi"/>
            <w:sz w:val="22"/>
            <w:szCs w:val="22"/>
          </w:rPr>
          <w:t>de-dni-a-miembros-de-comunidades-indigenas</w:t>
        </w:r>
        <w:proofErr w:type="spellEnd"/>
        <w:r w:rsidR="008F5B04" w:rsidRPr="00F15345">
          <w:rPr>
            <w:rStyle w:val="Hipervnculo"/>
            <w:rFonts w:asciiTheme="majorHAnsi" w:hAnsiTheme="majorHAnsi" w:cstheme="majorHAnsi"/>
            <w:sz w:val="22"/>
            <w:szCs w:val="22"/>
          </w:rPr>
          <w:t>/</w:t>
        </w:r>
      </w:hyperlink>
    </w:p>
    <w:p w14:paraId="3A3EE52E" w14:textId="4A740C5E"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Defensoría del Pueblo. (2021a). Conflictos sociales y cumplimiento de acuerdos. </w:t>
      </w:r>
      <w:hyperlink r:id="rId37" w:history="1">
        <w:r w:rsidR="008F5B04" w:rsidRPr="00F15345">
          <w:rPr>
            <w:rStyle w:val="Hipervnculo"/>
            <w:rFonts w:asciiTheme="majorHAnsi" w:hAnsiTheme="majorHAnsi" w:cstheme="majorHAnsi"/>
            <w:sz w:val="22"/>
            <w:szCs w:val="22"/>
          </w:rPr>
          <w:t>https://www.defensoria.gob.pe/wp-content/uploads/2022/01/INFORME-Defensorial-187- Conflictos-sociales-y-cumplimiento-de-acuerdos.pdf</w:t>
        </w:r>
      </w:hyperlink>
    </w:p>
    <w:p w14:paraId="67978B97" w14:textId="0BA6BD76"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Defensoría del Pueblo. (2021b). Defensoría del Pueblo: urge estrategia comunicacional que garantice información a población indígena sobre proceso electoral. Defensoría del Pueblo. </w:t>
      </w:r>
      <w:hyperlink r:id="rId38" w:history="1">
        <w:r w:rsidR="008F5B04" w:rsidRPr="00F15345">
          <w:rPr>
            <w:rStyle w:val="Hipervnculo"/>
            <w:rFonts w:asciiTheme="majorHAnsi" w:hAnsiTheme="majorHAnsi" w:cstheme="majorHAnsi"/>
            <w:sz w:val="22"/>
            <w:szCs w:val="22"/>
          </w:rPr>
          <w:t>https://www.defensoria.gob.pe/defensoria-del-pueblo-urge-estrategia-comunicacional- que-garantice-informacion-a-poblacion-indigena-sobre-proceso-electoral/</w:t>
        </w:r>
      </w:hyperlink>
    </w:p>
    <w:p w14:paraId="79137379" w14:textId="6D1E1592" w:rsidR="008F5B04" w:rsidRDefault="00585FD6" w:rsidP="00585FD6">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Defensoría</w:t>
      </w:r>
      <w:r w:rsidRPr="008F5B04">
        <w:rPr>
          <w:rFonts w:asciiTheme="majorHAnsi" w:hAnsiTheme="majorHAnsi" w:cstheme="majorHAnsi"/>
          <w:sz w:val="22"/>
          <w:szCs w:val="22"/>
        </w:rPr>
        <w:tab/>
        <w:t>del</w:t>
      </w:r>
      <w:r w:rsidRPr="008F5B04">
        <w:rPr>
          <w:rFonts w:asciiTheme="majorHAnsi" w:hAnsiTheme="majorHAnsi" w:cstheme="majorHAnsi"/>
          <w:sz w:val="22"/>
          <w:szCs w:val="22"/>
        </w:rPr>
        <w:tab/>
        <w:t>Pueblo.</w:t>
      </w:r>
      <w:r w:rsidRPr="008F5B04">
        <w:rPr>
          <w:rFonts w:asciiTheme="majorHAnsi" w:hAnsiTheme="majorHAnsi" w:cstheme="majorHAnsi"/>
          <w:sz w:val="22"/>
          <w:szCs w:val="22"/>
        </w:rPr>
        <w:tab/>
        <w:t>(2023). Vigésimo</w:t>
      </w:r>
      <w:r w:rsidRPr="008F5B04">
        <w:rPr>
          <w:rFonts w:asciiTheme="majorHAnsi" w:hAnsiTheme="majorHAnsi" w:cstheme="majorHAnsi"/>
          <w:sz w:val="22"/>
          <w:szCs w:val="22"/>
        </w:rPr>
        <w:tab/>
        <w:t>sexto</w:t>
      </w:r>
      <w:r w:rsidRPr="008F5B04">
        <w:rPr>
          <w:rFonts w:asciiTheme="majorHAnsi" w:hAnsiTheme="majorHAnsi" w:cstheme="majorHAnsi"/>
          <w:sz w:val="22"/>
          <w:szCs w:val="22"/>
        </w:rPr>
        <w:tab/>
        <w:t>Informe</w:t>
      </w:r>
      <w:r w:rsidRPr="008F5B04">
        <w:rPr>
          <w:rFonts w:asciiTheme="majorHAnsi" w:hAnsiTheme="majorHAnsi" w:cstheme="majorHAnsi"/>
          <w:sz w:val="22"/>
          <w:szCs w:val="22"/>
        </w:rPr>
        <w:tab/>
        <w:t>Anual</w:t>
      </w:r>
      <w:r w:rsidRPr="008F5B04">
        <w:rPr>
          <w:rFonts w:asciiTheme="majorHAnsi" w:hAnsiTheme="majorHAnsi" w:cstheme="majorHAnsi"/>
          <w:sz w:val="22"/>
          <w:szCs w:val="22"/>
        </w:rPr>
        <w:tab/>
        <w:t>-</w:t>
      </w:r>
      <w:r w:rsidRPr="008F5B04">
        <w:rPr>
          <w:rFonts w:asciiTheme="majorHAnsi" w:hAnsiTheme="majorHAnsi" w:cstheme="majorHAnsi"/>
          <w:sz w:val="22"/>
          <w:szCs w:val="22"/>
        </w:rPr>
        <w:tab/>
        <w:t xml:space="preserve">2022. </w:t>
      </w:r>
      <w:hyperlink r:id="rId39" w:history="1">
        <w:r w:rsidR="008F5B04" w:rsidRPr="00F15345">
          <w:rPr>
            <w:rStyle w:val="Hipervnculo"/>
            <w:rFonts w:asciiTheme="majorHAnsi" w:hAnsiTheme="majorHAnsi" w:cstheme="majorHAnsi"/>
            <w:sz w:val="22"/>
            <w:szCs w:val="22"/>
          </w:rPr>
          <w:t>https://www.defensoria.gob.pe/wp-content/uploads/2023/05/ConsolidadoIA2022.pdf</w:t>
        </w:r>
      </w:hyperlink>
    </w:p>
    <w:p w14:paraId="68CC1B56" w14:textId="7C535925" w:rsidR="008F5B04" w:rsidRDefault="00585FD6" w:rsidP="00585FD6">
      <w:pPr>
        <w:pStyle w:val="Prrafodelista"/>
        <w:numPr>
          <w:ilvl w:val="0"/>
          <w:numId w:val="13"/>
        </w:numPr>
        <w:rPr>
          <w:rFonts w:asciiTheme="majorHAnsi" w:hAnsiTheme="majorHAnsi" w:cstheme="majorHAnsi"/>
          <w:sz w:val="22"/>
          <w:szCs w:val="22"/>
        </w:rPr>
      </w:pPr>
      <w:r w:rsidRPr="00973CDD">
        <w:rPr>
          <w:rFonts w:asciiTheme="majorHAnsi" w:hAnsiTheme="majorHAnsi" w:cstheme="majorHAnsi"/>
          <w:sz w:val="22"/>
          <w:szCs w:val="22"/>
          <w:lang w:val="en-US"/>
        </w:rPr>
        <w:t xml:space="preserve">FAO. (s/f). SDG Indicators Data Portal [Data set]. </w:t>
      </w:r>
      <w:r w:rsidRPr="008F5B04">
        <w:rPr>
          <w:rFonts w:asciiTheme="majorHAnsi" w:hAnsiTheme="majorHAnsi" w:cstheme="majorHAnsi"/>
          <w:sz w:val="22"/>
          <w:szCs w:val="22"/>
        </w:rPr>
        <w:t xml:space="preserve">En SDG </w:t>
      </w:r>
      <w:proofErr w:type="spellStart"/>
      <w:r w:rsidRPr="008F5B04">
        <w:rPr>
          <w:rFonts w:asciiTheme="majorHAnsi" w:hAnsiTheme="majorHAnsi" w:cstheme="majorHAnsi"/>
          <w:sz w:val="22"/>
          <w:szCs w:val="22"/>
        </w:rPr>
        <w:t>Indicators</w:t>
      </w:r>
      <w:proofErr w:type="spellEnd"/>
      <w:r w:rsidRPr="008F5B04">
        <w:rPr>
          <w:rFonts w:asciiTheme="majorHAnsi" w:hAnsiTheme="majorHAnsi" w:cstheme="majorHAnsi"/>
          <w:sz w:val="22"/>
          <w:szCs w:val="22"/>
        </w:rPr>
        <w:t xml:space="preserve"> Data Portal. </w:t>
      </w:r>
      <w:hyperlink r:id="rId40" w:history="1">
        <w:r w:rsidR="008F5B04" w:rsidRPr="00F15345">
          <w:rPr>
            <w:rStyle w:val="Hipervnculo"/>
            <w:rFonts w:asciiTheme="majorHAnsi" w:hAnsiTheme="majorHAnsi" w:cstheme="majorHAnsi"/>
            <w:sz w:val="22"/>
            <w:szCs w:val="22"/>
          </w:rPr>
          <w:t>https://www.fao.org/sustainable-development-goals-data-portal/data/</w:t>
        </w:r>
      </w:hyperlink>
    </w:p>
    <w:p w14:paraId="7068EA69" w14:textId="3B0C7AB4" w:rsidR="00585FD6" w:rsidRPr="00973CDD" w:rsidRDefault="00585FD6" w:rsidP="00585FD6">
      <w:pPr>
        <w:pStyle w:val="Prrafodelista"/>
        <w:numPr>
          <w:ilvl w:val="0"/>
          <w:numId w:val="13"/>
        </w:numPr>
        <w:rPr>
          <w:rFonts w:asciiTheme="majorHAnsi" w:hAnsiTheme="majorHAnsi" w:cstheme="majorHAnsi"/>
          <w:sz w:val="22"/>
          <w:szCs w:val="22"/>
          <w:lang w:val="en-US"/>
        </w:rPr>
      </w:pPr>
      <w:r w:rsidRPr="008F5B04">
        <w:rPr>
          <w:rFonts w:asciiTheme="majorHAnsi" w:hAnsiTheme="majorHAnsi" w:cstheme="majorHAnsi"/>
          <w:sz w:val="22"/>
          <w:szCs w:val="22"/>
        </w:rPr>
        <w:t xml:space="preserve">FAO. (2021). Cinco maneras en que los pueblos indígenas pueden ayudar al mundo a erradicar el hambre. </w:t>
      </w:r>
      <w:r w:rsidRPr="00973CDD">
        <w:rPr>
          <w:rFonts w:asciiTheme="majorHAnsi" w:hAnsiTheme="majorHAnsi" w:cstheme="majorHAnsi"/>
          <w:sz w:val="22"/>
          <w:szCs w:val="22"/>
          <w:lang w:val="en-US"/>
        </w:rPr>
        <w:t>FAO. https://www.fao.org/fao-stories/article/es/c/1204328/</w:t>
      </w:r>
    </w:p>
    <w:p w14:paraId="03F5B125" w14:textId="37F3E774" w:rsidR="00585FD6" w:rsidRPr="008F5B04" w:rsidRDefault="00585FD6" w:rsidP="008F5B04">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FILAC. (2021). Presentaron experiencias de cómo los conocimientos indígenas ayudan en la prevención de riesgos ambientales. FILAC. https://www.filac.org/presentaron-experiencias- de-como-los-conocimientos-indigenas-ayudan-en-la-prevencion-de-riesgos-ambientales/</w:t>
      </w:r>
      <w:r w:rsidR="008F5B04">
        <w:rPr>
          <w:rFonts w:asciiTheme="majorHAnsi" w:hAnsiTheme="majorHAnsi" w:cstheme="majorHAnsi"/>
          <w:sz w:val="22"/>
          <w:szCs w:val="22"/>
        </w:rPr>
        <w:t xml:space="preserve"> </w:t>
      </w:r>
    </w:p>
    <w:p w14:paraId="03998CD2" w14:textId="5A2DC5D7" w:rsidR="00585FD6" w:rsidRPr="008F5B04" w:rsidRDefault="00585FD6" w:rsidP="008F5B04">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García, J. (2020). Nuevos escenarios del narcotráfico en el Perú. </w:t>
      </w:r>
      <w:hyperlink r:id="rId41" w:history="1">
        <w:r w:rsidR="008F5B04" w:rsidRPr="00F15345">
          <w:rPr>
            <w:rStyle w:val="Hipervnculo"/>
            <w:rFonts w:asciiTheme="majorHAnsi" w:hAnsiTheme="majorHAnsi" w:cstheme="majorHAnsi"/>
            <w:sz w:val="22"/>
            <w:szCs w:val="22"/>
          </w:rPr>
          <w:t>https://www.lampadia.com/analisis/otros/nuevos-escenarios-del-narcotrafico-en-el-peru/</w:t>
        </w:r>
      </w:hyperlink>
      <w:r w:rsidRPr="008F5B04">
        <w:rPr>
          <w:rFonts w:asciiTheme="majorHAnsi" w:hAnsiTheme="majorHAnsi" w:cstheme="majorHAnsi"/>
          <w:sz w:val="22"/>
          <w:szCs w:val="22"/>
        </w:rPr>
        <w:t>.</w:t>
      </w:r>
      <w:r w:rsidR="008F5B04">
        <w:rPr>
          <w:rFonts w:asciiTheme="majorHAnsi" w:hAnsiTheme="majorHAnsi" w:cstheme="majorHAnsi"/>
          <w:sz w:val="22"/>
          <w:szCs w:val="22"/>
        </w:rPr>
        <w:t xml:space="preserve"> </w:t>
      </w:r>
    </w:p>
    <w:p w14:paraId="34BC067E" w14:textId="230329AE" w:rsidR="00585FD6" w:rsidRPr="008F5B04" w:rsidRDefault="00585FD6" w:rsidP="008F5B04">
      <w:pPr>
        <w:pStyle w:val="Prrafodelista"/>
        <w:numPr>
          <w:ilvl w:val="0"/>
          <w:numId w:val="13"/>
        </w:numPr>
        <w:rPr>
          <w:rFonts w:asciiTheme="majorHAnsi" w:hAnsiTheme="majorHAnsi" w:cstheme="majorHAnsi"/>
          <w:sz w:val="22"/>
          <w:szCs w:val="22"/>
        </w:rPr>
      </w:pPr>
      <w:proofErr w:type="spellStart"/>
      <w:r w:rsidRPr="008F5B04">
        <w:rPr>
          <w:rFonts w:asciiTheme="majorHAnsi" w:hAnsiTheme="majorHAnsi" w:cstheme="majorHAnsi"/>
          <w:sz w:val="22"/>
          <w:szCs w:val="22"/>
        </w:rPr>
        <w:t>Gasché</w:t>
      </w:r>
      <w:proofErr w:type="spellEnd"/>
      <w:r w:rsidRPr="008F5B04">
        <w:rPr>
          <w:rFonts w:asciiTheme="majorHAnsi" w:hAnsiTheme="majorHAnsi" w:cstheme="majorHAnsi"/>
          <w:sz w:val="22"/>
          <w:szCs w:val="22"/>
        </w:rPr>
        <w:t>, J. (2006). La horticultura indígena amazónica. Ciencias 81, enero-marzo, 50–57. https://www.revistacienciasunam.com/pt/54-revistas/revista-ciencias-81/351-la- horticultura-</w:t>
      </w:r>
      <w:proofErr w:type="spellStart"/>
      <w:r w:rsidRPr="008F5B04">
        <w:rPr>
          <w:rFonts w:asciiTheme="majorHAnsi" w:hAnsiTheme="majorHAnsi" w:cstheme="majorHAnsi"/>
          <w:sz w:val="22"/>
          <w:szCs w:val="22"/>
        </w:rPr>
        <w:t>indigena</w:t>
      </w:r>
      <w:proofErr w:type="spellEnd"/>
      <w:r w:rsidRPr="008F5B04">
        <w:rPr>
          <w:rFonts w:asciiTheme="majorHAnsi" w:hAnsiTheme="majorHAnsi" w:cstheme="majorHAnsi"/>
          <w:sz w:val="22"/>
          <w:szCs w:val="22"/>
        </w:rPr>
        <w:t>- amazonica.html</w:t>
      </w:r>
      <w:proofErr w:type="gramStart"/>
      <w:r w:rsidRPr="008F5B04">
        <w:rPr>
          <w:rFonts w:asciiTheme="majorHAnsi" w:hAnsiTheme="majorHAnsi" w:cstheme="majorHAnsi"/>
          <w:sz w:val="22"/>
          <w:szCs w:val="22"/>
        </w:rPr>
        <w:t>#:~</w:t>
      </w:r>
      <w:proofErr w:type="gramEnd"/>
      <w:r w:rsidRPr="008F5B04">
        <w:rPr>
          <w:rFonts w:asciiTheme="majorHAnsi" w:hAnsiTheme="majorHAnsi" w:cstheme="majorHAnsi"/>
          <w:sz w:val="22"/>
          <w:szCs w:val="22"/>
        </w:rPr>
        <w:t>:text=Llamamos%20policultivo%20en%20manchales%20a,misma%20es pecie%3B%20por%20ejemplo%2C%20un</w:t>
      </w:r>
      <w:r w:rsidR="008F5B04">
        <w:rPr>
          <w:rFonts w:asciiTheme="majorHAnsi" w:hAnsiTheme="majorHAnsi" w:cstheme="majorHAnsi"/>
          <w:sz w:val="22"/>
          <w:szCs w:val="22"/>
        </w:rPr>
        <w:t xml:space="preserve"> </w:t>
      </w:r>
    </w:p>
    <w:p w14:paraId="2C51DE13" w14:textId="4AB68D5D" w:rsidR="00585FD6" w:rsidRPr="008F5B04" w:rsidRDefault="00585FD6" w:rsidP="008F5B04">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Jurado Nacional de Elecciones. (2012). Módulo de capacitación: Participación política de comunidades nativas y pueblos originarios del Perú. Jurado Nacional de Elecciones. </w:t>
      </w:r>
      <w:hyperlink r:id="rId42" w:history="1">
        <w:r w:rsidR="008F5B04" w:rsidRPr="00F15345">
          <w:rPr>
            <w:rStyle w:val="Hipervnculo"/>
            <w:rFonts w:asciiTheme="majorHAnsi" w:hAnsiTheme="majorHAnsi" w:cstheme="majorHAnsi"/>
            <w:sz w:val="22"/>
            <w:szCs w:val="22"/>
          </w:rPr>
          <w:t>https://rb.gy/wky2z</w:t>
        </w:r>
      </w:hyperlink>
      <w:r w:rsidR="008F5B04">
        <w:rPr>
          <w:rFonts w:asciiTheme="majorHAnsi" w:hAnsiTheme="majorHAnsi" w:cstheme="majorHAnsi"/>
          <w:sz w:val="22"/>
          <w:szCs w:val="22"/>
        </w:rPr>
        <w:t xml:space="preserve"> </w:t>
      </w:r>
    </w:p>
    <w:p w14:paraId="5BC1519F" w14:textId="717C6AD9" w:rsidR="00585FD6" w:rsidRPr="008F5B04" w:rsidRDefault="00585FD6" w:rsidP="008F5B04">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 xml:space="preserve">Jurado Nacional de Elecciones. (2022). Participación política indígena en las ERM 2022. JNE. </w:t>
      </w:r>
      <w:hyperlink r:id="rId43" w:history="1">
        <w:r w:rsidR="008F5B04" w:rsidRPr="00F15345">
          <w:rPr>
            <w:rStyle w:val="Hipervnculo"/>
            <w:rFonts w:asciiTheme="majorHAnsi" w:hAnsiTheme="majorHAnsi" w:cstheme="majorHAnsi"/>
            <w:sz w:val="22"/>
            <w:szCs w:val="22"/>
          </w:rPr>
          <w:t>https://votoinformado.jne.gob.pe/voto/reportes/perfiles/PE2022-007.pdf</w:t>
        </w:r>
      </w:hyperlink>
      <w:r w:rsidR="008F5B04">
        <w:rPr>
          <w:rFonts w:asciiTheme="majorHAnsi" w:hAnsiTheme="majorHAnsi" w:cstheme="majorHAnsi"/>
          <w:sz w:val="22"/>
          <w:szCs w:val="22"/>
        </w:rPr>
        <w:t xml:space="preserve"> </w:t>
      </w:r>
    </w:p>
    <w:p w14:paraId="22652EFC" w14:textId="63A7330E" w:rsidR="00585FD6" w:rsidRPr="008F5B04" w:rsidRDefault="00585FD6" w:rsidP="008F5B04">
      <w:pPr>
        <w:pStyle w:val="Prrafodelista"/>
        <w:numPr>
          <w:ilvl w:val="0"/>
          <w:numId w:val="13"/>
        </w:numPr>
        <w:rPr>
          <w:rFonts w:asciiTheme="majorHAnsi" w:hAnsiTheme="majorHAnsi" w:cstheme="majorHAnsi"/>
          <w:sz w:val="22"/>
          <w:szCs w:val="22"/>
        </w:rPr>
      </w:pPr>
      <w:proofErr w:type="spellStart"/>
      <w:r w:rsidRPr="008F5B04">
        <w:rPr>
          <w:rFonts w:asciiTheme="majorHAnsi" w:hAnsiTheme="majorHAnsi" w:cstheme="majorHAnsi"/>
          <w:sz w:val="22"/>
          <w:szCs w:val="22"/>
        </w:rPr>
        <w:t>Meentzen</w:t>
      </w:r>
      <w:proofErr w:type="spellEnd"/>
      <w:r w:rsidRPr="008F5B04">
        <w:rPr>
          <w:rFonts w:asciiTheme="majorHAnsi" w:hAnsiTheme="majorHAnsi" w:cstheme="majorHAnsi"/>
          <w:sz w:val="22"/>
          <w:szCs w:val="22"/>
        </w:rPr>
        <w:t xml:space="preserve">, A. (2007). Políticas públicas para los pueblos indígenas en América Latina: Los casos de México, Guatemala, Ecuador, Perú y Bolivia. Fundación Konrad Adenauer. </w:t>
      </w:r>
      <w:hyperlink r:id="rId44" w:history="1">
        <w:r w:rsidR="008F5B04" w:rsidRPr="00F15345">
          <w:rPr>
            <w:rStyle w:val="Hipervnculo"/>
            <w:rFonts w:asciiTheme="majorHAnsi" w:hAnsiTheme="majorHAnsi" w:cstheme="majorHAnsi"/>
            <w:sz w:val="22"/>
            <w:szCs w:val="22"/>
          </w:rPr>
          <w:t>https://cejamericas.org/wp- content/uploads/2020/09/147polIticaspublicasparalospueblosindigenas.pdf</w:t>
        </w:r>
      </w:hyperlink>
      <w:r w:rsidR="008F5B04">
        <w:rPr>
          <w:rFonts w:asciiTheme="majorHAnsi" w:hAnsiTheme="majorHAnsi" w:cstheme="majorHAnsi"/>
          <w:sz w:val="22"/>
          <w:szCs w:val="22"/>
        </w:rPr>
        <w:t xml:space="preserve"> </w:t>
      </w:r>
    </w:p>
    <w:p w14:paraId="69B83781" w14:textId="3C966087" w:rsidR="008F5B04" w:rsidRPr="008F5B04" w:rsidRDefault="00585FD6" w:rsidP="008F5B04">
      <w:pPr>
        <w:pStyle w:val="Prrafodelista"/>
        <w:numPr>
          <w:ilvl w:val="0"/>
          <w:numId w:val="13"/>
        </w:numPr>
        <w:rPr>
          <w:rFonts w:asciiTheme="majorHAnsi" w:hAnsiTheme="majorHAnsi" w:cstheme="majorHAnsi"/>
          <w:sz w:val="22"/>
          <w:szCs w:val="22"/>
        </w:rPr>
      </w:pPr>
      <w:r w:rsidRPr="008F5B04">
        <w:rPr>
          <w:rFonts w:asciiTheme="majorHAnsi" w:hAnsiTheme="majorHAnsi" w:cstheme="majorHAnsi"/>
          <w:sz w:val="22"/>
          <w:szCs w:val="22"/>
        </w:rPr>
        <w:t>MIMPV. (2023a). Plan estratégico institucional 2019 – 2025 modificado. MIMPV. https://cdn.www.gob.pe/uploads/document/file/4221573/Plan%20Estrat%C3%A9gico%20I nstitucional%202019%20</w:t>
      </w:r>
      <w:r w:rsidR="008F5B04">
        <w:rPr>
          <w:rFonts w:asciiTheme="majorHAnsi" w:hAnsiTheme="majorHAnsi" w:cstheme="majorHAnsi"/>
          <w:sz w:val="22"/>
          <w:szCs w:val="22"/>
        </w:rPr>
        <w:t>-</w:t>
      </w:r>
      <w:r w:rsidRPr="008F5B04">
        <w:rPr>
          <w:rFonts w:asciiTheme="majorHAnsi" w:hAnsiTheme="majorHAnsi" w:cstheme="majorHAnsi"/>
          <w:sz w:val="22"/>
          <w:szCs w:val="22"/>
        </w:rPr>
        <w:lastRenderedPageBreak/>
        <w:t>%202025%20Modificado%20del%20Pliego%20039%3A%20Ministerio%20de%20la%20Muje r%20y%20Poblaciones%20Vulnerables.pdf?v=1678130955</w:t>
      </w:r>
      <w:r w:rsidR="008F5B04">
        <w:rPr>
          <w:rFonts w:asciiTheme="majorHAnsi" w:hAnsiTheme="majorHAnsi" w:cstheme="majorHAnsi"/>
          <w:sz w:val="22"/>
          <w:szCs w:val="22"/>
        </w:rPr>
        <w:t xml:space="preserve"> </w:t>
      </w:r>
    </w:p>
    <w:p w14:paraId="7DB7D0CA" w14:textId="0C42620D" w:rsidR="00585FD6" w:rsidRPr="008F5B04" w:rsidRDefault="00585FD6" w:rsidP="008F5B04">
      <w:pPr>
        <w:pStyle w:val="Prrafodelista"/>
        <w:numPr>
          <w:ilvl w:val="0"/>
          <w:numId w:val="15"/>
        </w:numPr>
        <w:rPr>
          <w:rFonts w:asciiTheme="majorHAnsi" w:hAnsiTheme="majorHAnsi" w:cstheme="majorHAnsi"/>
          <w:sz w:val="22"/>
          <w:szCs w:val="22"/>
        </w:rPr>
      </w:pPr>
      <w:r w:rsidRPr="008F5B04">
        <w:rPr>
          <w:rFonts w:asciiTheme="majorHAnsi" w:hAnsiTheme="majorHAnsi" w:cstheme="majorHAnsi"/>
          <w:sz w:val="22"/>
          <w:szCs w:val="22"/>
        </w:rPr>
        <w:t>MIMPV. (2023b). Servicio de atención rural - SAR. MIMPV. https://rb.gy/y4smb</w:t>
      </w:r>
    </w:p>
    <w:p w14:paraId="0FD1CFA2" w14:textId="567197E5"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MINAM. (2022a). Memoria Institucional 2020 del Programa Nacional de Conservación de Bosques para la Mitigación del Cambio Climático. MINAM. https://repositoriodigital.minam.gob.pe/handle/123456789/1084</w:t>
      </w:r>
    </w:p>
    <w:p w14:paraId="7F17277B" w14:textId="10197F0D" w:rsidR="00585FD6" w:rsidRPr="00973CDD" w:rsidRDefault="00585FD6" w:rsidP="008F5B04">
      <w:pPr>
        <w:pStyle w:val="Prrafodelista"/>
        <w:numPr>
          <w:ilvl w:val="0"/>
          <w:numId w:val="14"/>
        </w:numPr>
        <w:rPr>
          <w:rFonts w:asciiTheme="majorHAnsi" w:hAnsiTheme="majorHAnsi" w:cstheme="majorHAnsi"/>
          <w:sz w:val="22"/>
          <w:szCs w:val="22"/>
          <w:lang w:val="en-US"/>
        </w:rPr>
      </w:pPr>
      <w:r w:rsidRPr="008F5B04">
        <w:rPr>
          <w:rFonts w:asciiTheme="majorHAnsi" w:hAnsiTheme="majorHAnsi" w:cstheme="majorHAnsi"/>
          <w:sz w:val="22"/>
          <w:szCs w:val="22"/>
        </w:rPr>
        <w:t>MINAM. (2022b). Programa Nacional De Conservación De Bosques Para La Mitigación Del Cambio</w:t>
      </w:r>
      <w:r w:rsidRPr="008F5B04">
        <w:rPr>
          <w:rFonts w:asciiTheme="majorHAnsi" w:hAnsiTheme="majorHAnsi" w:cstheme="majorHAnsi"/>
          <w:sz w:val="22"/>
          <w:szCs w:val="22"/>
        </w:rPr>
        <w:tab/>
        <w:t>Climático.</w:t>
      </w:r>
      <w:r w:rsidRPr="008F5B04">
        <w:rPr>
          <w:rFonts w:asciiTheme="majorHAnsi" w:hAnsiTheme="majorHAnsi" w:cstheme="majorHAnsi"/>
          <w:sz w:val="22"/>
          <w:szCs w:val="22"/>
        </w:rPr>
        <w:tab/>
      </w:r>
      <w:r w:rsidRPr="00973CDD">
        <w:rPr>
          <w:rFonts w:asciiTheme="majorHAnsi" w:hAnsiTheme="majorHAnsi" w:cstheme="majorHAnsi"/>
          <w:sz w:val="22"/>
          <w:szCs w:val="22"/>
          <w:lang w:val="en-US"/>
        </w:rPr>
        <w:t>MINAM. https://cdn.www.gob.pe/uploads/document/file/3950947/brochure-institucional-PNCB- 2022.pdf.pdf?v=1671492329</w:t>
      </w:r>
    </w:p>
    <w:p w14:paraId="36528B47" w14:textId="6C5C10FC"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Ministerio de Cultura y USAID. (2016). Plan de vida: guía para la planificación colectiva. Ministerio</w:t>
      </w:r>
      <w:r w:rsidRPr="008F5B04">
        <w:rPr>
          <w:rFonts w:asciiTheme="majorHAnsi" w:hAnsiTheme="majorHAnsi" w:cstheme="majorHAnsi"/>
          <w:sz w:val="22"/>
          <w:szCs w:val="22"/>
        </w:rPr>
        <w:tab/>
        <w:t>de</w:t>
      </w:r>
      <w:r w:rsidRPr="008F5B04">
        <w:rPr>
          <w:rFonts w:asciiTheme="majorHAnsi" w:hAnsiTheme="majorHAnsi" w:cstheme="majorHAnsi"/>
          <w:sz w:val="22"/>
          <w:szCs w:val="22"/>
        </w:rPr>
        <w:tab/>
        <w:t>Cultura</w:t>
      </w:r>
      <w:r w:rsidRPr="008F5B04">
        <w:rPr>
          <w:rFonts w:asciiTheme="majorHAnsi" w:hAnsiTheme="majorHAnsi" w:cstheme="majorHAnsi"/>
          <w:sz w:val="22"/>
          <w:szCs w:val="22"/>
        </w:rPr>
        <w:tab/>
        <w:t>y</w:t>
      </w:r>
      <w:r w:rsidRPr="008F5B04">
        <w:rPr>
          <w:rFonts w:asciiTheme="majorHAnsi" w:hAnsiTheme="majorHAnsi" w:cstheme="majorHAnsi"/>
          <w:sz w:val="22"/>
          <w:szCs w:val="22"/>
        </w:rPr>
        <w:tab/>
        <w:t>USAID. https://centroderecursos.cultura.pe/sites/default/files/rb/pdf/Plan-de-vida.pdf</w:t>
      </w:r>
    </w:p>
    <w:p w14:paraId="17B5E45C" w14:textId="71A6CB25"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OEA. (2022). Enfrentando la inseguridad alimentaria en las américas: buenas prácticas y lecciones aprendidas durante la pandemia DEL COVID-19. OEA. https://www.oas.org/es/sadye/publicaciones/Enfrentando_inseguridad_alimentaria_Ameri cas.pdf</w:t>
      </w:r>
    </w:p>
    <w:p w14:paraId="38064E6D" w14:textId="7D79F5A9"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OEFA. (s/f). Denunciar infracciones ambientales. OEFA. https://www.gob.pe/913-denunciar- infracciones-ambientales</w:t>
      </w:r>
    </w:p>
    <w:p w14:paraId="14D65051" w14:textId="206FB67E" w:rsidR="008F5B04" w:rsidRPr="008F5B04" w:rsidRDefault="008F5B04"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OHCHR. (2022). Derechos humanos de los pueblos indígenas al agua potable y al saneamiento: estado de la cuestión y enseñanzas de las culturas ancestrales. Informe del Relator Especial sobre los derechos humanos al agua potable y al </w:t>
      </w:r>
      <w:proofErr w:type="spellStart"/>
      <w:r w:rsidRPr="008F5B04">
        <w:rPr>
          <w:rFonts w:asciiTheme="majorHAnsi" w:hAnsiTheme="majorHAnsi" w:cstheme="majorHAnsi"/>
          <w:sz w:val="22"/>
          <w:szCs w:val="22"/>
        </w:rPr>
        <w:t>sanemaiento</w:t>
      </w:r>
      <w:proofErr w:type="spellEnd"/>
      <w:r w:rsidRPr="008F5B04">
        <w:rPr>
          <w:rFonts w:asciiTheme="majorHAnsi" w:hAnsiTheme="majorHAnsi" w:cstheme="majorHAnsi"/>
          <w:sz w:val="22"/>
          <w:szCs w:val="22"/>
        </w:rPr>
        <w:t xml:space="preserve">. </w:t>
      </w:r>
      <w:hyperlink r:id="rId45" w:history="1">
        <w:r w:rsidRPr="00F15345">
          <w:rPr>
            <w:rStyle w:val="Hipervnculo"/>
            <w:rFonts w:asciiTheme="majorHAnsi" w:hAnsiTheme="majorHAnsi" w:cstheme="majorHAnsi"/>
            <w:sz w:val="22"/>
            <w:szCs w:val="22"/>
          </w:rPr>
          <w:t>https://www.ohchr.org/sites/default/files/documents/issues/water/2022-09-15/A-HRC-51-24-Friendly-version-SP.pdf</w:t>
        </w:r>
      </w:hyperlink>
      <w:r>
        <w:rPr>
          <w:rFonts w:asciiTheme="majorHAnsi" w:hAnsiTheme="majorHAnsi" w:cstheme="majorHAnsi"/>
          <w:sz w:val="22"/>
          <w:szCs w:val="22"/>
        </w:rPr>
        <w:t xml:space="preserve"> </w:t>
      </w:r>
    </w:p>
    <w:p w14:paraId="64FB7D7E" w14:textId="39372D6C"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ONU. (2021). Cómo el conocimiento indígena puede ayudarnos a prevenir las crisis ambientales. ONU. https://www.unep.org/es/noticias-y-reportajes/reportajes/como-el- conocimiento-</w:t>
      </w:r>
      <w:proofErr w:type="spellStart"/>
      <w:r w:rsidRPr="008F5B04">
        <w:rPr>
          <w:rFonts w:asciiTheme="majorHAnsi" w:hAnsiTheme="majorHAnsi" w:cstheme="majorHAnsi"/>
          <w:sz w:val="22"/>
          <w:szCs w:val="22"/>
        </w:rPr>
        <w:t>indigena</w:t>
      </w:r>
      <w:proofErr w:type="spellEnd"/>
      <w:r w:rsidRPr="008F5B04">
        <w:rPr>
          <w:rFonts w:asciiTheme="majorHAnsi" w:hAnsiTheme="majorHAnsi" w:cstheme="majorHAnsi"/>
          <w:sz w:val="22"/>
          <w:szCs w:val="22"/>
        </w:rPr>
        <w:t>-puede-ayudarnos-prevenir-las-crisis</w:t>
      </w:r>
    </w:p>
    <w:p w14:paraId="1F0A3912" w14:textId="13899455"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Pachas, V. (2022). Análisis del impacto del crimen transnacional organizado en las comunidades indígenas de América Latina: el caso de Perú. Programa EL </w:t>
      </w:r>
      <w:proofErr w:type="spellStart"/>
      <w:r w:rsidRPr="008F5B04">
        <w:rPr>
          <w:rFonts w:asciiTheme="majorHAnsi" w:hAnsiTheme="majorHAnsi" w:cstheme="majorHAnsi"/>
          <w:sz w:val="22"/>
          <w:szCs w:val="22"/>
        </w:rPr>
        <w:t>PAcCTO</w:t>
      </w:r>
      <w:proofErr w:type="spellEnd"/>
      <w:r w:rsidRPr="008F5B04">
        <w:rPr>
          <w:rFonts w:asciiTheme="majorHAnsi" w:hAnsiTheme="majorHAnsi" w:cstheme="majorHAnsi"/>
          <w:sz w:val="22"/>
          <w:szCs w:val="22"/>
        </w:rPr>
        <w:t xml:space="preserve">. </w:t>
      </w:r>
      <w:hyperlink r:id="rId46" w:history="1">
        <w:r w:rsidR="008F5B04" w:rsidRPr="00F15345">
          <w:rPr>
            <w:rStyle w:val="Hipervnculo"/>
            <w:rFonts w:asciiTheme="majorHAnsi" w:hAnsiTheme="majorHAnsi" w:cstheme="majorHAnsi"/>
            <w:sz w:val="22"/>
            <w:szCs w:val="22"/>
          </w:rPr>
          <w:t>https://www.elpaccto.eu/wp-content/uploads/2022/04/Comunidades-Indigenas-Peru.pdf</w:t>
        </w:r>
      </w:hyperlink>
      <w:r w:rsidR="008F5B04">
        <w:rPr>
          <w:rFonts w:asciiTheme="majorHAnsi" w:hAnsiTheme="majorHAnsi" w:cstheme="majorHAnsi"/>
          <w:sz w:val="22"/>
          <w:szCs w:val="22"/>
        </w:rPr>
        <w:t xml:space="preserve"> </w:t>
      </w:r>
    </w:p>
    <w:p w14:paraId="663C2966" w14:textId="36AE13CD"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Presidencia de la República del Perú. (2021). Ley de seguridad alimentaria y nutricional. https://busquedas.elperuano.pe/normaslegales/ley-de-seguridad-alimentaria-y-</w:t>
      </w:r>
    </w:p>
    <w:p w14:paraId="2D0D214C" w14:textId="77777777"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nutricional-ley-n-31315-1976374-1/</w:t>
      </w:r>
    </w:p>
    <w:p w14:paraId="6BC32205" w14:textId="2B9AC125" w:rsidR="00585FD6" w:rsidRPr="008F5B04" w:rsidRDefault="00585FD6" w:rsidP="008F5B04">
      <w:pPr>
        <w:pStyle w:val="Prrafodelista"/>
        <w:numPr>
          <w:ilvl w:val="0"/>
          <w:numId w:val="14"/>
        </w:numPr>
        <w:rPr>
          <w:rFonts w:asciiTheme="majorHAnsi" w:hAnsiTheme="majorHAnsi" w:cstheme="majorHAnsi"/>
          <w:sz w:val="22"/>
          <w:szCs w:val="22"/>
        </w:rPr>
      </w:pPr>
      <w:proofErr w:type="spellStart"/>
      <w:r w:rsidRPr="008F5B04">
        <w:rPr>
          <w:rFonts w:asciiTheme="majorHAnsi" w:hAnsiTheme="majorHAnsi" w:cstheme="majorHAnsi"/>
          <w:sz w:val="22"/>
          <w:szCs w:val="22"/>
        </w:rPr>
        <w:t>Profonanpe</w:t>
      </w:r>
      <w:proofErr w:type="spellEnd"/>
      <w:r w:rsidRPr="008F5B04">
        <w:rPr>
          <w:rFonts w:asciiTheme="majorHAnsi" w:hAnsiTheme="majorHAnsi" w:cstheme="majorHAnsi"/>
          <w:sz w:val="22"/>
          <w:szCs w:val="22"/>
        </w:rPr>
        <w:t>. (2023). Inician las actividades de Ingeniería de Detalle en la cuenca Corrientes. Remedia -</w:t>
      </w:r>
      <w:proofErr w:type="spellStart"/>
      <w:r w:rsidRPr="008F5B04">
        <w:rPr>
          <w:rFonts w:asciiTheme="majorHAnsi" w:hAnsiTheme="majorHAnsi" w:cstheme="majorHAnsi"/>
          <w:sz w:val="22"/>
          <w:szCs w:val="22"/>
        </w:rPr>
        <w:t>Profonanpe</w:t>
      </w:r>
      <w:proofErr w:type="spellEnd"/>
      <w:r w:rsidRPr="008F5B04">
        <w:rPr>
          <w:rFonts w:asciiTheme="majorHAnsi" w:hAnsiTheme="majorHAnsi" w:cstheme="majorHAnsi"/>
          <w:sz w:val="22"/>
          <w:szCs w:val="22"/>
        </w:rPr>
        <w:t xml:space="preserve">. https://remedia.profonanpe.org.pe/inician-las-actividades-de- </w:t>
      </w:r>
      <w:proofErr w:type="spellStart"/>
      <w:r w:rsidRPr="008F5B04">
        <w:rPr>
          <w:rFonts w:asciiTheme="majorHAnsi" w:hAnsiTheme="majorHAnsi" w:cstheme="majorHAnsi"/>
          <w:sz w:val="22"/>
          <w:szCs w:val="22"/>
        </w:rPr>
        <w:t>ingenieria</w:t>
      </w:r>
      <w:proofErr w:type="spellEnd"/>
      <w:r w:rsidRPr="008F5B04">
        <w:rPr>
          <w:rFonts w:asciiTheme="majorHAnsi" w:hAnsiTheme="majorHAnsi" w:cstheme="majorHAnsi"/>
          <w:sz w:val="22"/>
          <w:szCs w:val="22"/>
        </w:rPr>
        <w:t>-</w:t>
      </w:r>
      <w:proofErr w:type="spellStart"/>
      <w:r w:rsidRPr="008F5B04">
        <w:rPr>
          <w:rFonts w:asciiTheme="majorHAnsi" w:hAnsiTheme="majorHAnsi" w:cstheme="majorHAnsi"/>
          <w:sz w:val="22"/>
          <w:szCs w:val="22"/>
        </w:rPr>
        <w:t>de-detalle-en-la-cuenca-corrientes</w:t>
      </w:r>
      <w:proofErr w:type="spellEnd"/>
      <w:r w:rsidRPr="008F5B04">
        <w:rPr>
          <w:rFonts w:asciiTheme="majorHAnsi" w:hAnsiTheme="majorHAnsi" w:cstheme="majorHAnsi"/>
          <w:sz w:val="22"/>
          <w:szCs w:val="22"/>
        </w:rPr>
        <w:t>/</w:t>
      </w:r>
    </w:p>
    <w:p w14:paraId="37FD099C" w14:textId="6CC875A4" w:rsidR="00585FD6" w:rsidRPr="00973CDD" w:rsidRDefault="00585FD6" w:rsidP="008F5B04">
      <w:pPr>
        <w:pStyle w:val="Prrafodelista"/>
        <w:numPr>
          <w:ilvl w:val="0"/>
          <w:numId w:val="14"/>
        </w:numPr>
        <w:rPr>
          <w:rFonts w:asciiTheme="majorHAnsi" w:hAnsiTheme="majorHAnsi" w:cstheme="majorHAnsi"/>
          <w:sz w:val="22"/>
          <w:szCs w:val="22"/>
          <w:lang w:val="en-US"/>
        </w:rPr>
      </w:pPr>
      <w:r w:rsidRPr="008F5B04">
        <w:rPr>
          <w:rFonts w:asciiTheme="majorHAnsi" w:hAnsiTheme="majorHAnsi" w:cstheme="majorHAnsi"/>
          <w:sz w:val="22"/>
          <w:szCs w:val="22"/>
        </w:rPr>
        <w:t>Proyecto</w:t>
      </w:r>
      <w:r w:rsidRPr="008F5B04">
        <w:rPr>
          <w:rFonts w:asciiTheme="majorHAnsi" w:hAnsiTheme="majorHAnsi" w:cstheme="majorHAnsi"/>
          <w:sz w:val="22"/>
          <w:szCs w:val="22"/>
        </w:rPr>
        <w:tab/>
        <w:t>Prevenir.</w:t>
      </w:r>
      <w:r w:rsidRPr="008F5B04">
        <w:rPr>
          <w:rFonts w:asciiTheme="majorHAnsi" w:hAnsiTheme="majorHAnsi" w:cstheme="majorHAnsi"/>
          <w:sz w:val="22"/>
          <w:szCs w:val="22"/>
        </w:rPr>
        <w:tab/>
        <w:t>(2022). Los</w:t>
      </w:r>
      <w:r w:rsidRPr="008F5B04">
        <w:rPr>
          <w:rFonts w:asciiTheme="majorHAnsi" w:hAnsiTheme="majorHAnsi" w:cstheme="majorHAnsi"/>
          <w:sz w:val="22"/>
          <w:szCs w:val="22"/>
        </w:rPr>
        <w:tab/>
        <w:t>defensores</w:t>
      </w:r>
      <w:r w:rsidRPr="008F5B04">
        <w:rPr>
          <w:rFonts w:asciiTheme="majorHAnsi" w:hAnsiTheme="majorHAnsi" w:cstheme="majorHAnsi"/>
          <w:sz w:val="22"/>
          <w:szCs w:val="22"/>
        </w:rPr>
        <w:tab/>
        <w:t>amenazados.</w:t>
      </w:r>
      <w:r w:rsidRPr="008F5B04">
        <w:rPr>
          <w:rFonts w:asciiTheme="majorHAnsi" w:hAnsiTheme="majorHAnsi" w:cstheme="majorHAnsi"/>
          <w:sz w:val="22"/>
          <w:szCs w:val="22"/>
        </w:rPr>
        <w:tab/>
      </w:r>
      <w:r w:rsidRPr="00973CDD">
        <w:rPr>
          <w:rFonts w:asciiTheme="majorHAnsi" w:hAnsiTheme="majorHAnsi" w:cstheme="majorHAnsi"/>
          <w:sz w:val="22"/>
          <w:szCs w:val="22"/>
          <w:lang w:val="en-US"/>
        </w:rPr>
        <w:t>USAID. https://preveniramazonia.pe/noticia/los-defensores-amenazados/</w:t>
      </w:r>
    </w:p>
    <w:p w14:paraId="01667FD1" w14:textId="3A73D3C6"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RENIEC. (2021). RENIEC registró más de 200 mil actas en lenguas originarias. RENIEC. https://www.gob.pe/institucion/reniec/noticias/510174-reniec-registro-mas-de-200-mil- actas-en-lenguas-originarias</w:t>
      </w:r>
    </w:p>
    <w:p w14:paraId="544215BE" w14:textId="346DC9F5"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Romo, V. (2020). Crisis en el VRAEM: invasión de territorio indígena y narcotráfico en plena pandemia. </w:t>
      </w:r>
      <w:proofErr w:type="spellStart"/>
      <w:r w:rsidRPr="008F5B04">
        <w:rPr>
          <w:rFonts w:asciiTheme="majorHAnsi" w:hAnsiTheme="majorHAnsi" w:cstheme="majorHAnsi"/>
          <w:sz w:val="22"/>
          <w:szCs w:val="22"/>
        </w:rPr>
        <w:t>Mongabay</w:t>
      </w:r>
      <w:proofErr w:type="spellEnd"/>
      <w:r w:rsidRPr="008F5B04">
        <w:rPr>
          <w:rFonts w:asciiTheme="majorHAnsi" w:hAnsiTheme="majorHAnsi" w:cstheme="majorHAnsi"/>
          <w:sz w:val="22"/>
          <w:szCs w:val="22"/>
        </w:rPr>
        <w:t>. https://es.mongabay.com/2020/05/vraem-narcotrafico-ashaninkas- pandemia-covid-19/</w:t>
      </w:r>
    </w:p>
    <w:p w14:paraId="0649094C" w14:textId="06E37EE8"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Santos, G. (2022a). Crisis alimentaria impactará sobre casos de anemia y desnutrición en pueblos indígena. Ojo Público. https://ojo-publico.com/ambiente/territorio- amazonas/crisis-alimentaria-impactara-casos-anemia-pueblos-indigenas</w:t>
      </w:r>
    </w:p>
    <w:p w14:paraId="3AF65D6F" w14:textId="58037352"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Santos, G. (2022b). La relegada representación indígena para las elecciones regionales en la Amazonía peruana. Ojo Público. https://ojo-publico.com/politica/elecciones- 2022/elecciones-2022-la-relegada-representacion-indigena-la-amazonia</w:t>
      </w:r>
      <w:r w:rsidR="008F5B04">
        <w:rPr>
          <w:rFonts w:asciiTheme="majorHAnsi" w:hAnsiTheme="majorHAnsi" w:cstheme="majorHAnsi"/>
          <w:sz w:val="22"/>
          <w:szCs w:val="22"/>
        </w:rPr>
        <w:t xml:space="preserve"> </w:t>
      </w:r>
    </w:p>
    <w:p w14:paraId="186B4757" w14:textId="2252CA7C" w:rsidR="00585FD6" w:rsidRPr="00585FD6" w:rsidRDefault="00585FD6" w:rsidP="008F5B04">
      <w:pPr>
        <w:ind w:firstLine="48"/>
        <w:rPr>
          <w:rFonts w:asciiTheme="majorHAnsi" w:hAnsiTheme="majorHAnsi" w:cstheme="majorHAnsi"/>
          <w:sz w:val="22"/>
          <w:szCs w:val="22"/>
        </w:rPr>
      </w:pPr>
    </w:p>
    <w:p w14:paraId="669C8A2D" w14:textId="0B9F3FB7"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SPDA. (2021). Elecciones 2021: ¿Son tomados en cuenta los pueblos indígenas en los planes de gobierno? SPDA. https://www.actualidadambiental.pe/elecciones-2021-son-tomados- en-cuenta-los-pueblos-</w:t>
      </w:r>
      <w:proofErr w:type="spellStart"/>
      <w:r w:rsidRPr="008F5B04">
        <w:rPr>
          <w:rFonts w:asciiTheme="majorHAnsi" w:hAnsiTheme="majorHAnsi" w:cstheme="majorHAnsi"/>
          <w:sz w:val="22"/>
          <w:szCs w:val="22"/>
        </w:rPr>
        <w:t>indigenas</w:t>
      </w:r>
      <w:proofErr w:type="spellEnd"/>
      <w:r w:rsidRPr="008F5B04">
        <w:rPr>
          <w:rFonts w:asciiTheme="majorHAnsi" w:hAnsiTheme="majorHAnsi" w:cstheme="majorHAnsi"/>
          <w:sz w:val="22"/>
          <w:szCs w:val="22"/>
        </w:rPr>
        <w:t>-en-los-planes-de-gobierno/</w:t>
      </w:r>
    </w:p>
    <w:p w14:paraId="1E6DDBAF" w14:textId="4C2086B3" w:rsidR="00585FD6" w:rsidRPr="00973CDD" w:rsidRDefault="00585FD6" w:rsidP="008F5B04">
      <w:pPr>
        <w:pStyle w:val="Prrafodelista"/>
        <w:numPr>
          <w:ilvl w:val="0"/>
          <w:numId w:val="14"/>
        </w:numPr>
        <w:rPr>
          <w:rFonts w:asciiTheme="majorHAnsi" w:hAnsiTheme="majorHAnsi" w:cstheme="majorHAnsi"/>
          <w:sz w:val="22"/>
          <w:szCs w:val="22"/>
          <w:lang w:val="en-US"/>
        </w:rPr>
      </w:pPr>
      <w:proofErr w:type="spellStart"/>
      <w:r w:rsidRPr="008F5B04">
        <w:rPr>
          <w:rFonts w:asciiTheme="majorHAnsi" w:hAnsiTheme="majorHAnsi" w:cstheme="majorHAnsi"/>
          <w:sz w:val="22"/>
          <w:szCs w:val="22"/>
        </w:rPr>
        <w:t>Transparency</w:t>
      </w:r>
      <w:proofErr w:type="spellEnd"/>
      <w:r w:rsidRPr="008F5B04">
        <w:rPr>
          <w:rFonts w:asciiTheme="majorHAnsi" w:hAnsiTheme="majorHAnsi" w:cstheme="majorHAnsi"/>
          <w:sz w:val="22"/>
          <w:szCs w:val="22"/>
        </w:rPr>
        <w:t xml:space="preserve"> International. (2022). El índice de percepción de la corrupción 2021 revela que los niveles de corrupción se han estancado en los últimos diez años, en medio de un entorno de abusos a los derechos humanos y deterioro de la democracia. </w:t>
      </w:r>
      <w:r w:rsidRPr="00973CDD">
        <w:rPr>
          <w:rFonts w:asciiTheme="majorHAnsi" w:hAnsiTheme="majorHAnsi" w:cstheme="majorHAnsi"/>
          <w:sz w:val="22"/>
          <w:szCs w:val="22"/>
          <w:lang w:val="en-US"/>
        </w:rPr>
        <w:t>Transparency International. https://www.transparency.org/es/press/2021-corruption-perceptions-index-press-release</w:t>
      </w:r>
    </w:p>
    <w:p w14:paraId="77917B4C" w14:textId="66B24CAA"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UE. (s/f). EL </w:t>
      </w:r>
      <w:proofErr w:type="spellStart"/>
      <w:r w:rsidRPr="008F5B04">
        <w:rPr>
          <w:rFonts w:asciiTheme="majorHAnsi" w:hAnsiTheme="majorHAnsi" w:cstheme="majorHAnsi"/>
          <w:sz w:val="22"/>
          <w:szCs w:val="22"/>
        </w:rPr>
        <w:t>PAcCTO</w:t>
      </w:r>
      <w:proofErr w:type="spellEnd"/>
      <w:r w:rsidRPr="008F5B04">
        <w:rPr>
          <w:rFonts w:asciiTheme="majorHAnsi" w:hAnsiTheme="majorHAnsi" w:cstheme="majorHAnsi"/>
          <w:sz w:val="22"/>
          <w:szCs w:val="22"/>
        </w:rPr>
        <w:t xml:space="preserve"> frente a los nuevos retos: a la vanguardia de América Latina y la Unión Europea. Europa Latinoamérica Programa de Asistencia contra el Crimen Transnacional Organizado - El PACCTO. https://www.elpaccto.eu/</w:t>
      </w:r>
    </w:p>
    <w:p w14:paraId="233411B1" w14:textId="1776939E"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UNFPA. (2022). Se debe visibilizar el embarazo y la maternidad adolescentes para construir un</w:t>
      </w:r>
      <w:r w:rsidRPr="008F5B04">
        <w:rPr>
          <w:rFonts w:asciiTheme="majorHAnsi" w:hAnsiTheme="majorHAnsi" w:cstheme="majorHAnsi"/>
          <w:sz w:val="22"/>
          <w:szCs w:val="22"/>
        </w:rPr>
        <w:tab/>
        <w:t>mejor</w:t>
      </w:r>
      <w:r w:rsidRPr="008F5B04">
        <w:rPr>
          <w:rFonts w:asciiTheme="majorHAnsi" w:hAnsiTheme="majorHAnsi" w:cstheme="majorHAnsi"/>
          <w:sz w:val="22"/>
          <w:szCs w:val="22"/>
        </w:rPr>
        <w:tab/>
        <w:t>futuro</w:t>
      </w:r>
      <w:r w:rsidRPr="008F5B04">
        <w:rPr>
          <w:rFonts w:asciiTheme="majorHAnsi" w:hAnsiTheme="majorHAnsi" w:cstheme="majorHAnsi"/>
          <w:sz w:val="22"/>
          <w:szCs w:val="22"/>
        </w:rPr>
        <w:tab/>
        <w:t>para</w:t>
      </w:r>
      <w:r w:rsidRPr="008F5B04">
        <w:rPr>
          <w:rFonts w:asciiTheme="majorHAnsi" w:hAnsiTheme="majorHAnsi" w:cstheme="majorHAnsi"/>
          <w:sz w:val="22"/>
          <w:szCs w:val="22"/>
        </w:rPr>
        <w:tab/>
        <w:t>las</w:t>
      </w:r>
      <w:r w:rsidRPr="008F5B04">
        <w:rPr>
          <w:rFonts w:asciiTheme="majorHAnsi" w:hAnsiTheme="majorHAnsi" w:cstheme="majorHAnsi"/>
          <w:sz w:val="22"/>
          <w:szCs w:val="22"/>
        </w:rPr>
        <w:tab/>
        <w:t>niñas</w:t>
      </w:r>
      <w:r w:rsidRPr="008F5B04">
        <w:rPr>
          <w:rFonts w:asciiTheme="majorHAnsi" w:hAnsiTheme="majorHAnsi" w:cstheme="majorHAnsi"/>
          <w:sz w:val="22"/>
          <w:szCs w:val="22"/>
        </w:rPr>
        <w:tab/>
        <w:t>y</w:t>
      </w:r>
      <w:r w:rsidRPr="008F5B04">
        <w:rPr>
          <w:rFonts w:asciiTheme="majorHAnsi" w:hAnsiTheme="majorHAnsi" w:cstheme="majorHAnsi"/>
          <w:sz w:val="22"/>
          <w:szCs w:val="22"/>
        </w:rPr>
        <w:tab/>
        <w:t>adolescentes</w:t>
      </w:r>
      <w:r w:rsidRPr="008F5B04">
        <w:rPr>
          <w:rFonts w:asciiTheme="majorHAnsi" w:hAnsiTheme="majorHAnsi" w:cstheme="majorHAnsi"/>
          <w:sz w:val="22"/>
          <w:szCs w:val="22"/>
        </w:rPr>
        <w:tab/>
        <w:t>del</w:t>
      </w:r>
      <w:r w:rsidRPr="008F5B04">
        <w:rPr>
          <w:rFonts w:asciiTheme="majorHAnsi" w:hAnsiTheme="majorHAnsi" w:cstheme="majorHAnsi"/>
          <w:sz w:val="22"/>
          <w:szCs w:val="22"/>
        </w:rPr>
        <w:tab/>
        <w:t>Perú.</w:t>
      </w:r>
      <w:r w:rsidRPr="008F5B04">
        <w:rPr>
          <w:rFonts w:asciiTheme="majorHAnsi" w:hAnsiTheme="majorHAnsi" w:cstheme="majorHAnsi"/>
          <w:sz w:val="22"/>
          <w:szCs w:val="22"/>
        </w:rPr>
        <w:tab/>
        <w:t>UNFPA. https://peru.unfpa.org/es/news/se-debe-visibilizar-el-embarazo-y-la-maternidad- adolescentes-para-construir-un-mejor-futuro</w:t>
      </w:r>
    </w:p>
    <w:p w14:paraId="1F97692D" w14:textId="163FCD31"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UNFPA. (2023). Perú: maternidad en niñas entre 10 y 14 años creció 14% en 2022. UNFPA. https://peru.unfpa.org/es/news/per%C3%BA-maternidad-en-ni%C3%B1as-entre-10-y-14- a%C3%B1os-creci%C3%B3-14-en-2022</w:t>
      </w:r>
    </w:p>
    <w:p w14:paraId="0EAAADD4" w14:textId="56D4ECB6" w:rsidR="00585FD6" w:rsidRPr="00973CDD" w:rsidRDefault="00585FD6" w:rsidP="008F5B04">
      <w:pPr>
        <w:pStyle w:val="Prrafodelista"/>
        <w:numPr>
          <w:ilvl w:val="0"/>
          <w:numId w:val="14"/>
        </w:numPr>
        <w:rPr>
          <w:rFonts w:asciiTheme="majorHAnsi" w:hAnsiTheme="majorHAnsi" w:cstheme="majorHAnsi"/>
          <w:sz w:val="22"/>
          <w:szCs w:val="22"/>
          <w:lang w:val="en-US"/>
        </w:rPr>
      </w:pPr>
      <w:proofErr w:type="spellStart"/>
      <w:r w:rsidRPr="008F5B04">
        <w:rPr>
          <w:rFonts w:asciiTheme="majorHAnsi" w:hAnsiTheme="majorHAnsi" w:cstheme="majorHAnsi"/>
          <w:sz w:val="22"/>
          <w:szCs w:val="22"/>
        </w:rPr>
        <w:t>Us</w:t>
      </w:r>
      <w:proofErr w:type="spellEnd"/>
      <w:r w:rsidRPr="008F5B04">
        <w:rPr>
          <w:rFonts w:asciiTheme="majorHAnsi" w:hAnsiTheme="majorHAnsi" w:cstheme="majorHAnsi"/>
          <w:sz w:val="22"/>
          <w:szCs w:val="22"/>
        </w:rPr>
        <w:t xml:space="preserve">, H. (2022). La triple barrera para reducir brechas digitales para pueblos indígenas. </w:t>
      </w:r>
      <w:r w:rsidRPr="00973CDD">
        <w:rPr>
          <w:rFonts w:asciiTheme="majorHAnsi" w:hAnsiTheme="majorHAnsi" w:cstheme="majorHAnsi"/>
          <w:sz w:val="22"/>
          <w:szCs w:val="22"/>
          <w:lang w:val="en-US"/>
        </w:rPr>
        <w:t>BID. https://blogs.iadb.org/igualdad/es/brechas-digitales-pueblos-indigenas/</w:t>
      </w:r>
    </w:p>
    <w:p w14:paraId="44DB669F" w14:textId="2A62F037"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USAID. (2022). ABC de las personas defensoras ambientales. Proyecto Prevenir. Documento técnico</w:t>
      </w:r>
      <w:r w:rsidRPr="008F5B04">
        <w:rPr>
          <w:rFonts w:asciiTheme="majorHAnsi" w:hAnsiTheme="majorHAnsi" w:cstheme="majorHAnsi"/>
          <w:sz w:val="22"/>
          <w:szCs w:val="22"/>
        </w:rPr>
        <w:tab/>
        <w:t>de</w:t>
      </w:r>
      <w:r w:rsidRPr="008F5B04">
        <w:rPr>
          <w:rFonts w:asciiTheme="majorHAnsi" w:hAnsiTheme="majorHAnsi" w:cstheme="majorHAnsi"/>
          <w:sz w:val="22"/>
          <w:szCs w:val="22"/>
        </w:rPr>
        <w:tab/>
        <w:t>trabajo.</w:t>
      </w:r>
      <w:r w:rsidRPr="008F5B04">
        <w:rPr>
          <w:rFonts w:asciiTheme="majorHAnsi" w:hAnsiTheme="majorHAnsi" w:cstheme="majorHAnsi"/>
          <w:sz w:val="22"/>
          <w:szCs w:val="22"/>
        </w:rPr>
        <w:tab/>
        <w:t xml:space="preserve">https://preveniramazonia.pe/wp- </w:t>
      </w:r>
      <w:proofErr w:type="spellStart"/>
      <w:r w:rsidRPr="008F5B04">
        <w:rPr>
          <w:rFonts w:asciiTheme="majorHAnsi" w:hAnsiTheme="majorHAnsi" w:cstheme="majorHAnsi"/>
          <w:sz w:val="22"/>
          <w:szCs w:val="22"/>
        </w:rPr>
        <w:t>content</w:t>
      </w:r>
      <w:proofErr w:type="spellEnd"/>
      <w:r w:rsidRPr="008F5B04">
        <w:rPr>
          <w:rFonts w:asciiTheme="majorHAnsi" w:hAnsiTheme="majorHAnsi" w:cstheme="majorHAnsi"/>
          <w:sz w:val="22"/>
          <w:szCs w:val="22"/>
        </w:rPr>
        <w:t>/</w:t>
      </w:r>
      <w:proofErr w:type="spellStart"/>
      <w:r w:rsidRPr="008F5B04">
        <w:rPr>
          <w:rFonts w:asciiTheme="majorHAnsi" w:hAnsiTheme="majorHAnsi" w:cstheme="majorHAnsi"/>
          <w:sz w:val="22"/>
          <w:szCs w:val="22"/>
        </w:rPr>
        <w:t>uploads</w:t>
      </w:r>
      <w:proofErr w:type="spellEnd"/>
      <w:r w:rsidRPr="008F5B04">
        <w:rPr>
          <w:rFonts w:asciiTheme="majorHAnsi" w:hAnsiTheme="majorHAnsi" w:cstheme="majorHAnsi"/>
          <w:sz w:val="22"/>
          <w:szCs w:val="22"/>
        </w:rPr>
        <w:t>/ABC_PERSONAS_DEFENSORAS_AMBIENTALES_FINAL.pdf</w:t>
      </w:r>
    </w:p>
    <w:p w14:paraId="2FFCBBFA" w14:textId="52B4E41F"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Valdivia, N. (2002). Etnicidad, pobreza y exclusión social: la situación de la población indígena urbana</w:t>
      </w:r>
      <w:r w:rsidRPr="008F5B04">
        <w:rPr>
          <w:rFonts w:asciiTheme="majorHAnsi" w:hAnsiTheme="majorHAnsi" w:cstheme="majorHAnsi"/>
          <w:sz w:val="22"/>
          <w:szCs w:val="22"/>
        </w:rPr>
        <w:tab/>
        <w:t>en</w:t>
      </w:r>
      <w:r w:rsidRPr="008F5B04">
        <w:rPr>
          <w:rFonts w:asciiTheme="majorHAnsi" w:hAnsiTheme="majorHAnsi" w:cstheme="majorHAnsi"/>
          <w:sz w:val="22"/>
          <w:szCs w:val="22"/>
        </w:rPr>
        <w:tab/>
        <w:t>Perú</w:t>
      </w:r>
      <w:r w:rsidRPr="008F5B04">
        <w:rPr>
          <w:rFonts w:asciiTheme="majorHAnsi" w:hAnsiTheme="majorHAnsi" w:cstheme="majorHAnsi"/>
          <w:sz w:val="22"/>
          <w:szCs w:val="22"/>
        </w:rPr>
        <w:tab/>
        <w:t>(Informe</w:t>
      </w:r>
      <w:r w:rsidRPr="008F5B04">
        <w:rPr>
          <w:rFonts w:asciiTheme="majorHAnsi" w:hAnsiTheme="majorHAnsi" w:cstheme="majorHAnsi"/>
          <w:sz w:val="22"/>
          <w:szCs w:val="22"/>
        </w:rPr>
        <w:tab/>
        <w:t>Final).</w:t>
      </w:r>
      <w:r w:rsidRPr="008F5B04">
        <w:rPr>
          <w:rFonts w:asciiTheme="majorHAnsi" w:hAnsiTheme="majorHAnsi" w:cstheme="majorHAnsi"/>
          <w:sz w:val="22"/>
          <w:szCs w:val="22"/>
        </w:rPr>
        <w:tab/>
        <w:t>GRADE. https://alertacontraelracismo.pe/sites/default/files/archivos/investigacion/informe_sobre_ indigenas.pdf</w:t>
      </w:r>
    </w:p>
    <w:p w14:paraId="0DC433F9" w14:textId="4377F5CC"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Velasquez, R. (2019). El rol de los partidos políticos en democracia. El </w:t>
      </w:r>
      <w:proofErr w:type="gramStart"/>
      <w:r w:rsidRPr="008F5B04">
        <w:rPr>
          <w:rFonts w:asciiTheme="majorHAnsi" w:hAnsiTheme="majorHAnsi" w:cstheme="majorHAnsi"/>
          <w:sz w:val="22"/>
          <w:szCs w:val="22"/>
        </w:rPr>
        <w:t>Peruano</w:t>
      </w:r>
      <w:proofErr w:type="gramEnd"/>
      <w:r w:rsidRPr="008F5B04">
        <w:rPr>
          <w:rFonts w:asciiTheme="majorHAnsi" w:hAnsiTheme="majorHAnsi" w:cstheme="majorHAnsi"/>
          <w:sz w:val="22"/>
          <w:szCs w:val="22"/>
        </w:rPr>
        <w:t>. https://elperuano.pe/noticia/76480-el-rol-de-los-partidos-politicos-en-democracia</w:t>
      </w:r>
    </w:p>
    <w:p w14:paraId="3B0A9C3E" w14:textId="269A5BD5" w:rsidR="00585FD6" w:rsidRPr="00973CDD" w:rsidRDefault="00585FD6" w:rsidP="008F5B04">
      <w:pPr>
        <w:pStyle w:val="Prrafodelista"/>
        <w:numPr>
          <w:ilvl w:val="0"/>
          <w:numId w:val="14"/>
        </w:numPr>
        <w:rPr>
          <w:rFonts w:asciiTheme="majorHAnsi" w:hAnsiTheme="majorHAnsi" w:cstheme="majorHAnsi"/>
          <w:sz w:val="22"/>
          <w:szCs w:val="22"/>
          <w:lang w:val="en-US"/>
        </w:rPr>
      </w:pPr>
      <w:r w:rsidRPr="00973CDD">
        <w:rPr>
          <w:rFonts w:asciiTheme="majorHAnsi" w:hAnsiTheme="majorHAnsi" w:cstheme="majorHAnsi"/>
          <w:sz w:val="22"/>
          <w:szCs w:val="22"/>
          <w:lang w:val="en-US"/>
        </w:rPr>
        <w:t>World Data Lab. (s/f). World Population living in water scarce areas [Data set]. En World Population living in water scarce areas. https://rb.gy/pnaf9</w:t>
      </w:r>
    </w:p>
    <w:p w14:paraId="2118C6A0" w14:textId="3A460515" w:rsidR="00585FD6" w:rsidRPr="008F5B04"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Palacios, G. (2019). ¿Queremos ser madres? Vivencias y significados del embarazo en la adolescencia en una comunidad nativa de la Amazonía peruana. </w:t>
      </w:r>
      <w:proofErr w:type="spellStart"/>
      <w:r w:rsidRPr="008F5B04">
        <w:rPr>
          <w:rFonts w:asciiTheme="majorHAnsi" w:hAnsiTheme="majorHAnsi" w:cstheme="majorHAnsi"/>
          <w:sz w:val="22"/>
          <w:szCs w:val="22"/>
        </w:rPr>
        <w:t>Bulletin</w:t>
      </w:r>
      <w:proofErr w:type="spellEnd"/>
      <w:r w:rsidRPr="008F5B04">
        <w:rPr>
          <w:rFonts w:asciiTheme="majorHAnsi" w:hAnsiTheme="majorHAnsi" w:cstheme="majorHAnsi"/>
          <w:sz w:val="22"/>
          <w:szCs w:val="22"/>
        </w:rPr>
        <w:t xml:space="preserve"> de </w:t>
      </w:r>
      <w:proofErr w:type="spellStart"/>
      <w:r w:rsidRPr="008F5B04">
        <w:rPr>
          <w:rFonts w:asciiTheme="majorHAnsi" w:hAnsiTheme="majorHAnsi" w:cstheme="majorHAnsi"/>
          <w:sz w:val="22"/>
          <w:szCs w:val="22"/>
        </w:rPr>
        <w:t>l’Institut</w:t>
      </w:r>
      <w:proofErr w:type="spellEnd"/>
      <w:r w:rsidRPr="008F5B04">
        <w:rPr>
          <w:rFonts w:asciiTheme="majorHAnsi" w:hAnsiTheme="majorHAnsi" w:cstheme="majorHAnsi"/>
          <w:sz w:val="22"/>
          <w:szCs w:val="22"/>
        </w:rPr>
        <w:t xml:space="preserve"> </w:t>
      </w:r>
      <w:proofErr w:type="spellStart"/>
      <w:r w:rsidRPr="008F5B04">
        <w:rPr>
          <w:rFonts w:asciiTheme="majorHAnsi" w:hAnsiTheme="majorHAnsi" w:cstheme="majorHAnsi"/>
          <w:sz w:val="22"/>
          <w:szCs w:val="22"/>
        </w:rPr>
        <w:t>Français</w:t>
      </w:r>
      <w:proofErr w:type="spellEnd"/>
      <w:r w:rsidRPr="008F5B04">
        <w:rPr>
          <w:rFonts w:asciiTheme="majorHAnsi" w:hAnsiTheme="majorHAnsi" w:cstheme="majorHAnsi"/>
          <w:sz w:val="22"/>
          <w:szCs w:val="22"/>
        </w:rPr>
        <w:t xml:space="preserve"> </w:t>
      </w:r>
      <w:proofErr w:type="spellStart"/>
      <w:r w:rsidRPr="008F5B04">
        <w:rPr>
          <w:rFonts w:asciiTheme="majorHAnsi" w:hAnsiTheme="majorHAnsi" w:cstheme="majorHAnsi"/>
          <w:sz w:val="22"/>
          <w:szCs w:val="22"/>
        </w:rPr>
        <w:t>d’études</w:t>
      </w:r>
      <w:proofErr w:type="spellEnd"/>
      <w:r w:rsidRPr="008F5B04">
        <w:rPr>
          <w:rFonts w:asciiTheme="majorHAnsi" w:hAnsiTheme="majorHAnsi" w:cstheme="majorHAnsi"/>
          <w:sz w:val="22"/>
          <w:szCs w:val="22"/>
        </w:rPr>
        <w:t xml:space="preserve"> Andines 48 (3), 283–302. https://journals.openedition.org/bifea/10846 </w:t>
      </w:r>
    </w:p>
    <w:p w14:paraId="1D8BDFC4" w14:textId="427A7667" w:rsidR="00585FD6" w:rsidRDefault="00585FD6" w:rsidP="008F5B04">
      <w:pPr>
        <w:pStyle w:val="Prrafodelista"/>
        <w:numPr>
          <w:ilvl w:val="0"/>
          <w:numId w:val="14"/>
        </w:numPr>
        <w:rPr>
          <w:rFonts w:asciiTheme="majorHAnsi" w:hAnsiTheme="majorHAnsi" w:cstheme="majorHAnsi"/>
          <w:sz w:val="22"/>
          <w:szCs w:val="22"/>
        </w:rPr>
      </w:pPr>
      <w:r w:rsidRPr="008F5B04">
        <w:rPr>
          <w:rFonts w:asciiTheme="majorHAnsi" w:hAnsiTheme="majorHAnsi" w:cstheme="majorHAnsi"/>
          <w:sz w:val="22"/>
          <w:szCs w:val="22"/>
        </w:rPr>
        <w:t xml:space="preserve">Rodríguez, S. (2022). Participación de la niñez indígena amazónica en su derecho a la salud sexual y reproductiva. Tesis de maestría [Pontificia Universidad Católica del Perú]. </w:t>
      </w:r>
      <w:hyperlink r:id="rId47" w:history="1">
        <w:r w:rsidR="008F5B04" w:rsidRPr="00F15345">
          <w:rPr>
            <w:rStyle w:val="Hipervnculo"/>
            <w:rFonts w:asciiTheme="majorHAnsi" w:hAnsiTheme="majorHAnsi" w:cstheme="majorHAnsi"/>
            <w:sz w:val="22"/>
            <w:szCs w:val="22"/>
          </w:rPr>
          <w:t>https://tesis.pucp.edu.pe/repositorio/bitstream/handle/20.500.12404/23981/RODRIGUEZ_UGOLOTTI_STEPHANIE_MG.pdf?sequence=</w:t>
        </w:r>
      </w:hyperlink>
      <w:r w:rsidRPr="008F5B04">
        <w:rPr>
          <w:rFonts w:asciiTheme="majorHAnsi" w:hAnsiTheme="majorHAnsi" w:cstheme="majorHAnsi"/>
          <w:sz w:val="22"/>
          <w:szCs w:val="22"/>
        </w:rPr>
        <w:t>1</w:t>
      </w:r>
    </w:p>
    <w:p w14:paraId="54E44EF9" w14:textId="77777777" w:rsidR="008F5B04" w:rsidRDefault="008F5B04" w:rsidP="008F5B04">
      <w:pPr>
        <w:rPr>
          <w:rFonts w:asciiTheme="majorHAnsi" w:hAnsiTheme="majorHAnsi" w:cstheme="majorHAnsi"/>
          <w:sz w:val="22"/>
          <w:szCs w:val="22"/>
        </w:rPr>
      </w:pPr>
    </w:p>
    <w:p w14:paraId="7BA4D5EF" w14:textId="77777777" w:rsidR="008F5B04" w:rsidRDefault="008F5B04" w:rsidP="008F5B04">
      <w:pPr>
        <w:rPr>
          <w:rFonts w:asciiTheme="majorHAnsi" w:hAnsiTheme="majorHAnsi" w:cstheme="majorHAnsi"/>
          <w:sz w:val="22"/>
          <w:szCs w:val="22"/>
        </w:rPr>
      </w:pPr>
    </w:p>
    <w:p w14:paraId="6D47F398" w14:textId="77777777" w:rsidR="008F5B04" w:rsidRDefault="008F5B04" w:rsidP="008F5B04">
      <w:pPr>
        <w:rPr>
          <w:rFonts w:asciiTheme="majorHAnsi" w:hAnsiTheme="majorHAnsi" w:cstheme="majorHAnsi"/>
          <w:sz w:val="22"/>
          <w:szCs w:val="22"/>
        </w:rPr>
      </w:pPr>
    </w:p>
    <w:p w14:paraId="7F741803" w14:textId="77777777" w:rsidR="008F5B04" w:rsidRDefault="008F5B04" w:rsidP="008F5B04">
      <w:pPr>
        <w:rPr>
          <w:rFonts w:asciiTheme="majorHAnsi" w:hAnsiTheme="majorHAnsi" w:cstheme="majorHAnsi"/>
          <w:sz w:val="22"/>
          <w:szCs w:val="22"/>
        </w:rPr>
      </w:pPr>
    </w:p>
    <w:p w14:paraId="1E19ABED" w14:textId="77777777" w:rsidR="008F5B04" w:rsidRDefault="008F5B04" w:rsidP="008F5B04">
      <w:pPr>
        <w:rPr>
          <w:rFonts w:asciiTheme="majorHAnsi" w:hAnsiTheme="majorHAnsi" w:cstheme="majorHAnsi"/>
          <w:sz w:val="22"/>
          <w:szCs w:val="22"/>
        </w:rPr>
      </w:pPr>
    </w:p>
    <w:p w14:paraId="01716EA3" w14:textId="77777777" w:rsidR="008F5B04" w:rsidRDefault="008F5B04" w:rsidP="008F5B04">
      <w:pPr>
        <w:rPr>
          <w:rFonts w:asciiTheme="majorHAnsi" w:hAnsiTheme="majorHAnsi" w:cstheme="majorHAnsi"/>
          <w:sz w:val="22"/>
          <w:szCs w:val="22"/>
        </w:rPr>
      </w:pPr>
    </w:p>
    <w:p w14:paraId="6BA9817B" w14:textId="77777777" w:rsidR="008F5B04" w:rsidRPr="008F5B04" w:rsidRDefault="008F5B04" w:rsidP="008F5B04">
      <w:pPr>
        <w:rPr>
          <w:rFonts w:asciiTheme="majorHAnsi" w:hAnsiTheme="majorHAnsi" w:cstheme="majorHAnsi"/>
          <w:sz w:val="22"/>
          <w:szCs w:val="22"/>
        </w:rPr>
      </w:pPr>
    </w:p>
    <w:p w14:paraId="2062BE8A" w14:textId="248B843D" w:rsidR="0082611D" w:rsidRDefault="0082611D" w:rsidP="0082611D">
      <w:pPr>
        <w:pStyle w:val="Ttulo1"/>
        <w:ind w:left="360"/>
      </w:pPr>
      <w:bookmarkStart w:id="45" w:name="_Toc143639864"/>
      <w:r>
        <w:lastRenderedPageBreak/>
        <w:t>ANEXOS</w:t>
      </w:r>
      <w:bookmarkEnd w:id="45"/>
    </w:p>
    <w:p w14:paraId="626C6ACD" w14:textId="6DAF5532" w:rsidR="0082611D" w:rsidRDefault="0082611D" w:rsidP="0082611D">
      <w:pPr>
        <w:pStyle w:val="Ttulo2"/>
      </w:pPr>
      <w:bookmarkStart w:id="46" w:name="_Toc143639865"/>
      <w:r>
        <w:t>Anexo 1. Visión del Perú al 2050</w:t>
      </w:r>
      <w:bookmarkEnd w:id="46"/>
    </w:p>
    <w:p w14:paraId="60D94631" w14:textId="77777777" w:rsidR="008F5B04" w:rsidRPr="00EB7BA4" w:rsidRDefault="008F5B04" w:rsidP="008F5B04">
      <w:pPr>
        <w:pBdr>
          <w:top w:val="nil"/>
          <w:left w:val="nil"/>
          <w:bottom w:val="nil"/>
          <w:right w:val="nil"/>
          <w:between w:val="nil"/>
        </w:pBdr>
        <w:spacing w:before="120" w:after="120" w:line="276" w:lineRule="auto"/>
        <w:jc w:val="both"/>
        <w:rPr>
          <w:rFonts w:ascii="Calibri Light" w:eastAsia="Arial Narrow" w:hAnsi="Calibri Light" w:cs="Arial Narrow"/>
          <w:color w:val="000000"/>
        </w:rPr>
      </w:pPr>
      <w:r w:rsidRPr="00EB7BA4">
        <w:rPr>
          <w:rFonts w:ascii="Calibri Light" w:eastAsia="Arial Narrow" w:hAnsi="Calibri Light" w:cs="Arial Narrow"/>
          <w:color w:val="000000"/>
        </w:rPr>
        <w:t xml:space="preserve">Fue aprobada por el Foro del Acuerdo Nacional. Describe la situación futura de bienestar que queremos alcanzar en el país al 2050 y busca representar las aspiraciones de todas y todos los peruanos. Asimismo, permite orientar y actualizar políticas y planes que guíen las acciones del Estado, sociedad civil, academia, empresas y organismos cooperantes hacia el logro de una vida digna, a través de un desarrollo inclusivo y sostenible a nivel nacional. </w:t>
      </w:r>
    </w:p>
    <w:p w14:paraId="0A669F0B" w14:textId="77777777" w:rsidR="008F5B04" w:rsidRPr="00EB7BA4" w:rsidRDefault="008F5B04" w:rsidP="008F5B04">
      <w:pPr>
        <w:pBdr>
          <w:top w:val="nil"/>
          <w:left w:val="nil"/>
          <w:bottom w:val="nil"/>
          <w:right w:val="nil"/>
          <w:between w:val="nil"/>
        </w:pBdr>
        <w:spacing w:before="120" w:after="120" w:line="276" w:lineRule="auto"/>
        <w:jc w:val="both"/>
        <w:rPr>
          <w:rFonts w:ascii="Calibri Light" w:eastAsia="Arial Narrow" w:hAnsi="Calibri Light" w:cs="Arial Narrow"/>
          <w:color w:val="000000"/>
        </w:rPr>
      </w:pPr>
      <w:r w:rsidRPr="00EB7BA4">
        <w:rPr>
          <w:rFonts w:ascii="Calibri Light" w:eastAsia="Arial Narrow" w:hAnsi="Calibri Light" w:cs="Arial Narrow"/>
          <w:color w:val="000000"/>
        </w:rPr>
        <w:t xml:space="preserve">La visión es la base del Plan Estratégico de Desarrollo Nacional al 2050, que representa una apuesta de mediano y largo plazo para el desarrollo sostenible del país y contiene los lineamientos de política, las prioridades, los objetivos, las metas y las acciones de orden estratégico para el desarrollo armónico, sostenible y descentralizado del país, de forma consistente en el tiempo, trascendiendo los cambios de gobierno. </w:t>
      </w:r>
    </w:p>
    <w:p w14:paraId="1DF02949" w14:textId="77777777" w:rsidR="008F5B04" w:rsidRPr="00EB7BA4" w:rsidRDefault="008F5B04" w:rsidP="008F5B04">
      <w:pPr>
        <w:pBdr>
          <w:top w:val="nil"/>
          <w:left w:val="nil"/>
          <w:bottom w:val="nil"/>
          <w:right w:val="nil"/>
          <w:between w:val="nil"/>
        </w:pBdr>
        <w:spacing w:before="120" w:after="120" w:line="276" w:lineRule="auto"/>
        <w:jc w:val="both"/>
        <w:rPr>
          <w:rFonts w:ascii="Calibri Light" w:eastAsia="Arial Narrow" w:hAnsi="Calibri Light" w:cs="Arial Narrow"/>
          <w:color w:val="000000"/>
        </w:rPr>
      </w:pPr>
      <w:r w:rsidRPr="00EB7BA4">
        <w:rPr>
          <w:rFonts w:ascii="Calibri Light" w:eastAsia="Arial Narrow" w:hAnsi="Calibri Light" w:cs="Arial Narrow"/>
          <w:color w:val="000000"/>
        </w:rPr>
        <w:t>A continuación, se detallan los resultados de la Visión del Perú al 2050 que están vinculados con la PNPI.</w:t>
      </w:r>
    </w:p>
    <w:p w14:paraId="216CA984" w14:textId="2769BED2" w:rsidR="008F5B04" w:rsidRPr="00EB7BA4" w:rsidRDefault="008F5B04" w:rsidP="008F5B04">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6</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i w:val="0"/>
          <w:iCs w:val="0"/>
          <w:sz w:val="24"/>
          <w:szCs w:val="24"/>
        </w:rPr>
        <w:t>. Resultados de la Visión del Perú al 2050 vinculados a la PNPI</w:t>
      </w:r>
    </w:p>
    <w:tbl>
      <w:tblPr>
        <w:tblStyle w:val="Tablaconcuadrcula"/>
        <w:tblW w:w="0" w:type="auto"/>
        <w:tblLook w:val="04A0" w:firstRow="1" w:lastRow="0" w:firstColumn="1" w:lastColumn="0" w:noHBand="0" w:noVBand="1"/>
      </w:tblPr>
      <w:tblGrid>
        <w:gridCol w:w="3652"/>
        <w:gridCol w:w="4836"/>
      </w:tblGrid>
      <w:tr w:rsidR="008F5B04" w:rsidRPr="00B97660" w14:paraId="3DE01895" w14:textId="77777777" w:rsidTr="008F5B04">
        <w:trPr>
          <w:trHeight w:val="448"/>
          <w:tblHeader/>
        </w:trPr>
        <w:tc>
          <w:tcPr>
            <w:tcW w:w="3652" w:type="dxa"/>
            <w:shd w:val="clear" w:color="auto" w:fill="44546A" w:themeFill="text2"/>
            <w:vAlign w:val="center"/>
          </w:tcPr>
          <w:p w14:paraId="60AFF82E" w14:textId="77777777" w:rsidR="008F5B04" w:rsidRPr="008F5B04" w:rsidRDefault="008F5B04" w:rsidP="00BC70C8">
            <w:pPr>
              <w:jc w:val="center"/>
              <w:rPr>
                <w:rFonts w:ascii="Calibri Light" w:hAnsi="Calibri Light"/>
                <w:b/>
                <w:bCs/>
                <w:color w:val="FFFFFF" w:themeColor="background1"/>
                <w:sz w:val="20"/>
                <w:szCs w:val="20"/>
              </w:rPr>
            </w:pPr>
            <w:r w:rsidRPr="008F5B04">
              <w:rPr>
                <w:rFonts w:ascii="Calibri Light" w:hAnsi="Calibri Light"/>
                <w:b/>
                <w:bCs/>
                <w:color w:val="FFFFFF" w:themeColor="background1"/>
                <w:sz w:val="20"/>
                <w:szCs w:val="20"/>
              </w:rPr>
              <w:t>Resultado</w:t>
            </w:r>
          </w:p>
        </w:tc>
        <w:tc>
          <w:tcPr>
            <w:tcW w:w="4836" w:type="dxa"/>
            <w:shd w:val="clear" w:color="auto" w:fill="44546A" w:themeFill="text2"/>
            <w:vAlign w:val="center"/>
          </w:tcPr>
          <w:p w14:paraId="59D0E4A3" w14:textId="77777777" w:rsidR="008F5B04" w:rsidRPr="008F5B04" w:rsidRDefault="008F5B04" w:rsidP="00BC70C8">
            <w:pPr>
              <w:jc w:val="center"/>
              <w:rPr>
                <w:rFonts w:ascii="Calibri Light" w:hAnsi="Calibri Light"/>
                <w:b/>
                <w:bCs/>
                <w:color w:val="FFFFFF" w:themeColor="background1"/>
                <w:sz w:val="20"/>
                <w:szCs w:val="20"/>
              </w:rPr>
            </w:pPr>
            <w:r w:rsidRPr="008F5B04">
              <w:rPr>
                <w:rFonts w:ascii="Calibri Light" w:hAnsi="Calibri Light"/>
                <w:b/>
                <w:bCs/>
                <w:color w:val="FFFFFF" w:themeColor="background1"/>
                <w:sz w:val="20"/>
                <w:szCs w:val="20"/>
              </w:rPr>
              <w:t>Aspecto con que se alinea la PNPI</w:t>
            </w:r>
          </w:p>
        </w:tc>
      </w:tr>
      <w:tr w:rsidR="008F5B04" w:rsidRPr="00B97660" w14:paraId="7731BC95" w14:textId="77777777" w:rsidTr="00BC70C8">
        <w:trPr>
          <w:trHeight w:val="2515"/>
        </w:trPr>
        <w:tc>
          <w:tcPr>
            <w:tcW w:w="3652" w:type="dxa"/>
          </w:tcPr>
          <w:p w14:paraId="591BDE06" w14:textId="77777777" w:rsidR="008F5B04" w:rsidRPr="00B97660" w:rsidRDefault="008F5B04" w:rsidP="00BC70C8">
            <w:pPr>
              <w:jc w:val="both"/>
              <w:rPr>
                <w:rFonts w:ascii="Calibri Light" w:hAnsi="Calibri Light"/>
                <w:sz w:val="20"/>
                <w:szCs w:val="20"/>
              </w:rPr>
            </w:pPr>
            <w:r w:rsidRPr="00B97660">
              <w:rPr>
                <w:rFonts w:ascii="Calibri Light" w:hAnsi="Calibri Light"/>
                <w:sz w:val="20"/>
                <w:szCs w:val="20"/>
              </w:rPr>
              <w:t>Resultado 1. Las personas alcanzan su potencial en igualdad de oportunidades y sin discriminación para gozar de una vida plena</w:t>
            </w:r>
          </w:p>
        </w:tc>
        <w:tc>
          <w:tcPr>
            <w:tcW w:w="4836" w:type="dxa"/>
          </w:tcPr>
          <w:p w14:paraId="1D217A7A"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1D6B45">
              <w:rPr>
                <w:rFonts w:ascii="Calibri Light" w:hAnsi="Calibri Light"/>
                <w:sz w:val="20"/>
                <w:szCs w:val="20"/>
              </w:rPr>
              <w:t xml:space="preserve">El Perú ha superado la pobreza extrema y la pobreza multidimensional ha disminuido considerablemente. </w:t>
            </w:r>
          </w:p>
          <w:p w14:paraId="28645C2F"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1D6B45">
              <w:rPr>
                <w:rFonts w:ascii="Calibri Light" w:hAnsi="Calibri Light"/>
                <w:sz w:val="20"/>
                <w:szCs w:val="20"/>
              </w:rPr>
              <w:t>Se han reducido significativamente todas las formas de discriminación y las inequidades sociales provenientes de desigualdades</w:t>
            </w:r>
            <w:r>
              <w:rPr>
                <w:rFonts w:ascii="Calibri Light" w:hAnsi="Calibri Light"/>
                <w:sz w:val="20"/>
                <w:szCs w:val="20"/>
              </w:rPr>
              <w:t xml:space="preserve"> </w:t>
            </w:r>
            <w:r w:rsidRPr="001D6B45">
              <w:rPr>
                <w:rFonts w:ascii="Calibri Light" w:hAnsi="Calibri Light"/>
                <w:sz w:val="20"/>
                <w:szCs w:val="20"/>
              </w:rPr>
              <w:t>territoriales</w:t>
            </w:r>
            <w:r>
              <w:rPr>
                <w:rFonts w:ascii="Calibri Light" w:hAnsi="Calibri Light"/>
                <w:sz w:val="20"/>
                <w:szCs w:val="20"/>
              </w:rPr>
              <w:t>.</w:t>
            </w:r>
          </w:p>
          <w:p w14:paraId="2D3143F4" w14:textId="77777777" w:rsidR="008F5B04" w:rsidRPr="00E952B6"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 xml:space="preserve">Se cuentan con </w:t>
            </w:r>
            <w:r w:rsidRPr="00E952B6">
              <w:rPr>
                <w:rFonts w:ascii="Calibri Light" w:hAnsi="Calibri Light"/>
                <w:sz w:val="20"/>
                <w:szCs w:val="20"/>
              </w:rPr>
              <w:t>sistemas de protección</w:t>
            </w:r>
            <w:r>
              <w:rPr>
                <w:rFonts w:ascii="Calibri Light" w:hAnsi="Calibri Light"/>
                <w:sz w:val="20"/>
                <w:szCs w:val="20"/>
              </w:rPr>
              <w:t xml:space="preserve"> </w:t>
            </w:r>
            <w:r w:rsidRPr="00E952B6">
              <w:rPr>
                <w:rFonts w:ascii="Calibri Light" w:hAnsi="Calibri Light"/>
                <w:sz w:val="20"/>
                <w:szCs w:val="20"/>
              </w:rPr>
              <w:t>que garantizan los derechos de la niñez, mujeres, adultos mayores y personas con discapacidad.</w:t>
            </w:r>
          </w:p>
          <w:p w14:paraId="5608A90D"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AD757E">
              <w:rPr>
                <w:rFonts w:ascii="Calibri Light" w:hAnsi="Calibri Light"/>
                <w:sz w:val="20"/>
                <w:szCs w:val="20"/>
              </w:rPr>
              <w:t>El Estado garantiza una educación pública y privada inclusiva, integral y de calidad en todos los</w:t>
            </w:r>
            <w:r>
              <w:rPr>
                <w:rFonts w:ascii="Calibri Light" w:hAnsi="Calibri Light"/>
                <w:sz w:val="20"/>
                <w:szCs w:val="20"/>
              </w:rPr>
              <w:t xml:space="preserve"> </w:t>
            </w:r>
            <w:r w:rsidRPr="00C019FD">
              <w:rPr>
                <w:rFonts w:ascii="Calibri Light" w:hAnsi="Calibri Light"/>
                <w:sz w:val="20"/>
                <w:szCs w:val="20"/>
              </w:rPr>
              <w:t>niveles y modalidades</w:t>
            </w:r>
            <w:r>
              <w:rPr>
                <w:rFonts w:ascii="Calibri Light" w:hAnsi="Calibri Light"/>
                <w:sz w:val="20"/>
                <w:szCs w:val="20"/>
              </w:rPr>
              <w:t>.</w:t>
            </w:r>
          </w:p>
          <w:p w14:paraId="254A4785"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C019FD">
              <w:rPr>
                <w:rFonts w:ascii="Calibri Light" w:hAnsi="Calibri Light"/>
                <w:sz w:val="20"/>
                <w:szCs w:val="20"/>
              </w:rPr>
              <w:t>Se promueve una educación para el trabajo, y se fomenta el desarrollo artístico y deportivo</w:t>
            </w:r>
            <w:r>
              <w:rPr>
                <w:rFonts w:ascii="Calibri Light" w:hAnsi="Calibri Light"/>
                <w:sz w:val="20"/>
                <w:szCs w:val="20"/>
              </w:rPr>
              <w:t>.</w:t>
            </w:r>
          </w:p>
          <w:p w14:paraId="2DA66D18"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C019FD">
              <w:rPr>
                <w:rFonts w:ascii="Calibri Light" w:hAnsi="Calibri Light"/>
                <w:sz w:val="20"/>
                <w:szCs w:val="20"/>
              </w:rPr>
              <w:t>La educación pública asegura la igualdad de oportunidades atendiendo la diversidad cultural, social, territorial y lingüística del país</w:t>
            </w:r>
            <w:r>
              <w:rPr>
                <w:rFonts w:ascii="Calibri Light" w:hAnsi="Calibri Light"/>
                <w:sz w:val="20"/>
                <w:szCs w:val="20"/>
              </w:rPr>
              <w:t>.</w:t>
            </w:r>
          </w:p>
          <w:p w14:paraId="64B3F8E6"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0B5D67">
              <w:rPr>
                <w:rFonts w:ascii="Calibri Light" w:hAnsi="Calibri Light"/>
                <w:sz w:val="20"/>
                <w:szCs w:val="20"/>
              </w:rPr>
              <w:t>El acceso al cuidado y a la atención pública de la salud es universal, equitativo, oportuno y de calidad, con enfoque intercultural, en todo el territorio.</w:t>
            </w:r>
          </w:p>
          <w:p w14:paraId="67607ED2"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0B5D67">
              <w:rPr>
                <w:rFonts w:ascii="Calibri Light" w:hAnsi="Calibri Light"/>
                <w:sz w:val="20"/>
                <w:szCs w:val="20"/>
              </w:rPr>
              <w:t>Se fomentan estilos de vida saludable y la prevención</w:t>
            </w:r>
            <w:r>
              <w:rPr>
                <w:rFonts w:ascii="Calibri Light" w:hAnsi="Calibri Light"/>
                <w:sz w:val="20"/>
                <w:szCs w:val="20"/>
              </w:rPr>
              <w:t xml:space="preserve"> </w:t>
            </w:r>
            <w:r w:rsidRPr="000B5D67">
              <w:rPr>
                <w:rFonts w:ascii="Calibri Light" w:hAnsi="Calibri Light"/>
                <w:sz w:val="20"/>
                <w:szCs w:val="20"/>
              </w:rPr>
              <w:t>de enfermedades.</w:t>
            </w:r>
          </w:p>
          <w:p w14:paraId="7BEE345F" w14:textId="77777777" w:rsidR="008F5B04" w:rsidRPr="006A4F17"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6A4F17">
              <w:rPr>
                <w:rFonts w:ascii="Calibri Light" w:hAnsi="Calibri Light"/>
                <w:sz w:val="20"/>
                <w:szCs w:val="20"/>
              </w:rPr>
              <w:t>Los niveles de anemia, desnutrición crónica infantil y tuberculosis han disminuido</w:t>
            </w:r>
            <w:r>
              <w:rPr>
                <w:rFonts w:ascii="Calibri Light" w:hAnsi="Calibri Light"/>
                <w:sz w:val="20"/>
                <w:szCs w:val="20"/>
              </w:rPr>
              <w:t xml:space="preserve"> </w:t>
            </w:r>
            <w:r w:rsidRPr="006A4F17">
              <w:rPr>
                <w:rFonts w:ascii="Calibri Light" w:hAnsi="Calibri Light"/>
                <w:sz w:val="20"/>
                <w:szCs w:val="20"/>
              </w:rPr>
              <w:t>notablemente.</w:t>
            </w:r>
            <w:r>
              <w:rPr>
                <w:rFonts w:ascii="Calibri Light" w:hAnsi="Calibri Light"/>
                <w:sz w:val="20"/>
                <w:szCs w:val="20"/>
              </w:rPr>
              <w:t xml:space="preserve"> </w:t>
            </w:r>
            <w:r w:rsidRPr="006A4F17">
              <w:rPr>
                <w:rFonts w:ascii="Calibri Light" w:hAnsi="Calibri Light"/>
                <w:sz w:val="20"/>
                <w:szCs w:val="20"/>
              </w:rPr>
              <w:t xml:space="preserve">Se promueve el cuidado de la salud mental, sexual, reproductiva y bucal, así como la prevención y el control </w:t>
            </w:r>
            <w:r w:rsidRPr="006A4F17">
              <w:rPr>
                <w:rFonts w:ascii="Calibri Light" w:hAnsi="Calibri Light"/>
                <w:sz w:val="20"/>
                <w:szCs w:val="20"/>
              </w:rPr>
              <w:lastRenderedPageBreak/>
              <w:t>de enfermedades transmisibles y crónico-degenerativas.</w:t>
            </w:r>
          </w:p>
          <w:p w14:paraId="7C5C2AE7"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0B5D67">
              <w:rPr>
                <w:rFonts w:ascii="Calibri Light" w:hAnsi="Calibri Light"/>
                <w:sz w:val="20"/>
                <w:szCs w:val="20"/>
              </w:rPr>
              <w:t>Las relaciones familiares se dan en un clima de paz y de respeto a la dignidad y a los derechos de sus</w:t>
            </w:r>
            <w:r>
              <w:rPr>
                <w:rFonts w:ascii="Calibri Light" w:hAnsi="Calibri Light"/>
                <w:sz w:val="20"/>
                <w:szCs w:val="20"/>
              </w:rPr>
              <w:t xml:space="preserve"> </w:t>
            </w:r>
            <w:r w:rsidRPr="000B5D67">
              <w:rPr>
                <w:rFonts w:ascii="Calibri Light" w:hAnsi="Calibri Light"/>
                <w:sz w:val="20"/>
                <w:szCs w:val="20"/>
              </w:rPr>
              <w:t>miembros.</w:t>
            </w:r>
          </w:p>
          <w:p w14:paraId="76E6CCA3"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0B5D67">
              <w:rPr>
                <w:rFonts w:ascii="Calibri Light" w:hAnsi="Calibri Light"/>
                <w:sz w:val="20"/>
                <w:szCs w:val="20"/>
              </w:rPr>
              <w:t xml:space="preserve">Más familias acceden a viviendas dignas, con agua potable y saneamiento, en zonas seguras y adecuadas a su entorno. </w:t>
            </w:r>
          </w:p>
          <w:p w14:paraId="0F4578A3" w14:textId="77777777" w:rsidR="008F5B04" w:rsidRPr="00B97660"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0B5D67">
              <w:rPr>
                <w:rFonts w:ascii="Calibri Light" w:hAnsi="Calibri Light"/>
                <w:sz w:val="20"/>
                <w:szCs w:val="20"/>
              </w:rPr>
              <w:t>Nuestra vida comunitaria, en las ciudades, se desarrolla en espacios públicos seguros, que son lugares de encuentro de nuestra diversidad, de actividades culturales, deportivas, de ocio y de recreación.</w:t>
            </w:r>
          </w:p>
        </w:tc>
      </w:tr>
      <w:tr w:rsidR="008F5B04" w:rsidRPr="00B97660" w14:paraId="1174E7B6" w14:textId="77777777" w:rsidTr="00BC70C8">
        <w:trPr>
          <w:trHeight w:val="95"/>
        </w:trPr>
        <w:tc>
          <w:tcPr>
            <w:tcW w:w="3652" w:type="dxa"/>
          </w:tcPr>
          <w:p w14:paraId="4A1CA93F" w14:textId="77777777" w:rsidR="008F5B04" w:rsidRPr="00B97660" w:rsidRDefault="008F5B04" w:rsidP="00BC70C8">
            <w:pPr>
              <w:jc w:val="both"/>
              <w:rPr>
                <w:rFonts w:ascii="Calibri Light" w:hAnsi="Calibri Light"/>
                <w:sz w:val="20"/>
                <w:szCs w:val="20"/>
              </w:rPr>
            </w:pPr>
            <w:r w:rsidRPr="00B97660">
              <w:rPr>
                <w:rFonts w:ascii="Calibri Light" w:hAnsi="Calibri Light"/>
                <w:sz w:val="20"/>
                <w:szCs w:val="20"/>
              </w:rPr>
              <w:lastRenderedPageBreak/>
              <w:t xml:space="preserve">Resultado </w:t>
            </w:r>
            <w:r>
              <w:rPr>
                <w:rFonts w:ascii="Calibri Light" w:hAnsi="Calibri Light"/>
                <w:sz w:val="20"/>
                <w:szCs w:val="20"/>
              </w:rPr>
              <w:t>2</w:t>
            </w:r>
            <w:r w:rsidRPr="00B97660">
              <w:rPr>
                <w:rFonts w:ascii="Calibri Light" w:hAnsi="Calibri Light"/>
                <w:sz w:val="20"/>
                <w:szCs w:val="20"/>
              </w:rPr>
              <w:t xml:space="preserve">. </w:t>
            </w:r>
            <w:r w:rsidRPr="00DB6028">
              <w:rPr>
                <w:rFonts w:ascii="Calibri Light" w:hAnsi="Calibri Light"/>
                <w:sz w:val="20"/>
                <w:szCs w:val="20"/>
              </w:rPr>
              <w:t>Gestión sostenible de la naturaleza y medidas frente al cambio climático</w:t>
            </w:r>
            <w:r>
              <w:rPr>
                <w:rFonts w:ascii="Calibri Light" w:hAnsi="Calibri Light"/>
                <w:sz w:val="20"/>
                <w:szCs w:val="20"/>
              </w:rPr>
              <w:t>.</w:t>
            </w:r>
          </w:p>
        </w:tc>
        <w:tc>
          <w:tcPr>
            <w:tcW w:w="4836" w:type="dxa"/>
          </w:tcPr>
          <w:p w14:paraId="4895BF50"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6A4F17">
              <w:rPr>
                <w:rFonts w:ascii="Calibri Light" w:hAnsi="Calibri Light"/>
                <w:sz w:val="20"/>
                <w:szCs w:val="20"/>
              </w:rPr>
              <w:t>Gestionamos de manera sostenible el territorio y sus servicios</w:t>
            </w:r>
            <w:r>
              <w:rPr>
                <w:rFonts w:ascii="Calibri Light" w:hAnsi="Calibri Light"/>
                <w:sz w:val="20"/>
                <w:szCs w:val="20"/>
              </w:rPr>
              <w:t xml:space="preserve"> </w:t>
            </w:r>
            <w:r w:rsidRPr="006A4F17">
              <w:rPr>
                <w:rFonts w:ascii="Calibri Light" w:hAnsi="Calibri Light"/>
                <w:sz w:val="20"/>
                <w:szCs w:val="20"/>
              </w:rPr>
              <w:t>ecosistémicos. Protegemos nuestra diversidad geográfica</w:t>
            </w:r>
            <w:r>
              <w:rPr>
                <w:rFonts w:ascii="Calibri Light" w:hAnsi="Calibri Light"/>
                <w:sz w:val="20"/>
                <w:szCs w:val="20"/>
              </w:rPr>
              <w:t xml:space="preserve"> </w:t>
            </w:r>
            <w:r w:rsidRPr="006A4F17">
              <w:rPr>
                <w:rFonts w:ascii="Calibri Light" w:hAnsi="Calibri Light"/>
                <w:sz w:val="20"/>
                <w:szCs w:val="20"/>
              </w:rPr>
              <w:t>marina, costera, andina -incluyendo los glaciares- y amazónica,</w:t>
            </w:r>
            <w:r>
              <w:rPr>
                <w:rFonts w:ascii="Calibri Light" w:hAnsi="Calibri Light"/>
                <w:sz w:val="20"/>
                <w:szCs w:val="20"/>
              </w:rPr>
              <w:t xml:space="preserve"> </w:t>
            </w:r>
            <w:r w:rsidRPr="006A4F17">
              <w:rPr>
                <w:rFonts w:ascii="Calibri Light" w:hAnsi="Calibri Light"/>
                <w:sz w:val="20"/>
                <w:szCs w:val="20"/>
              </w:rPr>
              <w:t>conservamos la riqueza biológica y aprovechamos de manera</w:t>
            </w:r>
            <w:r>
              <w:rPr>
                <w:rFonts w:ascii="Calibri Light" w:hAnsi="Calibri Light"/>
                <w:sz w:val="20"/>
                <w:szCs w:val="20"/>
              </w:rPr>
              <w:t xml:space="preserve"> </w:t>
            </w:r>
            <w:r w:rsidRPr="006A4F17">
              <w:rPr>
                <w:rFonts w:ascii="Calibri Light" w:hAnsi="Calibri Light"/>
                <w:sz w:val="20"/>
                <w:szCs w:val="20"/>
              </w:rPr>
              <w:t>eficiente y sostenible los recursos naturales.</w:t>
            </w:r>
          </w:p>
          <w:p w14:paraId="33D92958" w14:textId="77777777" w:rsidR="008F5B04" w:rsidRPr="00A16B17"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S</w:t>
            </w:r>
            <w:r w:rsidRPr="00A16B17">
              <w:rPr>
                <w:rFonts w:ascii="Calibri Light" w:hAnsi="Calibri Light"/>
                <w:sz w:val="20"/>
                <w:szCs w:val="20"/>
              </w:rPr>
              <w:t>e fomenta</w:t>
            </w:r>
            <w:r>
              <w:rPr>
                <w:rFonts w:ascii="Calibri Light" w:hAnsi="Calibri Light"/>
                <w:sz w:val="20"/>
                <w:szCs w:val="20"/>
              </w:rPr>
              <w:t xml:space="preserve"> </w:t>
            </w:r>
            <w:r w:rsidRPr="00A16B17">
              <w:rPr>
                <w:rFonts w:ascii="Calibri Light" w:hAnsi="Calibri Light"/>
                <w:sz w:val="20"/>
                <w:szCs w:val="20"/>
              </w:rPr>
              <w:t>la educación e investigación ambiental, así como la participación responsable e informada del sector</w:t>
            </w:r>
            <w:r>
              <w:rPr>
                <w:rFonts w:ascii="Calibri Light" w:hAnsi="Calibri Light"/>
                <w:sz w:val="20"/>
                <w:szCs w:val="20"/>
              </w:rPr>
              <w:t xml:space="preserve"> </w:t>
            </w:r>
            <w:r w:rsidRPr="00A16B17">
              <w:rPr>
                <w:rFonts w:ascii="Calibri Light" w:hAnsi="Calibri Light"/>
                <w:sz w:val="20"/>
                <w:szCs w:val="20"/>
              </w:rPr>
              <w:t>privado y de la sociedad civil en la toma de decisiones ambientales;</w:t>
            </w:r>
          </w:p>
          <w:p w14:paraId="2D13E12C"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S</w:t>
            </w:r>
            <w:r w:rsidRPr="006A4F17">
              <w:rPr>
                <w:rFonts w:ascii="Calibri Light" w:hAnsi="Calibri Light"/>
                <w:sz w:val="20"/>
                <w:szCs w:val="20"/>
              </w:rPr>
              <w:t>e regulan las actividades</w:t>
            </w:r>
            <w:r>
              <w:rPr>
                <w:rFonts w:ascii="Calibri Light" w:hAnsi="Calibri Light"/>
                <w:sz w:val="20"/>
                <w:szCs w:val="20"/>
              </w:rPr>
              <w:t xml:space="preserve"> </w:t>
            </w:r>
            <w:r w:rsidRPr="006A4F17">
              <w:rPr>
                <w:rFonts w:ascii="Calibri Light" w:hAnsi="Calibri Light"/>
                <w:sz w:val="20"/>
                <w:szCs w:val="20"/>
              </w:rPr>
              <w:t>extractivas con elevados estándares ambientales, promoviendo el diálogo, la participación ciudadana</w:t>
            </w:r>
            <w:r>
              <w:rPr>
                <w:rFonts w:ascii="Calibri Light" w:hAnsi="Calibri Light"/>
                <w:sz w:val="20"/>
                <w:szCs w:val="20"/>
              </w:rPr>
              <w:t xml:space="preserve"> </w:t>
            </w:r>
            <w:r w:rsidRPr="006A4F17">
              <w:rPr>
                <w:rFonts w:ascii="Calibri Light" w:hAnsi="Calibri Light"/>
                <w:sz w:val="20"/>
                <w:szCs w:val="20"/>
              </w:rPr>
              <w:t>y la consulta previa a los pueblos originarios</w:t>
            </w:r>
          </w:p>
          <w:p w14:paraId="6EB22468" w14:textId="77777777" w:rsidR="008F5B04" w:rsidRPr="006A4F17"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S</w:t>
            </w:r>
            <w:r w:rsidRPr="006A4F17">
              <w:rPr>
                <w:rFonts w:ascii="Calibri Light" w:hAnsi="Calibri Light"/>
                <w:sz w:val="20"/>
                <w:szCs w:val="20"/>
              </w:rPr>
              <w:t>e gestionan eficientemente los recursos hídricos para su</w:t>
            </w:r>
            <w:r>
              <w:rPr>
                <w:rFonts w:ascii="Calibri Light" w:hAnsi="Calibri Light"/>
                <w:sz w:val="20"/>
                <w:szCs w:val="20"/>
              </w:rPr>
              <w:t xml:space="preserve"> </w:t>
            </w:r>
            <w:r w:rsidRPr="006A4F17">
              <w:rPr>
                <w:rFonts w:ascii="Calibri Light" w:hAnsi="Calibri Light"/>
                <w:sz w:val="20"/>
                <w:szCs w:val="20"/>
              </w:rPr>
              <w:t>uso racional, apropiado, equitativo y sostenible</w:t>
            </w:r>
            <w:r>
              <w:rPr>
                <w:rFonts w:ascii="Calibri Light" w:hAnsi="Calibri Light"/>
                <w:sz w:val="20"/>
                <w:szCs w:val="20"/>
              </w:rPr>
              <w:t>.</w:t>
            </w:r>
          </w:p>
          <w:p w14:paraId="432B984D"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S</w:t>
            </w:r>
            <w:r w:rsidRPr="008512F4">
              <w:rPr>
                <w:rFonts w:ascii="Calibri Light" w:hAnsi="Calibri Light"/>
                <w:sz w:val="20"/>
                <w:szCs w:val="20"/>
              </w:rPr>
              <w:t>e desarrollan mecanismos de</w:t>
            </w:r>
            <w:r>
              <w:rPr>
                <w:rFonts w:ascii="Calibri Light" w:hAnsi="Calibri Light"/>
                <w:sz w:val="20"/>
                <w:szCs w:val="20"/>
              </w:rPr>
              <w:t xml:space="preserve"> </w:t>
            </w:r>
            <w:r w:rsidRPr="008512F4">
              <w:rPr>
                <w:rFonts w:ascii="Calibri Light" w:hAnsi="Calibri Light"/>
                <w:sz w:val="20"/>
                <w:szCs w:val="20"/>
              </w:rPr>
              <w:t>producción y hábitos de consumo sostenibles</w:t>
            </w:r>
            <w:r>
              <w:rPr>
                <w:rFonts w:ascii="Calibri Light" w:hAnsi="Calibri Light"/>
                <w:sz w:val="20"/>
                <w:szCs w:val="20"/>
              </w:rPr>
              <w:t>.</w:t>
            </w:r>
          </w:p>
          <w:p w14:paraId="7A7E98D0" w14:textId="77777777" w:rsidR="008F5B04" w:rsidRPr="00DC23DD"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DC23DD">
              <w:rPr>
                <w:rFonts w:ascii="Calibri Light" w:hAnsi="Calibri Light"/>
                <w:sz w:val="20"/>
                <w:szCs w:val="20"/>
              </w:rPr>
              <w:t>Hemos mitigado considerablemente los efectos del cambio climático reduciendo la deforestación de</w:t>
            </w:r>
            <w:r>
              <w:rPr>
                <w:rFonts w:ascii="Calibri Light" w:hAnsi="Calibri Light"/>
                <w:sz w:val="20"/>
                <w:szCs w:val="20"/>
              </w:rPr>
              <w:t xml:space="preserve"> </w:t>
            </w:r>
            <w:r w:rsidRPr="00DC23DD">
              <w:rPr>
                <w:rFonts w:ascii="Calibri Light" w:hAnsi="Calibri Light"/>
                <w:sz w:val="20"/>
                <w:szCs w:val="20"/>
              </w:rPr>
              <w:t>los bosques, implementado estrategias de reforestación y reduciendo la emisión de gases de efecto</w:t>
            </w:r>
            <w:r>
              <w:rPr>
                <w:rFonts w:ascii="Calibri Light" w:hAnsi="Calibri Light"/>
                <w:sz w:val="20"/>
                <w:szCs w:val="20"/>
              </w:rPr>
              <w:t xml:space="preserve"> </w:t>
            </w:r>
            <w:r w:rsidRPr="00DC23DD">
              <w:rPr>
                <w:rFonts w:ascii="Calibri Light" w:hAnsi="Calibri Light"/>
                <w:sz w:val="20"/>
                <w:szCs w:val="20"/>
              </w:rPr>
              <w:t>invernadero. También se han implementado mecanismos de adaptación al cambio climático,</w:t>
            </w:r>
            <w:r>
              <w:rPr>
                <w:rFonts w:ascii="Calibri Light" w:hAnsi="Calibri Light"/>
                <w:sz w:val="20"/>
                <w:szCs w:val="20"/>
              </w:rPr>
              <w:t xml:space="preserve"> </w:t>
            </w:r>
            <w:r w:rsidRPr="00DC23DD">
              <w:rPr>
                <w:rFonts w:ascii="Calibri Light" w:hAnsi="Calibri Light"/>
                <w:sz w:val="20"/>
                <w:szCs w:val="20"/>
              </w:rPr>
              <w:t>generando resiliencia ante sus efectos. Hemos controlado considerablemente la degradación del</w:t>
            </w:r>
            <w:r>
              <w:rPr>
                <w:rFonts w:ascii="Calibri Light" w:hAnsi="Calibri Light"/>
                <w:sz w:val="20"/>
                <w:szCs w:val="20"/>
              </w:rPr>
              <w:t xml:space="preserve"> </w:t>
            </w:r>
            <w:r w:rsidRPr="00DC23DD">
              <w:rPr>
                <w:rFonts w:ascii="Calibri Light" w:hAnsi="Calibri Light"/>
                <w:sz w:val="20"/>
                <w:szCs w:val="20"/>
              </w:rPr>
              <w:t>suelo.</w:t>
            </w:r>
          </w:p>
          <w:p w14:paraId="65B95168" w14:textId="77777777" w:rsidR="008F5B04" w:rsidRPr="00B97660"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L</w:t>
            </w:r>
            <w:r w:rsidRPr="00B854A7">
              <w:rPr>
                <w:rFonts w:ascii="Calibri Light" w:hAnsi="Calibri Light"/>
                <w:sz w:val="20"/>
                <w:szCs w:val="20"/>
              </w:rPr>
              <w:t>a población asegura sus medios de vida, desarrolla capacidad de resiliencia y reduce su</w:t>
            </w:r>
            <w:r>
              <w:rPr>
                <w:rFonts w:ascii="Calibri Light" w:hAnsi="Calibri Light"/>
                <w:sz w:val="20"/>
                <w:szCs w:val="20"/>
              </w:rPr>
              <w:t xml:space="preserve"> </w:t>
            </w:r>
            <w:r w:rsidRPr="00B854A7">
              <w:rPr>
                <w:rFonts w:ascii="Calibri Light" w:hAnsi="Calibri Light"/>
                <w:sz w:val="20"/>
                <w:szCs w:val="20"/>
              </w:rPr>
              <w:t>vulnerabilidad frente al riesgo de desastres, gracias a una cultura de prevención y acciones conjuntas</w:t>
            </w:r>
            <w:r>
              <w:rPr>
                <w:rFonts w:ascii="Calibri Light" w:hAnsi="Calibri Light"/>
                <w:sz w:val="20"/>
                <w:szCs w:val="20"/>
              </w:rPr>
              <w:t xml:space="preserve"> </w:t>
            </w:r>
            <w:r w:rsidRPr="00B854A7">
              <w:rPr>
                <w:rFonts w:ascii="Calibri Light" w:hAnsi="Calibri Light"/>
                <w:sz w:val="20"/>
                <w:szCs w:val="20"/>
              </w:rPr>
              <w:t>entre el Estado, el sector privado, la academia y la sociedad civil que conforman un sistema nacional</w:t>
            </w:r>
            <w:r>
              <w:rPr>
                <w:rFonts w:ascii="Calibri Light" w:hAnsi="Calibri Light"/>
                <w:sz w:val="20"/>
                <w:szCs w:val="20"/>
              </w:rPr>
              <w:t xml:space="preserve"> </w:t>
            </w:r>
            <w:r w:rsidRPr="00B854A7">
              <w:rPr>
                <w:rFonts w:ascii="Calibri Light" w:hAnsi="Calibri Light"/>
                <w:sz w:val="20"/>
                <w:szCs w:val="20"/>
              </w:rPr>
              <w:t>integrado para la gestión del riesgo de desastres</w:t>
            </w:r>
            <w:r>
              <w:rPr>
                <w:rFonts w:ascii="Calibri Light" w:hAnsi="Calibri Light"/>
                <w:sz w:val="20"/>
                <w:szCs w:val="20"/>
              </w:rPr>
              <w:t>.</w:t>
            </w:r>
          </w:p>
        </w:tc>
      </w:tr>
      <w:tr w:rsidR="008F5B04" w:rsidRPr="00B97660" w14:paraId="05DCE81F" w14:textId="77777777" w:rsidTr="00BC70C8">
        <w:trPr>
          <w:trHeight w:val="1240"/>
        </w:trPr>
        <w:tc>
          <w:tcPr>
            <w:tcW w:w="3652" w:type="dxa"/>
          </w:tcPr>
          <w:p w14:paraId="4CE9FE4B" w14:textId="77777777" w:rsidR="008F5B04" w:rsidRPr="00B97660" w:rsidRDefault="008F5B04" w:rsidP="00BC70C8">
            <w:pPr>
              <w:snapToGrid w:val="0"/>
              <w:spacing w:before="120" w:after="120"/>
              <w:jc w:val="both"/>
              <w:rPr>
                <w:rFonts w:ascii="Calibri Light" w:hAnsi="Calibri Light"/>
                <w:sz w:val="20"/>
                <w:szCs w:val="20"/>
              </w:rPr>
            </w:pPr>
            <w:r>
              <w:rPr>
                <w:rFonts w:ascii="Calibri Light" w:hAnsi="Calibri Light"/>
                <w:sz w:val="20"/>
                <w:szCs w:val="20"/>
              </w:rPr>
              <w:t xml:space="preserve">Resultado 3. </w:t>
            </w:r>
            <w:r w:rsidRPr="008512F4">
              <w:rPr>
                <w:rFonts w:ascii="Calibri Light" w:hAnsi="Calibri Light"/>
                <w:sz w:val="20"/>
                <w:szCs w:val="20"/>
              </w:rPr>
              <w:t>Desarrollo sostenible con empleo digno y en armonía con la naturaleza</w:t>
            </w:r>
            <w:r>
              <w:rPr>
                <w:rFonts w:ascii="Calibri Light" w:hAnsi="Calibri Light"/>
                <w:sz w:val="20"/>
                <w:szCs w:val="20"/>
              </w:rPr>
              <w:t>.</w:t>
            </w:r>
          </w:p>
        </w:tc>
        <w:tc>
          <w:tcPr>
            <w:tcW w:w="4836" w:type="dxa"/>
          </w:tcPr>
          <w:p w14:paraId="47CD6088"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580A92">
              <w:rPr>
                <w:rFonts w:ascii="Calibri Light" w:hAnsi="Calibri Light"/>
                <w:sz w:val="20"/>
                <w:szCs w:val="20"/>
              </w:rPr>
              <w:t>El Perú diversifica su producción; incentiva la industria, la manufactura y el sector servicios; impulsa la</w:t>
            </w:r>
            <w:r>
              <w:rPr>
                <w:rFonts w:ascii="Calibri Light" w:hAnsi="Calibri Light"/>
                <w:sz w:val="20"/>
                <w:szCs w:val="20"/>
              </w:rPr>
              <w:t xml:space="preserve"> </w:t>
            </w:r>
            <w:r w:rsidRPr="00580A92">
              <w:rPr>
                <w:rFonts w:ascii="Calibri Light" w:hAnsi="Calibri Light"/>
                <w:sz w:val="20"/>
                <w:szCs w:val="20"/>
              </w:rPr>
              <w:t>asociatividad de las pequeñas unidades productivas urbanas y rurales, les brinda asistencia técnica</w:t>
            </w:r>
            <w:r>
              <w:rPr>
                <w:rFonts w:ascii="Calibri Light" w:hAnsi="Calibri Light"/>
                <w:sz w:val="20"/>
                <w:szCs w:val="20"/>
              </w:rPr>
              <w:t xml:space="preserve">, </w:t>
            </w:r>
            <w:r>
              <w:rPr>
                <w:rFonts w:ascii="Calibri Light" w:hAnsi="Calibri Light"/>
                <w:sz w:val="20"/>
                <w:szCs w:val="20"/>
              </w:rPr>
              <w:lastRenderedPageBreak/>
              <w:t>promueve la innovación tecnológica y fomenta su desarrollo.</w:t>
            </w:r>
          </w:p>
          <w:p w14:paraId="2CFD20B7" w14:textId="77777777" w:rsidR="008F5B04" w:rsidRPr="00B97660"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C</w:t>
            </w:r>
            <w:r w:rsidRPr="006E6660">
              <w:rPr>
                <w:rFonts w:ascii="Calibri Light" w:hAnsi="Calibri Light"/>
                <w:sz w:val="20"/>
                <w:szCs w:val="20"/>
              </w:rPr>
              <w:t>ontinuamos mejorando la</w:t>
            </w:r>
            <w:r>
              <w:rPr>
                <w:rFonts w:ascii="Calibri Light" w:hAnsi="Calibri Light"/>
                <w:sz w:val="20"/>
                <w:szCs w:val="20"/>
              </w:rPr>
              <w:t xml:space="preserve"> </w:t>
            </w:r>
            <w:r w:rsidRPr="006E6660">
              <w:rPr>
                <w:rFonts w:ascii="Calibri Light" w:hAnsi="Calibri Light"/>
                <w:sz w:val="20"/>
                <w:szCs w:val="20"/>
              </w:rPr>
              <w:t>calidad del empleo y reduciendo la informalidad, con ingresos y condiciones adecuadas y con acces</w:t>
            </w:r>
            <w:r>
              <w:rPr>
                <w:rFonts w:ascii="Calibri Light" w:hAnsi="Calibri Light"/>
                <w:sz w:val="20"/>
                <w:szCs w:val="20"/>
              </w:rPr>
              <w:t xml:space="preserve">o </w:t>
            </w:r>
            <w:r w:rsidRPr="006E6660">
              <w:rPr>
                <w:rFonts w:ascii="Calibri Light" w:hAnsi="Calibri Light"/>
                <w:sz w:val="20"/>
                <w:szCs w:val="20"/>
              </w:rPr>
              <w:t>a la seguridad social para garantizar la dignidad de las personas en todo su ciclo de vida</w:t>
            </w:r>
            <w:r>
              <w:rPr>
                <w:rFonts w:ascii="Calibri Light" w:hAnsi="Calibri Light"/>
                <w:sz w:val="20"/>
                <w:szCs w:val="20"/>
              </w:rPr>
              <w:t>.</w:t>
            </w:r>
          </w:p>
        </w:tc>
      </w:tr>
      <w:tr w:rsidR="008F5B04" w:rsidRPr="00B97660" w14:paraId="549A9649" w14:textId="77777777" w:rsidTr="00BC70C8">
        <w:trPr>
          <w:trHeight w:val="1491"/>
        </w:trPr>
        <w:tc>
          <w:tcPr>
            <w:tcW w:w="3652" w:type="dxa"/>
          </w:tcPr>
          <w:p w14:paraId="06C1A65C" w14:textId="77777777" w:rsidR="008F5B04" w:rsidRDefault="008F5B04" w:rsidP="00BC70C8">
            <w:pPr>
              <w:snapToGrid w:val="0"/>
              <w:spacing w:before="120" w:after="120"/>
              <w:jc w:val="both"/>
              <w:rPr>
                <w:rFonts w:ascii="Calibri Light" w:hAnsi="Calibri Light"/>
                <w:sz w:val="20"/>
                <w:szCs w:val="20"/>
              </w:rPr>
            </w:pPr>
            <w:r>
              <w:rPr>
                <w:rFonts w:ascii="Calibri Light" w:hAnsi="Calibri Light"/>
                <w:sz w:val="20"/>
                <w:szCs w:val="20"/>
              </w:rPr>
              <w:lastRenderedPageBreak/>
              <w:t xml:space="preserve">Resultado 4. </w:t>
            </w:r>
            <w:r w:rsidRPr="00690785">
              <w:rPr>
                <w:rFonts w:ascii="Calibri Light" w:hAnsi="Calibri Light"/>
                <w:sz w:val="20"/>
                <w:szCs w:val="20"/>
              </w:rPr>
              <w:t>Sociedad democrática, pacífica, respetuosa de los derechos humanos y</w:t>
            </w:r>
            <w:r>
              <w:rPr>
                <w:rFonts w:ascii="Calibri Light" w:hAnsi="Calibri Light"/>
                <w:sz w:val="20"/>
                <w:szCs w:val="20"/>
              </w:rPr>
              <w:t xml:space="preserve"> l</w:t>
            </w:r>
            <w:r w:rsidRPr="00690785">
              <w:rPr>
                <w:rFonts w:ascii="Calibri Light" w:hAnsi="Calibri Light"/>
                <w:sz w:val="20"/>
                <w:szCs w:val="20"/>
              </w:rPr>
              <w:t>ibre del temor y de la violencia</w:t>
            </w:r>
            <w:r>
              <w:rPr>
                <w:rFonts w:ascii="Calibri Light" w:hAnsi="Calibri Light"/>
                <w:sz w:val="20"/>
                <w:szCs w:val="20"/>
              </w:rPr>
              <w:t>.</w:t>
            </w:r>
          </w:p>
        </w:tc>
        <w:tc>
          <w:tcPr>
            <w:tcW w:w="4836" w:type="dxa"/>
          </w:tcPr>
          <w:p w14:paraId="4E17DAA2" w14:textId="77777777" w:rsidR="008F5B04" w:rsidRPr="00990048"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990048">
              <w:rPr>
                <w:rFonts w:ascii="Calibri Light" w:hAnsi="Calibri Light"/>
                <w:sz w:val="20"/>
                <w:szCs w:val="20"/>
              </w:rPr>
              <w:t>La democracia y el Estado de derecho garantizan la autonomía de poderes; el respeto a la ley en todo el territorio nacional; así como el acceso universal a una justicia proba, oportuna y predecible en el marco de la seguridad jurídica.</w:t>
            </w:r>
          </w:p>
          <w:p w14:paraId="042B5012"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1330C7">
              <w:rPr>
                <w:rFonts w:ascii="Calibri Light" w:hAnsi="Calibri Light"/>
                <w:sz w:val="20"/>
                <w:szCs w:val="20"/>
              </w:rPr>
              <w:t>La cultura del diálogo y la concertación se ha institucionalizado en el Estado y entre</w:t>
            </w:r>
            <w:r>
              <w:rPr>
                <w:rFonts w:ascii="Calibri Light" w:hAnsi="Calibri Light"/>
                <w:sz w:val="20"/>
                <w:szCs w:val="20"/>
              </w:rPr>
              <w:t xml:space="preserve"> </w:t>
            </w:r>
            <w:r w:rsidRPr="001330C7">
              <w:rPr>
                <w:rFonts w:ascii="Calibri Light" w:hAnsi="Calibri Light"/>
                <w:sz w:val="20"/>
                <w:szCs w:val="20"/>
              </w:rPr>
              <w:t>las organizaciones, tanto políticas como de la sociedad civil y los gremios empresariales, en base al</w:t>
            </w:r>
            <w:r>
              <w:rPr>
                <w:rFonts w:ascii="Calibri Light" w:hAnsi="Calibri Light"/>
                <w:sz w:val="20"/>
                <w:szCs w:val="20"/>
              </w:rPr>
              <w:t xml:space="preserve"> </w:t>
            </w:r>
            <w:r w:rsidRPr="001330C7">
              <w:rPr>
                <w:rFonts w:ascii="Calibri Light" w:hAnsi="Calibri Light"/>
                <w:sz w:val="20"/>
                <w:szCs w:val="20"/>
              </w:rPr>
              <w:t>respeto y la tolerancia</w:t>
            </w:r>
            <w:r>
              <w:rPr>
                <w:rFonts w:ascii="Calibri Light" w:hAnsi="Calibri Light"/>
                <w:sz w:val="20"/>
                <w:szCs w:val="20"/>
              </w:rPr>
              <w:t>.</w:t>
            </w:r>
          </w:p>
          <w:p w14:paraId="0CAB8681"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BB159F">
              <w:rPr>
                <w:rFonts w:ascii="Calibri Light" w:hAnsi="Calibri Light"/>
                <w:sz w:val="20"/>
                <w:szCs w:val="20"/>
              </w:rPr>
              <w:t>Somos ciudadanos orgullosos de nuestra identidad nacional y de nuestro patrimonio, conscientes de</w:t>
            </w:r>
            <w:r>
              <w:rPr>
                <w:rFonts w:ascii="Calibri Light" w:hAnsi="Calibri Light"/>
                <w:sz w:val="20"/>
                <w:szCs w:val="20"/>
              </w:rPr>
              <w:t xml:space="preserve"> </w:t>
            </w:r>
            <w:r w:rsidRPr="00BB159F">
              <w:rPr>
                <w:rFonts w:ascii="Calibri Light" w:hAnsi="Calibri Light"/>
                <w:sz w:val="20"/>
                <w:szCs w:val="20"/>
              </w:rPr>
              <w:t>nuestros derechos y deberes, que participamos en la vida pública de manera informada, ética,</w:t>
            </w:r>
            <w:r>
              <w:rPr>
                <w:rFonts w:ascii="Calibri Light" w:hAnsi="Calibri Light"/>
                <w:sz w:val="20"/>
                <w:szCs w:val="20"/>
              </w:rPr>
              <w:t xml:space="preserve"> </w:t>
            </w:r>
            <w:r w:rsidRPr="00BB159F">
              <w:rPr>
                <w:rFonts w:ascii="Calibri Light" w:hAnsi="Calibri Light"/>
                <w:sz w:val="20"/>
                <w:szCs w:val="20"/>
              </w:rPr>
              <w:t>responsable, solidaria y en igualdad de condiciones entre todas las personas</w:t>
            </w:r>
            <w:r>
              <w:rPr>
                <w:rFonts w:ascii="Calibri Light" w:hAnsi="Calibri Light"/>
                <w:sz w:val="20"/>
                <w:szCs w:val="20"/>
              </w:rPr>
              <w:t>.</w:t>
            </w:r>
          </w:p>
          <w:p w14:paraId="2B53ACAD"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C873C5">
              <w:rPr>
                <w:rFonts w:ascii="Calibri Light" w:hAnsi="Calibri Light"/>
                <w:sz w:val="20"/>
                <w:szCs w:val="20"/>
              </w:rPr>
              <w:t>Vivimos libres del temor y de la violencia</w:t>
            </w:r>
            <w:r>
              <w:rPr>
                <w:rFonts w:ascii="Calibri Light" w:hAnsi="Calibri Light"/>
                <w:sz w:val="20"/>
                <w:szCs w:val="20"/>
              </w:rPr>
              <w:t xml:space="preserve"> (…) </w:t>
            </w:r>
            <w:r w:rsidRPr="00C873C5">
              <w:rPr>
                <w:rFonts w:ascii="Calibri Light" w:hAnsi="Calibri Light"/>
                <w:sz w:val="20"/>
                <w:szCs w:val="20"/>
              </w:rPr>
              <w:t>Hemos desarrollado una cultura de prevención y mecanismos eficientes para reducir todos los tipos de violencia, con énfasis en niñas, niños, adolescentes y mujeres.</w:t>
            </w:r>
          </w:p>
          <w:p w14:paraId="441429F6" w14:textId="77777777" w:rsidR="008F5B04" w:rsidRPr="00A705E1"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Pr>
                <w:rFonts w:ascii="Calibri Light" w:hAnsi="Calibri Light"/>
                <w:sz w:val="20"/>
                <w:szCs w:val="20"/>
              </w:rPr>
              <w:t>E</w:t>
            </w:r>
            <w:r w:rsidRPr="00A705E1">
              <w:rPr>
                <w:rFonts w:ascii="Calibri Light" w:hAnsi="Calibri Light"/>
                <w:sz w:val="20"/>
                <w:szCs w:val="20"/>
              </w:rPr>
              <w:t>l Estado tiene capac</w:t>
            </w:r>
            <w:r>
              <w:rPr>
                <w:rFonts w:ascii="Calibri Light" w:hAnsi="Calibri Light"/>
                <w:sz w:val="20"/>
                <w:szCs w:val="20"/>
              </w:rPr>
              <w:t xml:space="preserve">idad de luchar contra el crimen </w:t>
            </w:r>
            <w:r w:rsidRPr="00A705E1">
              <w:rPr>
                <w:rFonts w:ascii="Calibri Light" w:hAnsi="Calibri Light"/>
                <w:sz w:val="20"/>
                <w:szCs w:val="20"/>
              </w:rPr>
              <w:t>organizado como la corrupción, el</w:t>
            </w:r>
            <w:r>
              <w:rPr>
                <w:rFonts w:ascii="Calibri Light" w:hAnsi="Calibri Light"/>
                <w:sz w:val="20"/>
                <w:szCs w:val="20"/>
              </w:rPr>
              <w:t xml:space="preserve"> </w:t>
            </w:r>
            <w:r w:rsidRPr="00A705E1">
              <w:rPr>
                <w:rFonts w:ascii="Calibri Light" w:hAnsi="Calibri Light"/>
                <w:sz w:val="20"/>
                <w:szCs w:val="20"/>
              </w:rPr>
              <w:t>tráfico ilícito de drogas, el lavado de activos, la evasión tributaria, el contrabando en todas sus formas,</w:t>
            </w:r>
            <w:r>
              <w:rPr>
                <w:rFonts w:ascii="Calibri Light" w:hAnsi="Calibri Light"/>
                <w:sz w:val="20"/>
                <w:szCs w:val="20"/>
              </w:rPr>
              <w:t xml:space="preserve"> </w:t>
            </w:r>
            <w:r w:rsidRPr="00A705E1">
              <w:rPr>
                <w:rFonts w:ascii="Calibri Light" w:hAnsi="Calibri Light"/>
                <w:sz w:val="20"/>
                <w:szCs w:val="20"/>
              </w:rPr>
              <w:t>la trata de personas y la minería y tala ilegales.</w:t>
            </w:r>
          </w:p>
        </w:tc>
      </w:tr>
      <w:tr w:rsidR="008F5B04" w:rsidRPr="00B97660" w14:paraId="6442570E" w14:textId="77777777" w:rsidTr="00BC70C8">
        <w:trPr>
          <w:trHeight w:val="1491"/>
        </w:trPr>
        <w:tc>
          <w:tcPr>
            <w:tcW w:w="3652" w:type="dxa"/>
          </w:tcPr>
          <w:p w14:paraId="49845924" w14:textId="77777777" w:rsidR="008F5B04" w:rsidRDefault="008F5B04" w:rsidP="00BC70C8">
            <w:pPr>
              <w:snapToGrid w:val="0"/>
              <w:spacing w:before="120" w:after="120"/>
              <w:jc w:val="both"/>
              <w:rPr>
                <w:rFonts w:ascii="Calibri Light" w:hAnsi="Calibri Light"/>
                <w:sz w:val="20"/>
                <w:szCs w:val="20"/>
              </w:rPr>
            </w:pPr>
            <w:r w:rsidRPr="00B97660">
              <w:rPr>
                <w:rFonts w:ascii="Calibri Light" w:hAnsi="Calibri Light"/>
                <w:sz w:val="20"/>
                <w:szCs w:val="20"/>
              </w:rPr>
              <w:t>Resultado 5. Estado moderno, eficiente, transparente y descentralizado que garantiza una sociedad justa e inclusiva, sin corrupción y sin dejar a nadie atrás</w:t>
            </w:r>
          </w:p>
        </w:tc>
        <w:tc>
          <w:tcPr>
            <w:tcW w:w="4836" w:type="dxa"/>
          </w:tcPr>
          <w:p w14:paraId="755CA61F" w14:textId="77777777" w:rsidR="008F5B04" w:rsidRPr="00D25A48"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D25A48">
              <w:rPr>
                <w:rFonts w:ascii="Calibri Light" w:hAnsi="Calibri Light"/>
                <w:sz w:val="20"/>
                <w:szCs w:val="20"/>
              </w:rPr>
              <w:t>La gestión del Estado se basa en la ética y en la vocación de servicio al ciudadano […], es una gestión moderna que usa intensivamente las tecnologías de la información para transparentar la información pública y acercarse a los ciudadanos; y es eficaz y eficiente, brindando servicios públicos adecuados, oportunos y de calidad que aseguran la igualdad de oportunidades.</w:t>
            </w:r>
          </w:p>
          <w:p w14:paraId="7E5DF09D" w14:textId="77777777" w:rsidR="008F5B04"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1E4335">
              <w:rPr>
                <w:rFonts w:ascii="Calibri Light" w:hAnsi="Calibri Light"/>
                <w:sz w:val="20"/>
                <w:szCs w:val="20"/>
              </w:rPr>
              <w:t>La descentralización del país es política, económica y administrativa. Las capacidades de los gobiernos</w:t>
            </w:r>
            <w:r>
              <w:rPr>
                <w:rFonts w:ascii="Calibri Light" w:hAnsi="Calibri Light"/>
                <w:sz w:val="20"/>
                <w:szCs w:val="20"/>
              </w:rPr>
              <w:t xml:space="preserve"> </w:t>
            </w:r>
            <w:r w:rsidRPr="001E4335">
              <w:rPr>
                <w:rFonts w:ascii="Calibri Light" w:hAnsi="Calibri Light"/>
                <w:sz w:val="20"/>
                <w:szCs w:val="20"/>
              </w:rPr>
              <w:t>regionales y locales están fortalecidas, y actúan bajo una clara delimitación de funciones y de manera</w:t>
            </w:r>
            <w:r>
              <w:rPr>
                <w:rFonts w:ascii="Calibri Light" w:hAnsi="Calibri Light"/>
                <w:sz w:val="20"/>
                <w:szCs w:val="20"/>
              </w:rPr>
              <w:t xml:space="preserve"> </w:t>
            </w:r>
            <w:r w:rsidRPr="001E4335">
              <w:rPr>
                <w:rFonts w:ascii="Calibri Light" w:hAnsi="Calibri Light"/>
                <w:sz w:val="20"/>
                <w:szCs w:val="20"/>
              </w:rPr>
              <w:t>articulada interg</w:t>
            </w:r>
            <w:r>
              <w:rPr>
                <w:rFonts w:ascii="Calibri Light" w:hAnsi="Calibri Light"/>
                <w:sz w:val="20"/>
                <w:szCs w:val="20"/>
              </w:rPr>
              <w:t xml:space="preserve">ubernamentalmente, para mejorar </w:t>
            </w:r>
            <w:r w:rsidRPr="001E4335">
              <w:rPr>
                <w:rFonts w:ascii="Calibri Light" w:hAnsi="Calibri Light"/>
                <w:sz w:val="20"/>
                <w:szCs w:val="20"/>
              </w:rPr>
              <w:t>la calidad de vida de las personas. La</w:t>
            </w:r>
            <w:r>
              <w:rPr>
                <w:rFonts w:ascii="Calibri Light" w:hAnsi="Calibri Light"/>
                <w:sz w:val="20"/>
                <w:szCs w:val="20"/>
              </w:rPr>
              <w:t xml:space="preserve"> </w:t>
            </w:r>
            <w:r w:rsidRPr="001E4335">
              <w:rPr>
                <w:rFonts w:ascii="Calibri Light" w:hAnsi="Calibri Light"/>
                <w:sz w:val="20"/>
                <w:szCs w:val="20"/>
              </w:rPr>
              <w:t>descentralización recoge la participación ciudadana a través de los planes de desarrollo concertado y</w:t>
            </w:r>
            <w:r>
              <w:rPr>
                <w:rFonts w:ascii="Calibri Light" w:hAnsi="Calibri Light"/>
                <w:sz w:val="20"/>
                <w:szCs w:val="20"/>
              </w:rPr>
              <w:t xml:space="preserve"> </w:t>
            </w:r>
            <w:r w:rsidRPr="001E4335">
              <w:rPr>
                <w:rFonts w:ascii="Calibri Light" w:hAnsi="Calibri Light"/>
                <w:sz w:val="20"/>
                <w:szCs w:val="20"/>
              </w:rPr>
              <w:t>de los presupuestos participativos.</w:t>
            </w:r>
          </w:p>
          <w:p w14:paraId="74E4B2E4" w14:textId="77777777" w:rsidR="008F5B04" w:rsidRPr="00EF0B56"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EF0B56">
              <w:rPr>
                <w:rFonts w:ascii="Calibri Light" w:hAnsi="Calibri Light"/>
                <w:sz w:val="20"/>
                <w:szCs w:val="20"/>
              </w:rPr>
              <w:lastRenderedPageBreak/>
              <w:t>El proceso de ordenamiento y gestión territorial ha avanzado significativamente y de manera</w:t>
            </w:r>
            <w:r>
              <w:rPr>
                <w:rFonts w:ascii="Calibri Light" w:hAnsi="Calibri Light"/>
                <w:sz w:val="20"/>
                <w:szCs w:val="20"/>
              </w:rPr>
              <w:t xml:space="preserve"> </w:t>
            </w:r>
            <w:r w:rsidRPr="00EF0B56">
              <w:rPr>
                <w:rFonts w:ascii="Calibri Light" w:hAnsi="Calibri Light"/>
                <w:sz w:val="20"/>
                <w:szCs w:val="20"/>
              </w:rPr>
              <w:t>planificada, estratégica, e integrada; se basa en el conocimiento y en la investigación de la diversidad</w:t>
            </w:r>
            <w:r>
              <w:rPr>
                <w:rFonts w:ascii="Calibri Light" w:hAnsi="Calibri Light"/>
                <w:sz w:val="20"/>
                <w:szCs w:val="20"/>
              </w:rPr>
              <w:t xml:space="preserve"> </w:t>
            </w:r>
            <w:r w:rsidRPr="00EF0B56">
              <w:rPr>
                <w:rFonts w:ascii="Calibri Light" w:hAnsi="Calibri Light"/>
                <w:sz w:val="20"/>
                <w:szCs w:val="20"/>
              </w:rPr>
              <w:t>de nuestro territorio y en la sostenibilidad de sus ecosistemas; toma en cuenta las visiones regionales</w:t>
            </w:r>
            <w:r>
              <w:rPr>
                <w:rFonts w:ascii="Calibri Light" w:hAnsi="Calibri Light"/>
                <w:sz w:val="20"/>
                <w:szCs w:val="20"/>
              </w:rPr>
              <w:t xml:space="preserve"> </w:t>
            </w:r>
            <w:r w:rsidRPr="00EF0B56">
              <w:rPr>
                <w:rFonts w:ascii="Calibri Light" w:hAnsi="Calibri Light"/>
                <w:sz w:val="20"/>
                <w:szCs w:val="20"/>
              </w:rPr>
              <w:t>y las potencialidades de cada territorio; integra el territorio de manera eficaz, eficiente y diferenciada;</w:t>
            </w:r>
            <w:r>
              <w:rPr>
                <w:rFonts w:ascii="Calibri Light" w:hAnsi="Calibri Light"/>
                <w:sz w:val="20"/>
                <w:szCs w:val="20"/>
              </w:rPr>
              <w:t xml:space="preserve"> </w:t>
            </w:r>
            <w:r w:rsidRPr="00EF0B56">
              <w:rPr>
                <w:rFonts w:ascii="Calibri Light" w:hAnsi="Calibri Light"/>
                <w:sz w:val="20"/>
                <w:szCs w:val="20"/>
              </w:rPr>
              <w:t>y promueve la regionalización.</w:t>
            </w:r>
          </w:p>
          <w:p w14:paraId="04AFB869" w14:textId="77777777" w:rsidR="008F5B04" w:rsidRPr="001330C7" w:rsidRDefault="008F5B04" w:rsidP="008F5B04">
            <w:pPr>
              <w:pStyle w:val="Prrafodelista"/>
              <w:numPr>
                <w:ilvl w:val="0"/>
                <w:numId w:val="16"/>
              </w:numPr>
              <w:snapToGrid w:val="0"/>
              <w:spacing w:before="120" w:after="120"/>
              <w:ind w:left="151" w:hanging="151"/>
              <w:contextualSpacing w:val="0"/>
              <w:jc w:val="both"/>
              <w:rPr>
                <w:rFonts w:ascii="Calibri Light" w:hAnsi="Calibri Light"/>
                <w:sz w:val="20"/>
                <w:szCs w:val="20"/>
              </w:rPr>
            </w:pPr>
            <w:r w:rsidRPr="00B97660">
              <w:rPr>
                <w:rFonts w:ascii="Calibri Light" w:hAnsi="Calibri Light"/>
                <w:sz w:val="20"/>
                <w:szCs w:val="20"/>
              </w:rPr>
              <w:t>Las capacidades de los gobiernos regionales y locales están fortalecidas</w:t>
            </w:r>
            <w:r>
              <w:rPr>
                <w:rFonts w:ascii="Calibri Light" w:hAnsi="Calibri Light"/>
                <w:sz w:val="20"/>
                <w:szCs w:val="20"/>
              </w:rPr>
              <w:t xml:space="preserve"> </w:t>
            </w:r>
            <w:r w:rsidRPr="00B97660">
              <w:rPr>
                <w:rFonts w:ascii="Calibri Light" w:hAnsi="Calibri Light"/>
                <w:sz w:val="20"/>
                <w:szCs w:val="20"/>
              </w:rPr>
              <w:t>y actúan bajo una clara delimitación de funciones y de manera articulada intergubernamentalmente, para mejorar la calidad de vida de las personas.</w:t>
            </w:r>
          </w:p>
        </w:tc>
      </w:tr>
    </w:tbl>
    <w:p w14:paraId="080291A3" w14:textId="77777777" w:rsidR="00997A97" w:rsidRDefault="00997A97" w:rsidP="00997A97">
      <w:pPr>
        <w:jc w:val="both"/>
        <w:rPr>
          <w:rFonts w:ascii="Calibri Light" w:hAnsi="Calibri Light"/>
          <w:sz w:val="20"/>
          <w:szCs w:val="20"/>
        </w:rPr>
      </w:pPr>
      <w:r>
        <w:rPr>
          <w:rFonts w:ascii="Calibri Light" w:hAnsi="Calibri Light"/>
          <w:sz w:val="20"/>
          <w:szCs w:val="20"/>
        </w:rPr>
        <w:lastRenderedPageBreak/>
        <w:t>Elaboración: Ministerio de Cultura - DGPI</w:t>
      </w:r>
    </w:p>
    <w:p w14:paraId="135C66DE" w14:textId="77777777" w:rsidR="008F5B04" w:rsidRPr="008F5B04" w:rsidRDefault="008F5B04" w:rsidP="008F5B04"/>
    <w:p w14:paraId="743612BA" w14:textId="33ED2373" w:rsidR="0082611D" w:rsidRDefault="0082611D" w:rsidP="0082611D">
      <w:pPr>
        <w:pStyle w:val="Ttulo2"/>
      </w:pPr>
      <w:bookmarkStart w:id="47" w:name="_Toc143639866"/>
      <w:r>
        <w:t>Anexo 2. La Agenda 2030 para el Desarrollo Sostenible y su vinculación con la PNPI</w:t>
      </w:r>
      <w:bookmarkEnd w:id="47"/>
    </w:p>
    <w:p w14:paraId="0349F586" w14:textId="77777777" w:rsidR="00FD39AD" w:rsidRDefault="00FD39AD" w:rsidP="00FD39AD">
      <w:pPr>
        <w:pBdr>
          <w:top w:val="nil"/>
          <w:left w:val="nil"/>
          <w:bottom w:val="nil"/>
          <w:right w:val="nil"/>
          <w:between w:val="nil"/>
        </w:pBdr>
        <w:spacing w:before="120" w:after="120" w:line="276" w:lineRule="auto"/>
        <w:jc w:val="both"/>
        <w:rPr>
          <w:rFonts w:ascii="Calibri Light" w:eastAsia="Arial Narrow" w:hAnsi="Calibri Light" w:cs="Arial Narrow"/>
          <w:color w:val="000000"/>
          <w:sz w:val="22"/>
          <w:szCs w:val="22"/>
        </w:rPr>
      </w:pPr>
      <w:r w:rsidRPr="00B97660">
        <w:rPr>
          <w:rFonts w:ascii="Calibri Light" w:eastAsia="Arial Narrow" w:hAnsi="Calibri Light" w:cs="Arial Narrow"/>
          <w:color w:val="000000"/>
          <w:sz w:val="22"/>
          <w:szCs w:val="22"/>
        </w:rPr>
        <w:t>Es un plan de acción a favor de las personas, el planeta y la prosperidad</w:t>
      </w:r>
      <w:r>
        <w:rPr>
          <w:rFonts w:ascii="Calibri Light" w:eastAsia="Arial Narrow" w:hAnsi="Calibri Light" w:cs="Arial Narrow"/>
          <w:color w:val="000000"/>
          <w:sz w:val="22"/>
          <w:szCs w:val="22"/>
        </w:rPr>
        <w:t xml:space="preserve">. Así, </w:t>
      </w:r>
      <w:r w:rsidRPr="00B97660">
        <w:rPr>
          <w:rFonts w:ascii="Calibri Light" w:eastAsia="Arial Narrow" w:hAnsi="Calibri Light" w:cs="Arial Narrow"/>
          <w:color w:val="000000"/>
          <w:sz w:val="22"/>
          <w:szCs w:val="22"/>
        </w:rPr>
        <w:t xml:space="preserve">los 17 Objetivos de Desarrollo Sostenible (ODS) que la conforman constituyen un llamamiento universal a la acción para poner fin a la pobreza, proteger el planeta </w:t>
      </w:r>
      <w:r>
        <w:rPr>
          <w:rFonts w:ascii="Calibri Light" w:eastAsia="Arial Narrow" w:hAnsi="Calibri Light" w:cs="Arial Narrow"/>
          <w:color w:val="000000"/>
          <w:sz w:val="22"/>
          <w:szCs w:val="22"/>
        </w:rPr>
        <w:t xml:space="preserve">y </w:t>
      </w:r>
      <w:r w:rsidRPr="00B97660">
        <w:rPr>
          <w:rFonts w:ascii="Calibri Light" w:eastAsia="Arial Narrow" w:hAnsi="Calibri Light" w:cs="Arial Narrow"/>
          <w:color w:val="000000"/>
          <w:sz w:val="22"/>
          <w:szCs w:val="22"/>
        </w:rPr>
        <w:t>mejorar las vidas y las perspectivas de las personas en todo el mundo. Dichos ODS y sus metas fueron aprobadas en 2015 por todos los Estados Miembros de las Naciones Unidas</w:t>
      </w:r>
      <w:r>
        <w:rPr>
          <w:rFonts w:ascii="Calibri Light" w:eastAsia="Arial Narrow" w:hAnsi="Calibri Light" w:cs="Arial Narrow"/>
          <w:color w:val="000000"/>
          <w:sz w:val="22"/>
          <w:szCs w:val="22"/>
        </w:rPr>
        <w:t>.</w:t>
      </w:r>
    </w:p>
    <w:p w14:paraId="475CBCF1" w14:textId="77777777" w:rsidR="00FD39AD" w:rsidRDefault="00FD39AD" w:rsidP="00FD39AD">
      <w:pPr>
        <w:pBdr>
          <w:top w:val="nil"/>
          <w:left w:val="nil"/>
          <w:bottom w:val="nil"/>
          <w:right w:val="nil"/>
          <w:between w:val="nil"/>
        </w:pBdr>
        <w:spacing w:before="120" w:after="120" w:line="276" w:lineRule="auto"/>
        <w:jc w:val="both"/>
        <w:rPr>
          <w:rFonts w:ascii="Calibri Light" w:eastAsia="Arial Narrow" w:hAnsi="Calibri Light" w:cs="Arial Narrow"/>
          <w:color w:val="000000"/>
          <w:sz w:val="22"/>
          <w:szCs w:val="22"/>
        </w:rPr>
      </w:pPr>
      <w:r>
        <w:rPr>
          <w:rFonts w:ascii="Calibri Light" w:eastAsia="Arial Narrow" w:hAnsi="Calibri Light" w:cs="Arial Narrow"/>
          <w:color w:val="000000"/>
          <w:sz w:val="22"/>
          <w:szCs w:val="22"/>
        </w:rPr>
        <w:t xml:space="preserve">Los pueblos indígenas u originarios ocupan un lugar central en la Agenda 2030 la cual explícita a las cuestiones que </w:t>
      </w:r>
      <w:r w:rsidRPr="002328C1">
        <w:rPr>
          <w:rFonts w:ascii="Calibri Light" w:eastAsia="Arial Narrow" w:hAnsi="Calibri Light" w:cs="Arial Narrow"/>
          <w:color w:val="000000"/>
          <w:sz w:val="22"/>
          <w:szCs w:val="22"/>
        </w:rPr>
        <w:t>les preocupan en materia de desarrollo y se fundamenta en los principios de</w:t>
      </w:r>
      <w:r>
        <w:rPr>
          <w:rFonts w:ascii="Calibri Light" w:eastAsia="Arial Narrow" w:hAnsi="Calibri Light" w:cs="Arial Narrow"/>
          <w:color w:val="000000"/>
          <w:sz w:val="22"/>
          <w:szCs w:val="22"/>
        </w:rPr>
        <w:t xml:space="preserve"> la universalidad, los derechos </w:t>
      </w:r>
      <w:r w:rsidRPr="002328C1">
        <w:rPr>
          <w:rFonts w:ascii="Calibri Light" w:eastAsia="Arial Narrow" w:hAnsi="Calibri Light" w:cs="Arial Narrow"/>
          <w:color w:val="000000"/>
          <w:sz w:val="22"/>
          <w:szCs w:val="22"/>
        </w:rPr>
        <w:t>humanos, la igualdad y la sostenibilidad ambiental, que son, todo ellos, prior</w:t>
      </w:r>
      <w:r>
        <w:rPr>
          <w:rFonts w:ascii="Calibri Light" w:eastAsia="Arial Narrow" w:hAnsi="Calibri Light" w:cs="Arial Narrow"/>
          <w:color w:val="000000"/>
          <w:sz w:val="22"/>
          <w:szCs w:val="22"/>
        </w:rPr>
        <w:t>idades básicas para los pueblos indígenas. Así, el documento tiene referencias directas a los pueblos indígenas u originarios como la producción agrícola de los pequeños agricultores indígenas y el acceso igualitario a la educación para los niños indígenas.</w:t>
      </w:r>
    </w:p>
    <w:p w14:paraId="4BC94A49" w14:textId="77777777" w:rsidR="00FD39AD" w:rsidRDefault="00FD39AD" w:rsidP="00FD39AD">
      <w:pPr>
        <w:pBdr>
          <w:top w:val="nil"/>
          <w:left w:val="nil"/>
          <w:bottom w:val="nil"/>
          <w:right w:val="nil"/>
          <w:between w:val="nil"/>
        </w:pBdr>
        <w:spacing w:before="120" w:after="120" w:line="276" w:lineRule="auto"/>
        <w:jc w:val="both"/>
        <w:rPr>
          <w:rFonts w:ascii="Calibri Light" w:eastAsia="Arial Narrow" w:hAnsi="Calibri Light" w:cs="Arial Narrow"/>
          <w:color w:val="000000"/>
          <w:sz w:val="22"/>
          <w:szCs w:val="22"/>
        </w:rPr>
      </w:pPr>
      <w:r>
        <w:rPr>
          <w:rFonts w:ascii="Calibri Light" w:eastAsia="Arial Narrow" w:hAnsi="Calibri Light" w:cs="Arial Narrow"/>
          <w:color w:val="000000"/>
          <w:sz w:val="22"/>
          <w:szCs w:val="22"/>
        </w:rPr>
        <w:t xml:space="preserve">En lo que respecta a los Objetivos de Desarrollo Sostenible, muchos atañen a los pueblos indígenas especialmente aquellos relacionados con las principales cuestiones de derechos humanos y desarrollo que enfrentan, así como los derechos enunciados en la </w:t>
      </w:r>
      <w:r w:rsidRPr="008410F1">
        <w:rPr>
          <w:rFonts w:ascii="Calibri Light" w:eastAsia="Arial Narrow" w:hAnsi="Calibri Light" w:cs="Arial Narrow"/>
          <w:color w:val="000000"/>
          <w:sz w:val="22"/>
          <w:szCs w:val="22"/>
        </w:rPr>
        <w:t>Declaración de las Naciones Unidas sobre los Derechos de los Pueblos Indígenas.</w:t>
      </w:r>
      <w:r>
        <w:rPr>
          <w:rFonts w:ascii="Calibri Light" w:eastAsia="Arial Narrow" w:hAnsi="Calibri Light" w:cs="Arial Narrow"/>
          <w:color w:val="000000"/>
          <w:sz w:val="22"/>
          <w:szCs w:val="22"/>
        </w:rPr>
        <w:t xml:space="preserve"> </w:t>
      </w:r>
      <w:r w:rsidRPr="008410F1">
        <w:rPr>
          <w:rFonts w:ascii="Calibri Light" w:eastAsia="Arial Narrow" w:hAnsi="Calibri Light" w:cs="Arial Narrow"/>
          <w:color w:val="000000"/>
          <w:sz w:val="22"/>
          <w:szCs w:val="22"/>
        </w:rPr>
        <w:t>Los Objetivos siguientes se relacionan espec</w:t>
      </w:r>
      <w:r>
        <w:rPr>
          <w:rFonts w:ascii="Calibri Light" w:eastAsia="Arial Narrow" w:hAnsi="Calibri Light" w:cs="Arial Narrow"/>
          <w:color w:val="000000"/>
          <w:sz w:val="22"/>
          <w:szCs w:val="22"/>
        </w:rPr>
        <w:t xml:space="preserve">ialmente con las prioridades de </w:t>
      </w:r>
      <w:r w:rsidRPr="008410F1">
        <w:rPr>
          <w:rFonts w:ascii="Calibri Light" w:eastAsia="Arial Narrow" w:hAnsi="Calibri Light" w:cs="Arial Narrow"/>
          <w:color w:val="000000"/>
          <w:sz w:val="22"/>
          <w:szCs w:val="22"/>
        </w:rPr>
        <w:t>desarrollo de los pueblos indígenas:</w:t>
      </w:r>
    </w:p>
    <w:p w14:paraId="0433B01C" w14:textId="58752E79" w:rsidR="00FD39AD" w:rsidRPr="00EB7BA4" w:rsidRDefault="00FD39AD" w:rsidP="00FD39AD">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7</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b/>
          <w:bCs/>
          <w:i w:val="0"/>
          <w:iCs w:val="0"/>
          <w:sz w:val="24"/>
          <w:szCs w:val="24"/>
        </w:rPr>
        <w:t>.</w:t>
      </w:r>
      <w:r w:rsidRPr="00EB7BA4">
        <w:rPr>
          <w:rFonts w:asciiTheme="majorHAnsi" w:hAnsiTheme="majorHAnsi" w:cstheme="majorHAnsi"/>
          <w:i w:val="0"/>
          <w:iCs w:val="0"/>
          <w:sz w:val="24"/>
          <w:szCs w:val="24"/>
        </w:rPr>
        <w:t xml:space="preserve"> ODS y metas de la Agenda 2030 vinculados a la PNPI</w:t>
      </w:r>
    </w:p>
    <w:tbl>
      <w:tblPr>
        <w:tblStyle w:val="Tablaconcuadrcula"/>
        <w:tblW w:w="8642" w:type="dxa"/>
        <w:tblLook w:val="04A0" w:firstRow="1" w:lastRow="0" w:firstColumn="1" w:lastColumn="0" w:noHBand="0" w:noVBand="1"/>
      </w:tblPr>
      <w:tblGrid>
        <w:gridCol w:w="2547"/>
        <w:gridCol w:w="6095"/>
      </w:tblGrid>
      <w:tr w:rsidR="00FD39AD" w:rsidRPr="00E03F46" w14:paraId="4E932389" w14:textId="77777777" w:rsidTr="00FD39AD">
        <w:trPr>
          <w:trHeight w:val="367"/>
          <w:tblHeader/>
        </w:trPr>
        <w:tc>
          <w:tcPr>
            <w:tcW w:w="2547" w:type="dxa"/>
            <w:shd w:val="clear" w:color="auto" w:fill="44546A" w:themeFill="text2"/>
            <w:vAlign w:val="center"/>
          </w:tcPr>
          <w:p w14:paraId="4DF7D0A0" w14:textId="77777777" w:rsidR="00FD39AD" w:rsidRPr="00FD39AD" w:rsidRDefault="00FD39AD" w:rsidP="00BC70C8">
            <w:pPr>
              <w:jc w:val="center"/>
              <w:rPr>
                <w:rFonts w:ascii="Calibri Light" w:hAnsi="Calibri Light"/>
                <w:b/>
                <w:bCs/>
                <w:color w:val="FFFFFF" w:themeColor="background1"/>
                <w:sz w:val="20"/>
                <w:szCs w:val="20"/>
              </w:rPr>
            </w:pPr>
            <w:r w:rsidRPr="00FD39AD">
              <w:rPr>
                <w:rFonts w:ascii="Calibri Light" w:hAnsi="Calibri Light"/>
                <w:b/>
                <w:bCs/>
                <w:color w:val="FFFFFF" w:themeColor="background1"/>
                <w:sz w:val="20"/>
                <w:szCs w:val="20"/>
              </w:rPr>
              <w:t>Objetivo de Desarrollo Sostenible (ODS)</w:t>
            </w:r>
          </w:p>
        </w:tc>
        <w:tc>
          <w:tcPr>
            <w:tcW w:w="6095" w:type="dxa"/>
            <w:shd w:val="clear" w:color="auto" w:fill="44546A" w:themeFill="text2"/>
            <w:vAlign w:val="center"/>
          </w:tcPr>
          <w:p w14:paraId="370B7BA4" w14:textId="77777777" w:rsidR="00FD39AD" w:rsidRPr="00FD39AD" w:rsidRDefault="00FD39AD" w:rsidP="00BC70C8">
            <w:pPr>
              <w:jc w:val="center"/>
              <w:rPr>
                <w:rFonts w:ascii="Calibri Light" w:hAnsi="Calibri Light"/>
                <w:b/>
                <w:bCs/>
                <w:color w:val="FFFFFF" w:themeColor="background1"/>
                <w:sz w:val="20"/>
                <w:szCs w:val="20"/>
              </w:rPr>
            </w:pPr>
            <w:r w:rsidRPr="00FD39AD">
              <w:rPr>
                <w:rFonts w:ascii="Calibri Light" w:hAnsi="Calibri Light"/>
                <w:b/>
                <w:bCs/>
                <w:color w:val="FFFFFF" w:themeColor="background1"/>
                <w:sz w:val="20"/>
                <w:szCs w:val="20"/>
              </w:rPr>
              <w:t>Metas de los ODS asociados con la PNPI</w:t>
            </w:r>
          </w:p>
        </w:tc>
      </w:tr>
      <w:tr w:rsidR="00FD39AD" w:rsidRPr="00E03F46" w14:paraId="76C324F3" w14:textId="77777777" w:rsidTr="00BC70C8">
        <w:trPr>
          <w:trHeight w:val="77"/>
        </w:trPr>
        <w:tc>
          <w:tcPr>
            <w:tcW w:w="2547" w:type="dxa"/>
            <w:vMerge w:val="restart"/>
            <w:vAlign w:val="center"/>
          </w:tcPr>
          <w:p w14:paraId="7DC71A41" w14:textId="77777777" w:rsidR="00FD39AD" w:rsidRPr="00E03F46" w:rsidRDefault="00FD39AD" w:rsidP="00BC70C8">
            <w:pPr>
              <w:rPr>
                <w:rFonts w:ascii="Calibri Light" w:hAnsi="Calibri Light"/>
                <w:sz w:val="20"/>
                <w:szCs w:val="20"/>
              </w:rPr>
            </w:pPr>
            <w:r w:rsidRPr="00E03F46">
              <w:rPr>
                <w:rFonts w:ascii="Calibri Light" w:hAnsi="Calibri Light"/>
                <w:sz w:val="20"/>
                <w:szCs w:val="20"/>
              </w:rPr>
              <w:t>Objetivo 1: Poner fin a la pobreza en todas sus formas y en todo el mundo</w:t>
            </w:r>
          </w:p>
        </w:tc>
        <w:tc>
          <w:tcPr>
            <w:tcW w:w="6095" w:type="dxa"/>
            <w:vAlign w:val="center"/>
          </w:tcPr>
          <w:p w14:paraId="5A47277F"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1.1 Erradicar para todas las personas y en todo el mundo la pobreza extrema</w:t>
            </w:r>
            <w:r>
              <w:rPr>
                <w:rFonts w:ascii="Calibri Light" w:hAnsi="Calibri Light"/>
                <w:sz w:val="20"/>
                <w:szCs w:val="20"/>
              </w:rPr>
              <w:t>.</w:t>
            </w:r>
          </w:p>
        </w:tc>
      </w:tr>
      <w:tr w:rsidR="00FD39AD" w:rsidRPr="00E03F46" w14:paraId="1397CD1D" w14:textId="77777777" w:rsidTr="00BC70C8">
        <w:trPr>
          <w:trHeight w:val="77"/>
        </w:trPr>
        <w:tc>
          <w:tcPr>
            <w:tcW w:w="2547" w:type="dxa"/>
            <w:vMerge/>
            <w:vAlign w:val="center"/>
          </w:tcPr>
          <w:p w14:paraId="376D7B1C" w14:textId="77777777" w:rsidR="00FD39AD" w:rsidRPr="00E03F46" w:rsidRDefault="00FD39AD" w:rsidP="00BC70C8">
            <w:pPr>
              <w:rPr>
                <w:rFonts w:ascii="Calibri Light" w:hAnsi="Calibri Light"/>
                <w:sz w:val="20"/>
                <w:szCs w:val="20"/>
              </w:rPr>
            </w:pPr>
          </w:p>
        </w:tc>
        <w:tc>
          <w:tcPr>
            <w:tcW w:w="6095" w:type="dxa"/>
            <w:vAlign w:val="center"/>
          </w:tcPr>
          <w:p w14:paraId="7E18AC52"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1.2 R</w:t>
            </w:r>
            <w:r w:rsidRPr="002F479B">
              <w:rPr>
                <w:rFonts w:ascii="Calibri Light" w:hAnsi="Calibri Light"/>
                <w:sz w:val="20"/>
                <w:szCs w:val="20"/>
              </w:rPr>
              <w:t>educir al</w:t>
            </w:r>
            <w:r>
              <w:rPr>
                <w:rFonts w:ascii="Calibri Light" w:hAnsi="Calibri Light"/>
                <w:sz w:val="20"/>
                <w:szCs w:val="20"/>
              </w:rPr>
              <w:t xml:space="preserve"> </w:t>
            </w:r>
            <w:r w:rsidRPr="002F479B">
              <w:rPr>
                <w:rFonts w:ascii="Calibri Light" w:hAnsi="Calibri Light"/>
                <w:sz w:val="20"/>
                <w:szCs w:val="20"/>
              </w:rPr>
              <w:t>menos a la mitad la proporción</w:t>
            </w:r>
            <w:r>
              <w:rPr>
                <w:rFonts w:ascii="Calibri Light" w:hAnsi="Calibri Light"/>
                <w:sz w:val="20"/>
                <w:szCs w:val="20"/>
              </w:rPr>
              <w:t xml:space="preserve"> </w:t>
            </w:r>
            <w:r w:rsidRPr="002F479B">
              <w:rPr>
                <w:rFonts w:ascii="Calibri Light" w:hAnsi="Calibri Light"/>
                <w:sz w:val="20"/>
                <w:szCs w:val="20"/>
              </w:rPr>
              <w:t>de hombres, mujeres y niños</w:t>
            </w:r>
            <w:r>
              <w:rPr>
                <w:rFonts w:ascii="Calibri Light" w:hAnsi="Calibri Light"/>
                <w:sz w:val="20"/>
                <w:szCs w:val="20"/>
              </w:rPr>
              <w:t xml:space="preserve"> </w:t>
            </w:r>
            <w:r w:rsidRPr="002F479B">
              <w:rPr>
                <w:rFonts w:ascii="Calibri Light" w:hAnsi="Calibri Light"/>
                <w:sz w:val="20"/>
                <w:szCs w:val="20"/>
              </w:rPr>
              <w:t>de todas las edades que viven</w:t>
            </w:r>
            <w:r>
              <w:rPr>
                <w:rFonts w:ascii="Calibri Light" w:hAnsi="Calibri Light"/>
                <w:sz w:val="20"/>
                <w:szCs w:val="20"/>
              </w:rPr>
              <w:t xml:space="preserve"> </w:t>
            </w:r>
            <w:r w:rsidRPr="002F479B">
              <w:rPr>
                <w:rFonts w:ascii="Calibri Light" w:hAnsi="Calibri Light"/>
                <w:sz w:val="20"/>
                <w:szCs w:val="20"/>
              </w:rPr>
              <w:t>en la pobreza en todas sus</w:t>
            </w:r>
            <w:r>
              <w:rPr>
                <w:rFonts w:ascii="Calibri Light" w:hAnsi="Calibri Light"/>
                <w:sz w:val="20"/>
                <w:szCs w:val="20"/>
              </w:rPr>
              <w:t xml:space="preserve"> </w:t>
            </w:r>
            <w:r w:rsidRPr="002F479B">
              <w:rPr>
                <w:rFonts w:ascii="Calibri Light" w:hAnsi="Calibri Light"/>
                <w:sz w:val="20"/>
                <w:szCs w:val="20"/>
              </w:rPr>
              <w:t>dimensiones con arreglo a las</w:t>
            </w:r>
            <w:r>
              <w:rPr>
                <w:rFonts w:ascii="Calibri Light" w:hAnsi="Calibri Light"/>
                <w:sz w:val="20"/>
                <w:szCs w:val="20"/>
              </w:rPr>
              <w:t xml:space="preserve"> </w:t>
            </w:r>
            <w:r w:rsidRPr="002F479B">
              <w:rPr>
                <w:rFonts w:ascii="Calibri Light" w:hAnsi="Calibri Light"/>
                <w:sz w:val="20"/>
                <w:szCs w:val="20"/>
              </w:rPr>
              <w:t>definiciones nacionales</w:t>
            </w:r>
            <w:r>
              <w:rPr>
                <w:rFonts w:ascii="Calibri Light" w:hAnsi="Calibri Light"/>
                <w:sz w:val="20"/>
                <w:szCs w:val="20"/>
              </w:rPr>
              <w:t>.</w:t>
            </w:r>
          </w:p>
        </w:tc>
      </w:tr>
      <w:tr w:rsidR="00FD39AD" w:rsidRPr="00E03F46" w14:paraId="790B209A" w14:textId="77777777" w:rsidTr="00BC70C8">
        <w:trPr>
          <w:trHeight w:val="77"/>
        </w:trPr>
        <w:tc>
          <w:tcPr>
            <w:tcW w:w="2547" w:type="dxa"/>
            <w:vMerge/>
          </w:tcPr>
          <w:p w14:paraId="41A486CF" w14:textId="77777777" w:rsidR="00FD39AD" w:rsidRPr="00E03F46" w:rsidRDefault="00FD39AD" w:rsidP="00BC70C8">
            <w:pPr>
              <w:rPr>
                <w:rFonts w:ascii="Calibri Light" w:hAnsi="Calibri Light"/>
                <w:sz w:val="20"/>
                <w:szCs w:val="20"/>
              </w:rPr>
            </w:pPr>
          </w:p>
        </w:tc>
        <w:tc>
          <w:tcPr>
            <w:tcW w:w="6095" w:type="dxa"/>
            <w:vAlign w:val="center"/>
          </w:tcPr>
          <w:p w14:paraId="5FD492A8"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1.3 Implementar a nivel nacional sistemas y medidas apropiados de protección social para todos, incluidos niveles mínimos, y, de aquí a 2030, lograr una amplia cobertura de las personas pobres y vulnerables</w:t>
            </w:r>
            <w:r>
              <w:rPr>
                <w:rFonts w:ascii="Calibri Light" w:hAnsi="Calibri Light"/>
                <w:sz w:val="20"/>
                <w:szCs w:val="20"/>
              </w:rPr>
              <w:t>.</w:t>
            </w:r>
          </w:p>
        </w:tc>
      </w:tr>
      <w:tr w:rsidR="00FD39AD" w:rsidRPr="00E03F46" w14:paraId="68F99289" w14:textId="77777777" w:rsidTr="00BC70C8">
        <w:trPr>
          <w:trHeight w:val="77"/>
        </w:trPr>
        <w:tc>
          <w:tcPr>
            <w:tcW w:w="2547" w:type="dxa"/>
            <w:vMerge/>
          </w:tcPr>
          <w:p w14:paraId="3AEEB187" w14:textId="77777777" w:rsidR="00FD39AD" w:rsidRPr="00E03F46" w:rsidRDefault="00FD39AD" w:rsidP="00BC70C8">
            <w:pPr>
              <w:rPr>
                <w:rFonts w:ascii="Calibri Light" w:hAnsi="Calibri Light"/>
                <w:sz w:val="20"/>
                <w:szCs w:val="20"/>
              </w:rPr>
            </w:pPr>
          </w:p>
        </w:tc>
        <w:tc>
          <w:tcPr>
            <w:tcW w:w="6095" w:type="dxa"/>
            <w:vAlign w:val="center"/>
          </w:tcPr>
          <w:p w14:paraId="721D4C00"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1.4 G</w:t>
            </w:r>
            <w:r w:rsidRPr="00E05CF3">
              <w:rPr>
                <w:rFonts w:ascii="Calibri Light" w:hAnsi="Calibri Light"/>
                <w:sz w:val="20"/>
                <w:szCs w:val="20"/>
              </w:rPr>
              <w:t>arantizar que</w:t>
            </w:r>
            <w:r>
              <w:rPr>
                <w:rFonts w:ascii="Calibri Light" w:hAnsi="Calibri Light"/>
                <w:sz w:val="20"/>
                <w:szCs w:val="20"/>
              </w:rPr>
              <w:t xml:space="preserve"> </w:t>
            </w:r>
            <w:r w:rsidRPr="00E05CF3">
              <w:rPr>
                <w:rFonts w:ascii="Calibri Light" w:hAnsi="Calibri Light"/>
                <w:sz w:val="20"/>
                <w:szCs w:val="20"/>
              </w:rPr>
              <w:t>todos los hombres y mujeres,</w:t>
            </w:r>
            <w:r>
              <w:rPr>
                <w:rFonts w:ascii="Calibri Light" w:hAnsi="Calibri Light"/>
                <w:sz w:val="20"/>
                <w:szCs w:val="20"/>
              </w:rPr>
              <w:t xml:space="preserve"> </w:t>
            </w:r>
            <w:r w:rsidRPr="00E05CF3">
              <w:rPr>
                <w:rFonts w:ascii="Calibri Light" w:hAnsi="Calibri Light"/>
                <w:sz w:val="20"/>
                <w:szCs w:val="20"/>
              </w:rPr>
              <w:t>en particular los pobres y</w:t>
            </w:r>
            <w:r>
              <w:rPr>
                <w:rFonts w:ascii="Calibri Light" w:hAnsi="Calibri Light"/>
                <w:sz w:val="20"/>
                <w:szCs w:val="20"/>
              </w:rPr>
              <w:t xml:space="preserve"> </w:t>
            </w:r>
            <w:r w:rsidRPr="00E05CF3">
              <w:rPr>
                <w:rFonts w:ascii="Calibri Light" w:hAnsi="Calibri Light"/>
                <w:sz w:val="20"/>
                <w:szCs w:val="20"/>
              </w:rPr>
              <w:t>los vulnerables, tengan los</w:t>
            </w:r>
            <w:r>
              <w:rPr>
                <w:rFonts w:ascii="Calibri Light" w:hAnsi="Calibri Light"/>
                <w:sz w:val="20"/>
                <w:szCs w:val="20"/>
              </w:rPr>
              <w:t xml:space="preserve"> </w:t>
            </w:r>
            <w:r w:rsidRPr="00E05CF3">
              <w:rPr>
                <w:rFonts w:ascii="Calibri Light" w:hAnsi="Calibri Light"/>
                <w:sz w:val="20"/>
                <w:szCs w:val="20"/>
              </w:rPr>
              <w:t>mismos derechos a los recursos</w:t>
            </w:r>
            <w:r>
              <w:rPr>
                <w:rFonts w:ascii="Calibri Light" w:hAnsi="Calibri Light"/>
                <w:sz w:val="20"/>
                <w:szCs w:val="20"/>
              </w:rPr>
              <w:t xml:space="preserve"> </w:t>
            </w:r>
            <w:r w:rsidRPr="00E05CF3">
              <w:rPr>
                <w:rFonts w:ascii="Calibri Light" w:hAnsi="Calibri Light"/>
                <w:sz w:val="20"/>
                <w:szCs w:val="20"/>
              </w:rPr>
              <w:t xml:space="preserve">económicos </w:t>
            </w:r>
            <w:r w:rsidRPr="00E05CF3">
              <w:rPr>
                <w:rFonts w:ascii="Calibri Light" w:hAnsi="Calibri Light"/>
                <w:sz w:val="20"/>
                <w:szCs w:val="20"/>
              </w:rPr>
              <w:lastRenderedPageBreak/>
              <w:t>y acceso a los</w:t>
            </w:r>
            <w:r>
              <w:rPr>
                <w:rFonts w:ascii="Calibri Light" w:hAnsi="Calibri Light"/>
                <w:sz w:val="20"/>
                <w:szCs w:val="20"/>
              </w:rPr>
              <w:t xml:space="preserve"> </w:t>
            </w:r>
            <w:r w:rsidRPr="00E05CF3">
              <w:rPr>
                <w:rFonts w:ascii="Calibri Light" w:hAnsi="Calibri Light"/>
                <w:sz w:val="20"/>
                <w:szCs w:val="20"/>
              </w:rPr>
              <w:t>servicios básicos, la propiedad</w:t>
            </w:r>
            <w:r>
              <w:rPr>
                <w:rFonts w:ascii="Calibri Light" w:hAnsi="Calibri Light"/>
                <w:sz w:val="20"/>
                <w:szCs w:val="20"/>
              </w:rPr>
              <w:t xml:space="preserve"> </w:t>
            </w:r>
            <w:r w:rsidRPr="00E05CF3">
              <w:rPr>
                <w:rFonts w:ascii="Calibri Light" w:hAnsi="Calibri Light"/>
                <w:sz w:val="20"/>
                <w:szCs w:val="20"/>
              </w:rPr>
              <w:t>y el control de la tierra y otros</w:t>
            </w:r>
            <w:r>
              <w:rPr>
                <w:rFonts w:ascii="Calibri Light" w:hAnsi="Calibri Light"/>
                <w:sz w:val="20"/>
                <w:szCs w:val="20"/>
              </w:rPr>
              <w:t xml:space="preserve"> </w:t>
            </w:r>
            <w:r w:rsidRPr="00E05CF3">
              <w:rPr>
                <w:rFonts w:ascii="Calibri Light" w:hAnsi="Calibri Light"/>
                <w:sz w:val="20"/>
                <w:szCs w:val="20"/>
              </w:rPr>
              <w:t>bienes, la herencia, los recursos</w:t>
            </w:r>
            <w:r>
              <w:rPr>
                <w:rFonts w:ascii="Calibri Light" w:hAnsi="Calibri Light"/>
                <w:sz w:val="20"/>
                <w:szCs w:val="20"/>
              </w:rPr>
              <w:t xml:space="preserve"> </w:t>
            </w:r>
            <w:r w:rsidRPr="00E05CF3">
              <w:rPr>
                <w:rFonts w:ascii="Calibri Light" w:hAnsi="Calibri Light"/>
                <w:sz w:val="20"/>
                <w:szCs w:val="20"/>
              </w:rPr>
              <w:t>naturales, las nuevas tecnologías</w:t>
            </w:r>
            <w:r>
              <w:rPr>
                <w:rFonts w:ascii="Calibri Light" w:hAnsi="Calibri Light"/>
                <w:sz w:val="20"/>
                <w:szCs w:val="20"/>
              </w:rPr>
              <w:t xml:space="preserve"> </w:t>
            </w:r>
            <w:r w:rsidRPr="00E05CF3">
              <w:rPr>
                <w:rFonts w:ascii="Calibri Light" w:hAnsi="Calibri Light"/>
                <w:sz w:val="20"/>
                <w:szCs w:val="20"/>
              </w:rPr>
              <w:t>apropiadas y los servicios</w:t>
            </w:r>
            <w:r>
              <w:rPr>
                <w:rFonts w:ascii="Calibri Light" w:hAnsi="Calibri Light"/>
                <w:sz w:val="20"/>
                <w:szCs w:val="20"/>
              </w:rPr>
              <w:t xml:space="preserve"> </w:t>
            </w:r>
            <w:r w:rsidRPr="00E05CF3">
              <w:rPr>
                <w:rFonts w:ascii="Calibri Light" w:hAnsi="Calibri Light"/>
                <w:sz w:val="20"/>
                <w:szCs w:val="20"/>
              </w:rPr>
              <w:t>financieros, incluida</w:t>
            </w:r>
            <w:r>
              <w:rPr>
                <w:rFonts w:ascii="Calibri Light" w:hAnsi="Calibri Light"/>
                <w:sz w:val="20"/>
                <w:szCs w:val="20"/>
              </w:rPr>
              <w:t xml:space="preserve"> </w:t>
            </w:r>
            <w:r w:rsidRPr="00E05CF3">
              <w:rPr>
                <w:rFonts w:ascii="Calibri Light" w:hAnsi="Calibri Light"/>
                <w:sz w:val="20"/>
                <w:szCs w:val="20"/>
              </w:rPr>
              <w:t xml:space="preserve">la </w:t>
            </w:r>
            <w:proofErr w:type="spellStart"/>
            <w:r w:rsidRPr="00E05CF3">
              <w:rPr>
                <w:rFonts w:ascii="Calibri Light" w:hAnsi="Calibri Light"/>
                <w:sz w:val="20"/>
                <w:szCs w:val="20"/>
              </w:rPr>
              <w:t>microfinanciación</w:t>
            </w:r>
            <w:proofErr w:type="spellEnd"/>
            <w:r>
              <w:rPr>
                <w:rFonts w:ascii="Calibri Light" w:hAnsi="Calibri Light"/>
                <w:sz w:val="20"/>
                <w:szCs w:val="20"/>
              </w:rPr>
              <w:t>.</w:t>
            </w:r>
          </w:p>
        </w:tc>
      </w:tr>
      <w:tr w:rsidR="00FD39AD" w:rsidRPr="00E03F46" w14:paraId="470A523D" w14:textId="77777777" w:rsidTr="00BC70C8">
        <w:trPr>
          <w:trHeight w:val="77"/>
        </w:trPr>
        <w:tc>
          <w:tcPr>
            <w:tcW w:w="2547" w:type="dxa"/>
            <w:vMerge/>
          </w:tcPr>
          <w:p w14:paraId="49777965" w14:textId="77777777" w:rsidR="00FD39AD" w:rsidRPr="00E03F46" w:rsidRDefault="00FD39AD" w:rsidP="00BC70C8">
            <w:pPr>
              <w:rPr>
                <w:rFonts w:ascii="Calibri Light" w:hAnsi="Calibri Light"/>
                <w:sz w:val="20"/>
                <w:szCs w:val="20"/>
              </w:rPr>
            </w:pPr>
          </w:p>
        </w:tc>
        <w:tc>
          <w:tcPr>
            <w:tcW w:w="6095" w:type="dxa"/>
            <w:vAlign w:val="center"/>
          </w:tcPr>
          <w:p w14:paraId="0778F98D" w14:textId="77777777" w:rsidR="00FD39AD" w:rsidRDefault="00FD39AD" w:rsidP="00BC70C8">
            <w:pPr>
              <w:jc w:val="both"/>
              <w:rPr>
                <w:rFonts w:ascii="Calibri Light" w:hAnsi="Calibri Light"/>
                <w:sz w:val="20"/>
                <w:szCs w:val="20"/>
              </w:rPr>
            </w:pPr>
            <w:r>
              <w:rPr>
                <w:rFonts w:ascii="Calibri Light" w:hAnsi="Calibri Light"/>
                <w:sz w:val="20"/>
                <w:szCs w:val="20"/>
              </w:rPr>
              <w:t>1.5 F</w:t>
            </w:r>
            <w:r w:rsidRPr="007632B4">
              <w:rPr>
                <w:rFonts w:ascii="Calibri Light" w:hAnsi="Calibri Light"/>
                <w:sz w:val="20"/>
                <w:szCs w:val="20"/>
              </w:rPr>
              <w:t>omentar la</w:t>
            </w:r>
            <w:r>
              <w:rPr>
                <w:rFonts w:ascii="Calibri Light" w:hAnsi="Calibri Light"/>
                <w:sz w:val="20"/>
                <w:szCs w:val="20"/>
              </w:rPr>
              <w:t xml:space="preserve"> </w:t>
            </w:r>
            <w:r w:rsidRPr="007632B4">
              <w:rPr>
                <w:rFonts w:ascii="Calibri Light" w:hAnsi="Calibri Light"/>
                <w:sz w:val="20"/>
                <w:szCs w:val="20"/>
              </w:rPr>
              <w:t>resiliencia de los pobres y las</w:t>
            </w:r>
            <w:r>
              <w:rPr>
                <w:rFonts w:ascii="Calibri Light" w:hAnsi="Calibri Light"/>
                <w:sz w:val="20"/>
                <w:szCs w:val="20"/>
              </w:rPr>
              <w:t xml:space="preserve"> </w:t>
            </w:r>
            <w:r w:rsidRPr="007632B4">
              <w:rPr>
                <w:rFonts w:ascii="Calibri Light" w:hAnsi="Calibri Light"/>
                <w:sz w:val="20"/>
                <w:szCs w:val="20"/>
              </w:rPr>
              <w:t>personas que se encuentran en</w:t>
            </w:r>
            <w:r>
              <w:rPr>
                <w:rFonts w:ascii="Calibri Light" w:hAnsi="Calibri Light"/>
                <w:sz w:val="20"/>
                <w:szCs w:val="20"/>
              </w:rPr>
              <w:t xml:space="preserve"> </w:t>
            </w:r>
            <w:r w:rsidRPr="007632B4">
              <w:rPr>
                <w:rFonts w:ascii="Calibri Light" w:hAnsi="Calibri Light"/>
                <w:sz w:val="20"/>
                <w:szCs w:val="20"/>
              </w:rPr>
              <w:t>situaciones de vulnerabilidad</w:t>
            </w:r>
            <w:r>
              <w:rPr>
                <w:rFonts w:ascii="Calibri Light" w:hAnsi="Calibri Light"/>
                <w:sz w:val="20"/>
                <w:szCs w:val="20"/>
              </w:rPr>
              <w:t xml:space="preserve"> </w:t>
            </w:r>
            <w:r w:rsidRPr="007632B4">
              <w:rPr>
                <w:rFonts w:ascii="Calibri Light" w:hAnsi="Calibri Light"/>
                <w:sz w:val="20"/>
                <w:szCs w:val="20"/>
              </w:rPr>
              <w:t>y reducir su exposición y</w:t>
            </w:r>
            <w:r>
              <w:rPr>
                <w:rFonts w:ascii="Calibri Light" w:hAnsi="Calibri Light"/>
                <w:sz w:val="20"/>
                <w:szCs w:val="20"/>
              </w:rPr>
              <w:t xml:space="preserve"> </w:t>
            </w:r>
            <w:r w:rsidRPr="007632B4">
              <w:rPr>
                <w:rFonts w:ascii="Calibri Light" w:hAnsi="Calibri Light"/>
                <w:sz w:val="20"/>
                <w:szCs w:val="20"/>
              </w:rPr>
              <w:t>vulnerabilidad a los fenómenos</w:t>
            </w:r>
            <w:r>
              <w:rPr>
                <w:rFonts w:ascii="Calibri Light" w:hAnsi="Calibri Light"/>
                <w:sz w:val="20"/>
                <w:szCs w:val="20"/>
              </w:rPr>
              <w:t xml:space="preserve"> </w:t>
            </w:r>
            <w:r w:rsidRPr="007632B4">
              <w:rPr>
                <w:rFonts w:ascii="Calibri Light" w:hAnsi="Calibri Light"/>
                <w:sz w:val="20"/>
                <w:szCs w:val="20"/>
              </w:rPr>
              <w:t>extremos relacionados con el</w:t>
            </w:r>
            <w:r>
              <w:rPr>
                <w:rFonts w:ascii="Calibri Light" w:hAnsi="Calibri Light"/>
                <w:sz w:val="20"/>
                <w:szCs w:val="20"/>
              </w:rPr>
              <w:t xml:space="preserve"> </w:t>
            </w:r>
            <w:r w:rsidRPr="007632B4">
              <w:rPr>
                <w:rFonts w:ascii="Calibri Light" w:hAnsi="Calibri Light"/>
                <w:sz w:val="20"/>
                <w:szCs w:val="20"/>
              </w:rPr>
              <w:t>clima y otras perturbaciones y</w:t>
            </w:r>
            <w:r>
              <w:rPr>
                <w:rFonts w:ascii="Calibri Light" w:hAnsi="Calibri Light"/>
                <w:sz w:val="20"/>
                <w:szCs w:val="20"/>
              </w:rPr>
              <w:t xml:space="preserve"> </w:t>
            </w:r>
            <w:r w:rsidRPr="007632B4">
              <w:rPr>
                <w:rFonts w:ascii="Calibri Light" w:hAnsi="Calibri Light"/>
                <w:sz w:val="20"/>
                <w:szCs w:val="20"/>
              </w:rPr>
              <w:t>desastres económicos, sociales</w:t>
            </w:r>
            <w:r>
              <w:rPr>
                <w:rFonts w:ascii="Calibri Light" w:hAnsi="Calibri Light"/>
                <w:sz w:val="20"/>
                <w:szCs w:val="20"/>
              </w:rPr>
              <w:t xml:space="preserve"> </w:t>
            </w:r>
            <w:r w:rsidRPr="007632B4">
              <w:rPr>
                <w:rFonts w:ascii="Calibri Light" w:hAnsi="Calibri Light"/>
                <w:sz w:val="20"/>
                <w:szCs w:val="20"/>
              </w:rPr>
              <w:t>y ambientales</w:t>
            </w:r>
            <w:r>
              <w:rPr>
                <w:rFonts w:ascii="Calibri Light" w:hAnsi="Calibri Light"/>
                <w:sz w:val="20"/>
                <w:szCs w:val="20"/>
              </w:rPr>
              <w:t>.</w:t>
            </w:r>
          </w:p>
        </w:tc>
      </w:tr>
      <w:tr w:rsidR="00FD39AD" w:rsidRPr="00E03F46" w14:paraId="5D793B49" w14:textId="77777777" w:rsidTr="00BC70C8">
        <w:trPr>
          <w:trHeight w:val="77"/>
        </w:trPr>
        <w:tc>
          <w:tcPr>
            <w:tcW w:w="2547" w:type="dxa"/>
            <w:vMerge w:val="restart"/>
          </w:tcPr>
          <w:p w14:paraId="7201DAF4" w14:textId="77777777" w:rsidR="00FD39AD" w:rsidRPr="00E03F46" w:rsidRDefault="00FD39AD" w:rsidP="00BC70C8">
            <w:pPr>
              <w:rPr>
                <w:rFonts w:ascii="Calibri Light" w:hAnsi="Calibri Light"/>
                <w:sz w:val="20"/>
                <w:szCs w:val="20"/>
              </w:rPr>
            </w:pPr>
            <w:r>
              <w:rPr>
                <w:rFonts w:ascii="Calibri Light" w:hAnsi="Calibri Light"/>
                <w:sz w:val="20"/>
                <w:szCs w:val="20"/>
              </w:rPr>
              <w:t xml:space="preserve">Objetivo 2. </w:t>
            </w:r>
            <w:r w:rsidRPr="00E82C4B">
              <w:rPr>
                <w:rFonts w:ascii="Calibri Light" w:hAnsi="Calibri Light"/>
                <w:sz w:val="20"/>
                <w:szCs w:val="20"/>
              </w:rPr>
              <w:t>Poner fin al hambre, lograr la</w:t>
            </w:r>
            <w:r>
              <w:rPr>
                <w:rFonts w:ascii="Calibri Light" w:hAnsi="Calibri Light"/>
                <w:sz w:val="20"/>
                <w:szCs w:val="20"/>
              </w:rPr>
              <w:t xml:space="preserve"> </w:t>
            </w:r>
            <w:r w:rsidRPr="00E82C4B">
              <w:rPr>
                <w:rFonts w:ascii="Calibri Light" w:hAnsi="Calibri Light"/>
                <w:sz w:val="20"/>
                <w:szCs w:val="20"/>
              </w:rPr>
              <w:t>seguridad alimentaria y la mejora</w:t>
            </w:r>
            <w:r>
              <w:rPr>
                <w:rFonts w:ascii="Calibri Light" w:hAnsi="Calibri Light"/>
                <w:sz w:val="20"/>
                <w:szCs w:val="20"/>
              </w:rPr>
              <w:t xml:space="preserve"> </w:t>
            </w:r>
            <w:r w:rsidRPr="00E82C4B">
              <w:rPr>
                <w:rFonts w:ascii="Calibri Light" w:hAnsi="Calibri Light"/>
                <w:sz w:val="20"/>
                <w:szCs w:val="20"/>
              </w:rPr>
              <w:t>de la nutrición y promover la</w:t>
            </w:r>
            <w:r>
              <w:rPr>
                <w:rFonts w:ascii="Calibri Light" w:hAnsi="Calibri Light"/>
                <w:sz w:val="20"/>
                <w:szCs w:val="20"/>
              </w:rPr>
              <w:t xml:space="preserve"> </w:t>
            </w:r>
            <w:r w:rsidRPr="00E82C4B">
              <w:rPr>
                <w:rFonts w:ascii="Calibri Light" w:hAnsi="Calibri Light"/>
                <w:sz w:val="20"/>
                <w:szCs w:val="20"/>
              </w:rPr>
              <w:t>agricultura sostenible</w:t>
            </w:r>
          </w:p>
        </w:tc>
        <w:tc>
          <w:tcPr>
            <w:tcW w:w="6095" w:type="dxa"/>
            <w:vAlign w:val="center"/>
          </w:tcPr>
          <w:p w14:paraId="4C39B8F4" w14:textId="77777777" w:rsidR="00FD39AD" w:rsidRDefault="00FD39AD" w:rsidP="00BC70C8">
            <w:pPr>
              <w:jc w:val="both"/>
              <w:rPr>
                <w:rFonts w:ascii="Calibri Light" w:hAnsi="Calibri Light"/>
                <w:sz w:val="20"/>
                <w:szCs w:val="20"/>
              </w:rPr>
            </w:pPr>
            <w:r w:rsidRPr="009663F1">
              <w:rPr>
                <w:rFonts w:ascii="Calibri Light" w:hAnsi="Calibri Light"/>
                <w:sz w:val="20"/>
                <w:szCs w:val="20"/>
              </w:rPr>
              <w:t xml:space="preserve">2.1 Para 2030, poner fin al hambre y asegurar el acceso de todas las personas, en particular los pobres y las personas en situaciones vulnerables, </w:t>
            </w:r>
            <w:r>
              <w:rPr>
                <w:rFonts w:ascii="Calibri Light" w:hAnsi="Calibri Light"/>
                <w:sz w:val="20"/>
                <w:szCs w:val="20"/>
              </w:rPr>
              <w:t>incluido</w:t>
            </w:r>
            <w:r w:rsidRPr="009663F1">
              <w:rPr>
                <w:rFonts w:ascii="Calibri Light" w:hAnsi="Calibri Light"/>
                <w:sz w:val="20"/>
                <w:szCs w:val="20"/>
              </w:rPr>
              <w:t>s los lactantes, a una alimentación sana, nutritiva y suficiente durante todo el año</w:t>
            </w:r>
            <w:r>
              <w:rPr>
                <w:rFonts w:ascii="Calibri Light" w:hAnsi="Calibri Light"/>
                <w:sz w:val="20"/>
                <w:szCs w:val="20"/>
              </w:rPr>
              <w:t>.</w:t>
            </w:r>
          </w:p>
        </w:tc>
      </w:tr>
      <w:tr w:rsidR="00FD39AD" w:rsidRPr="00E03F46" w14:paraId="383E8C8A" w14:textId="77777777" w:rsidTr="00BC70C8">
        <w:trPr>
          <w:trHeight w:val="77"/>
        </w:trPr>
        <w:tc>
          <w:tcPr>
            <w:tcW w:w="2547" w:type="dxa"/>
            <w:vMerge/>
          </w:tcPr>
          <w:p w14:paraId="0EE446C6" w14:textId="77777777" w:rsidR="00FD39AD" w:rsidRDefault="00FD39AD" w:rsidP="00BC70C8">
            <w:pPr>
              <w:rPr>
                <w:rFonts w:ascii="Calibri Light" w:hAnsi="Calibri Light"/>
                <w:sz w:val="20"/>
                <w:szCs w:val="20"/>
              </w:rPr>
            </w:pPr>
          </w:p>
        </w:tc>
        <w:tc>
          <w:tcPr>
            <w:tcW w:w="6095" w:type="dxa"/>
            <w:vAlign w:val="center"/>
          </w:tcPr>
          <w:p w14:paraId="667BD8F1" w14:textId="77777777" w:rsidR="00FD39AD" w:rsidRDefault="00FD39AD" w:rsidP="00BC70C8">
            <w:pPr>
              <w:jc w:val="both"/>
              <w:rPr>
                <w:rFonts w:ascii="Calibri Light" w:hAnsi="Calibri Light"/>
                <w:sz w:val="20"/>
                <w:szCs w:val="20"/>
              </w:rPr>
            </w:pPr>
            <w:r w:rsidRPr="006969D7">
              <w:rPr>
                <w:rFonts w:ascii="Calibri Light" w:hAnsi="Calibri Light"/>
                <w:sz w:val="20"/>
                <w:szCs w:val="20"/>
              </w:rPr>
              <w:t>2.2 Para 2030, poner fin a todas las formas de malnutrición, incluso logrando, a más tardar en 2025, las metas convenidas internacionalmente sobre el retraso del crecimiento y la emaciación de los niños menores de 5 años, y abordar las necesidades de nutrición de las adolescentes, las mujeres embarazadas y lactantes y las personas de edad</w:t>
            </w:r>
          </w:p>
        </w:tc>
      </w:tr>
      <w:tr w:rsidR="00FD39AD" w:rsidRPr="00E03F46" w14:paraId="38CD676E" w14:textId="77777777" w:rsidTr="00BC70C8">
        <w:trPr>
          <w:trHeight w:val="77"/>
        </w:trPr>
        <w:tc>
          <w:tcPr>
            <w:tcW w:w="2547" w:type="dxa"/>
            <w:vMerge/>
          </w:tcPr>
          <w:p w14:paraId="52A24EB1" w14:textId="77777777" w:rsidR="00FD39AD" w:rsidRDefault="00FD39AD" w:rsidP="00BC70C8">
            <w:pPr>
              <w:rPr>
                <w:rFonts w:ascii="Calibri Light" w:hAnsi="Calibri Light"/>
                <w:sz w:val="20"/>
                <w:szCs w:val="20"/>
              </w:rPr>
            </w:pPr>
          </w:p>
        </w:tc>
        <w:tc>
          <w:tcPr>
            <w:tcW w:w="6095" w:type="dxa"/>
            <w:vAlign w:val="center"/>
          </w:tcPr>
          <w:p w14:paraId="37B1BDDC" w14:textId="77777777" w:rsidR="00FD39AD" w:rsidRDefault="00FD39AD" w:rsidP="00BC70C8">
            <w:pPr>
              <w:jc w:val="both"/>
              <w:rPr>
                <w:rFonts w:ascii="Calibri Light" w:hAnsi="Calibri Light"/>
                <w:sz w:val="20"/>
                <w:szCs w:val="20"/>
              </w:rPr>
            </w:pPr>
            <w:r>
              <w:rPr>
                <w:rFonts w:ascii="Calibri Light" w:hAnsi="Calibri Light"/>
                <w:sz w:val="20"/>
                <w:szCs w:val="20"/>
              </w:rPr>
              <w:t>2.3 D</w:t>
            </w:r>
            <w:r w:rsidRPr="000A5F49">
              <w:rPr>
                <w:rFonts w:ascii="Calibri Light" w:hAnsi="Calibri Light"/>
                <w:sz w:val="20"/>
                <w:szCs w:val="20"/>
              </w:rPr>
              <w:t>uplicar la</w:t>
            </w:r>
            <w:r>
              <w:rPr>
                <w:rFonts w:ascii="Calibri Light" w:hAnsi="Calibri Light"/>
                <w:sz w:val="20"/>
                <w:szCs w:val="20"/>
              </w:rPr>
              <w:t xml:space="preserve"> </w:t>
            </w:r>
            <w:r w:rsidRPr="000A5F49">
              <w:rPr>
                <w:rFonts w:ascii="Calibri Light" w:hAnsi="Calibri Light"/>
                <w:sz w:val="20"/>
                <w:szCs w:val="20"/>
              </w:rPr>
              <w:t>productividad agrícola y los</w:t>
            </w:r>
            <w:r>
              <w:rPr>
                <w:rFonts w:ascii="Calibri Light" w:hAnsi="Calibri Light"/>
                <w:sz w:val="20"/>
                <w:szCs w:val="20"/>
              </w:rPr>
              <w:t xml:space="preserve"> </w:t>
            </w:r>
            <w:r w:rsidRPr="000A5F49">
              <w:rPr>
                <w:rFonts w:ascii="Calibri Light" w:hAnsi="Calibri Light"/>
                <w:sz w:val="20"/>
                <w:szCs w:val="20"/>
              </w:rPr>
              <w:t>ingresos de los productores de</w:t>
            </w:r>
            <w:r>
              <w:rPr>
                <w:rFonts w:ascii="Calibri Light" w:hAnsi="Calibri Light"/>
                <w:sz w:val="20"/>
                <w:szCs w:val="20"/>
              </w:rPr>
              <w:t xml:space="preserve"> </w:t>
            </w:r>
            <w:r w:rsidRPr="000A5F49">
              <w:rPr>
                <w:rFonts w:ascii="Calibri Light" w:hAnsi="Calibri Light"/>
                <w:sz w:val="20"/>
                <w:szCs w:val="20"/>
              </w:rPr>
              <w:t>alimentos en pequeña escala,</w:t>
            </w:r>
            <w:r>
              <w:rPr>
                <w:rFonts w:ascii="Calibri Light" w:hAnsi="Calibri Light"/>
                <w:sz w:val="20"/>
                <w:szCs w:val="20"/>
              </w:rPr>
              <w:t xml:space="preserve"> </w:t>
            </w:r>
            <w:r w:rsidRPr="000A5F49">
              <w:rPr>
                <w:rFonts w:ascii="Calibri Light" w:hAnsi="Calibri Light"/>
                <w:sz w:val="20"/>
                <w:szCs w:val="20"/>
              </w:rPr>
              <w:t>en particular las mujeres, los</w:t>
            </w:r>
            <w:r>
              <w:rPr>
                <w:rFonts w:ascii="Calibri Light" w:hAnsi="Calibri Light"/>
                <w:sz w:val="20"/>
                <w:szCs w:val="20"/>
              </w:rPr>
              <w:t xml:space="preserve"> </w:t>
            </w:r>
            <w:r w:rsidRPr="000A5F49">
              <w:rPr>
                <w:rFonts w:ascii="Calibri Light" w:hAnsi="Calibri Light"/>
                <w:sz w:val="20"/>
                <w:szCs w:val="20"/>
              </w:rPr>
              <w:t>pueblos indígenas, los agricultores</w:t>
            </w:r>
            <w:r>
              <w:rPr>
                <w:rFonts w:ascii="Calibri Light" w:hAnsi="Calibri Light"/>
                <w:sz w:val="20"/>
                <w:szCs w:val="20"/>
              </w:rPr>
              <w:t xml:space="preserve"> </w:t>
            </w:r>
            <w:r w:rsidRPr="000A5F49">
              <w:rPr>
                <w:rFonts w:ascii="Calibri Light" w:hAnsi="Calibri Light"/>
                <w:sz w:val="20"/>
                <w:szCs w:val="20"/>
              </w:rPr>
              <w:t>familiares, los ganaderos y los</w:t>
            </w:r>
            <w:r>
              <w:rPr>
                <w:rFonts w:ascii="Calibri Light" w:hAnsi="Calibri Light"/>
                <w:sz w:val="20"/>
                <w:szCs w:val="20"/>
              </w:rPr>
              <w:t xml:space="preserve"> </w:t>
            </w:r>
            <w:r w:rsidRPr="000A5F49">
              <w:rPr>
                <w:rFonts w:ascii="Calibri Light" w:hAnsi="Calibri Light"/>
                <w:sz w:val="20"/>
                <w:szCs w:val="20"/>
              </w:rPr>
              <w:t>pescadores, entre otras cosas</w:t>
            </w:r>
            <w:r>
              <w:rPr>
                <w:rFonts w:ascii="Calibri Light" w:hAnsi="Calibri Light"/>
                <w:sz w:val="20"/>
                <w:szCs w:val="20"/>
              </w:rPr>
              <w:t xml:space="preserve"> </w:t>
            </w:r>
            <w:r w:rsidRPr="000A5F49">
              <w:rPr>
                <w:rFonts w:ascii="Calibri Light" w:hAnsi="Calibri Light"/>
                <w:sz w:val="20"/>
                <w:szCs w:val="20"/>
              </w:rPr>
              <w:t>mediante un acceso seguro</w:t>
            </w:r>
            <w:r>
              <w:rPr>
                <w:rFonts w:ascii="Calibri Light" w:hAnsi="Calibri Light"/>
                <w:sz w:val="20"/>
                <w:szCs w:val="20"/>
              </w:rPr>
              <w:t xml:space="preserve"> </w:t>
            </w:r>
            <w:r w:rsidRPr="000A5F49">
              <w:rPr>
                <w:rFonts w:ascii="Calibri Light" w:hAnsi="Calibri Light"/>
                <w:sz w:val="20"/>
                <w:szCs w:val="20"/>
              </w:rPr>
              <w:t>y equitativo a las tierras, a</w:t>
            </w:r>
            <w:r>
              <w:rPr>
                <w:rFonts w:ascii="Calibri Light" w:hAnsi="Calibri Light"/>
                <w:sz w:val="20"/>
                <w:szCs w:val="20"/>
              </w:rPr>
              <w:t xml:space="preserve"> </w:t>
            </w:r>
            <w:r w:rsidRPr="000A5F49">
              <w:rPr>
                <w:rFonts w:ascii="Calibri Light" w:hAnsi="Calibri Light"/>
                <w:sz w:val="20"/>
                <w:szCs w:val="20"/>
              </w:rPr>
              <w:t>otros recursos e insumos de</w:t>
            </w:r>
            <w:r>
              <w:rPr>
                <w:rFonts w:ascii="Calibri Light" w:hAnsi="Calibri Light"/>
                <w:sz w:val="20"/>
                <w:szCs w:val="20"/>
              </w:rPr>
              <w:t xml:space="preserve"> </w:t>
            </w:r>
            <w:r w:rsidRPr="000A5F49">
              <w:rPr>
                <w:rFonts w:ascii="Calibri Light" w:hAnsi="Calibri Light"/>
                <w:sz w:val="20"/>
                <w:szCs w:val="20"/>
              </w:rPr>
              <w:t>producción y a los conocimientos,</w:t>
            </w:r>
            <w:r>
              <w:rPr>
                <w:rFonts w:ascii="Calibri Light" w:hAnsi="Calibri Light"/>
                <w:sz w:val="20"/>
                <w:szCs w:val="20"/>
              </w:rPr>
              <w:t xml:space="preserve"> </w:t>
            </w:r>
            <w:r w:rsidRPr="000A5F49">
              <w:rPr>
                <w:rFonts w:ascii="Calibri Light" w:hAnsi="Calibri Light"/>
                <w:sz w:val="20"/>
                <w:szCs w:val="20"/>
              </w:rPr>
              <w:t>los servicios financieros, los</w:t>
            </w:r>
            <w:r>
              <w:rPr>
                <w:rFonts w:ascii="Calibri Light" w:hAnsi="Calibri Light"/>
                <w:sz w:val="20"/>
                <w:szCs w:val="20"/>
              </w:rPr>
              <w:t xml:space="preserve"> </w:t>
            </w:r>
            <w:r w:rsidRPr="000A5F49">
              <w:rPr>
                <w:rFonts w:ascii="Calibri Light" w:hAnsi="Calibri Light"/>
                <w:sz w:val="20"/>
                <w:szCs w:val="20"/>
              </w:rPr>
              <w:t>mercados y las oportunidades</w:t>
            </w:r>
            <w:r>
              <w:rPr>
                <w:rFonts w:ascii="Calibri Light" w:hAnsi="Calibri Light"/>
                <w:sz w:val="20"/>
                <w:szCs w:val="20"/>
              </w:rPr>
              <w:t xml:space="preserve"> </w:t>
            </w:r>
            <w:r w:rsidRPr="000A5F49">
              <w:rPr>
                <w:rFonts w:ascii="Calibri Light" w:hAnsi="Calibri Light"/>
                <w:sz w:val="20"/>
                <w:szCs w:val="20"/>
              </w:rPr>
              <w:t>para añadir valor y obtener</w:t>
            </w:r>
            <w:r>
              <w:rPr>
                <w:rFonts w:ascii="Calibri Light" w:hAnsi="Calibri Light"/>
                <w:sz w:val="20"/>
                <w:szCs w:val="20"/>
              </w:rPr>
              <w:t xml:space="preserve"> </w:t>
            </w:r>
            <w:r w:rsidRPr="000A5F49">
              <w:rPr>
                <w:rFonts w:ascii="Calibri Light" w:hAnsi="Calibri Light"/>
                <w:sz w:val="20"/>
                <w:szCs w:val="20"/>
              </w:rPr>
              <w:t>empleos no agrícolas</w:t>
            </w:r>
            <w:r>
              <w:rPr>
                <w:rFonts w:ascii="Calibri Light" w:hAnsi="Calibri Light"/>
                <w:sz w:val="20"/>
                <w:szCs w:val="20"/>
              </w:rPr>
              <w:t>.</w:t>
            </w:r>
          </w:p>
        </w:tc>
      </w:tr>
      <w:tr w:rsidR="00FD39AD" w:rsidRPr="00E03F46" w14:paraId="79E92517" w14:textId="77777777" w:rsidTr="00BC70C8">
        <w:trPr>
          <w:trHeight w:val="77"/>
        </w:trPr>
        <w:tc>
          <w:tcPr>
            <w:tcW w:w="2547" w:type="dxa"/>
            <w:vMerge/>
          </w:tcPr>
          <w:p w14:paraId="3B05BDE1" w14:textId="77777777" w:rsidR="00FD39AD" w:rsidRDefault="00FD39AD" w:rsidP="00BC70C8">
            <w:pPr>
              <w:rPr>
                <w:rFonts w:ascii="Calibri Light" w:hAnsi="Calibri Light"/>
                <w:sz w:val="20"/>
                <w:szCs w:val="20"/>
              </w:rPr>
            </w:pPr>
          </w:p>
        </w:tc>
        <w:tc>
          <w:tcPr>
            <w:tcW w:w="6095" w:type="dxa"/>
            <w:vAlign w:val="center"/>
          </w:tcPr>
          <w:p w14:paraId="66522F30" w14:textId="77777777" w:rsidR="00FD39AD" w:rsidRDefault="00FD39AD" w:rsidP="00BC70C8">
            <w:pPr>
              <w:jc w:val="both"/>
              <w:rPr>
                <w:rFonts w:ascii="Calibri Light" w:hAnsi="Calibri Light"/>
                <w:sz w:val="20"/>
                <w:szCs w:val="20"/>
              </w:rPr>
            </w:pPr>
            <w:r>
              <w:rPr>
                <w:rFonts w:ascii="Calibri Light" w:hAnsi="Calibri Light"/>
                <w:sz w:val="20"/>
                <w:szCs w:val="20"/>
              </w:rPr>
              <w:t>2.4 A</w:t>
            </w:r>
            <w:r w:rsidRPr="000A3785">
              <w:rPr>
                <w:rFonts w:ascii="Calibri Light" w:hAnsi="Calibri Light"/>
                <w:sz w:val="20"/>
                <w:szCs w:val="20"/>
              </w:rPr>
              <w:t>segurar la</w:t>
            </w:r>
            <w:r>
              <w:rPr>
                <w:rFonts w:ascii="Calibri Light" w:hAnsi="Calibri Light"/>
                <w:sz w:val="20"/>
                <w:szCs w:val="20"/>
              </w:rPr>
              <w:t xml:space="preserve"> </w:t>
            </w:r>
            <w:r w:rsidRPr="000A3785">
              <w:rPr>
                <w:rFonts w:ascii="Calibri Light" w:hAnsi="Calibri Light"/>
                <w:sz w:val="20"/>
                <w:szCs w:val="20"/>
              </w:rPr>
              <w:t>sostenibilidad de los sistemas</w:t>
            </w:r>
            <w:r>
              <w:rPr>
                <w:rFonts w:ascii="Calibri Light" w:hAnsi="Calibri Light"/>
                <w:sz w:val="20"/>
                <w:szCs w:val="20"/>
              </w:rPr>
              <w:t xml:space="preserve"> </w:t>
            </w:r>
            <w:r w:rsidRPr="000A3785">
              <w:rPr>
                <w:rFonts w:ascii="Calibri Light" w:hAnsi="Calibri Light"/>
                <w:sz w:val="20"/>
                <w:szCs w:val="20"/>
              </w:rPr>
              <w:t>de producción de alimentos</w:t>
            </w:r>
            <w:r>
              <w:rPr>
                <w:rFonts w:ascii="Calibri Light" w:hAnsi="Calibri Light"/>
                <w:sz w:val="20"/>
                <w:szCs w:val="20"/>
              </w:rPr>
              <w:t xml:space="preserve"> </w:t>
            </w:r>
            <w:r w:rsidRPr="000A3785">
              <w:rPr>
                <w:rFonts w:ascii="Calibri Light" w:hAnsi="Calibri Light"/>
                <w:sz w:val="20"/>
                <w:szCs w:val="20"/>
              </w:rPr>
              <w:t>y aplicar prácticas agrícolas</w:t>
            </w:r>
            <w:r>
              <w:rPr>
                <w:rFonts w:ascii="Calibri Light" w:hAnsi="Calibri Light"/>
                <w:sz w:val="20"/>
                <w:szCs w:val="20"/>
              </w:rPr>
              <w:t xml:space="preserve"> </w:t>
            </w:r>
            <w:r w:rsidRPr="000A3785">
              <w:rPr>
                <w:rFonts w:ascii="Calibri Light" w:hAnsi="Calibri Light"/>
                <w:sz w:val="20"/>
                <w:szCs w:val="20"/>
              </w:rPr>
              <w:t>resilientes que aumenten la</w:t>
            </w:r>
            <w:r>
              <w:rPr>
                <w:rFonts w:ascii="Calibri Light" w:hAnsi="Calibri Light"/>
                <w:sz w:val="20"/>
                <w:szCs w:val="20"/>
              </w:rPr>
              <w:t xml:space="preserve"> </w:t>
            </w:r>
            <w:r w:rsidRPr="000A3785">
              <w:rPr>
                <w:rFonts w:ascii="Calibri Light" w:hAnsi="Calibri Light"/>
                <w:sz w:val="20"/>
                <w:szCs w:val="20"/>
              </w:rPr>
              <w:t>productividad y la producción,</w:t>
            </w:r>
            <w:r>
              <w:rPr>
                <w:rFonts w:ascii="Calibri Light" w:hAnsi="Calibri Light"/>
                <w:sz w:val="20"/>
                <w:szCs w:val="20"/>
              </w:rPr>
              <w:t xml:space="preserve"> </w:t>
            </w:r>
            <w:r w:rsidRPr="000A3785">
              <w:rPr>
                <w:rFonts w:ascii="Calibri Light" w:hAnsi="Calibri Light"/>
                <w:sz w:val="20"/>
                <w:szCs w:val="20"/>
              </w:rPr>
              <w:t>contribuyan al mantenimiento</w:t>
            </w:r>
            <w:r>
              <w:rPr>
                <w:rFonts w:ascii="Calibri Light" w:hAnsi="Calibri Light"/>
                <w:sz w:val="20"/>
                <w:szCs w:val="20"/>
              </w:rPr>
              <w:t xml:space="preserve"> </w:t>
            </w:r>
            <w:r w:rsidRPr="000A3785">
              <w:rPr>
                <w:rFonts w:ascii="Calibri Light" w:hAnsi="Calibri Light"/>
                <w:sz w:val="20"/>
                <w:szCs w:val="20"/>
              </w:rPr>
              <w:t>de los ecosistemas, fortalezcan</w:t>
            </w:r>
            <w:r>
              <w:rPr>
                <w:rFonts w:ascii="Calibri Light" w:hAnsi="Calibri Light"/>
                <w:sz w:val="20"/>
                <w:szCs w:val="20"/>
              </w:rPr>
              <w:t xml:space="preserve"> </w:t>
            </w:r>
            <w:r w:rsidRPr="000A3785">
              <w:rPr>
                <w:rFonts w:ascii="Calibri Light" w:hAnsi="Calibri Light"/>
                <w:sz w:val="20"/>
                <w:szCs w:val="20"/>
              </w:rPr>
              <w:t>la capacidad de adaptación al</w:t>
            </w:r>
            <w:r>
              <w:rPr>
                <w:rFonts w:ascii="Calibri Light" w:hAnsi="Calibri Light"/>
                <w:sz w:val="20"/>
                <w:szCs w:val="20"/>
              </w:rPr>
              <w:t xml:space="preserve"> </w:t>
            </w:r>
            <w:r w:rsidRPr="000A3785">
              <w:rPr>
                <w:rFonts w:ascii="Calibri Light" w:hAnsi="Calibri Light"/>
                <w:sz w:val="20"/>
                <w:szCs w:val="20"/>
              </w:rPr>
              <w:t>cambio climático, los fenómenos</w:t>
            </w:r>
            <w:r>
              <w:rPr>
                <w:rFonts w:ascii="Calibri Light" w:hAnsi="Calibri Light"/>
                <w:sz w:val="20"/>
                <w:szCs w:val="20"/>
              </w:rPr>
              <w:t xml:space="preserve"> </w:t>
            </w:r>
            <w:r w:rsidRPr="000A3785">
              <w:rPr>
                <w:rFonts w:ascii="Calibri Light" w:hAnsi="Calibri Light"/>
                <w:sz w:val="20"/>
                <w:szCs w:val="20"/>
              </w:rPr>
              <w:t>meteorológicos extremos, las</w:t>
            </w:r>
            <w:r>
              <w:rPr>
                <w:rFonts w:ascii="Calibri Light" w:hAnsi="Calibri Light"/>
                <w:sz w:val="20"/>
                <w:szCs w:val="20"/>
              </w:rPr>
              <w:t xml:space="preserve"> </w:t>
            </w:r>
            <w:r w:rsidRPr="000A3785">
              <w:rPr>
                <w:rFonts w:ascii="Calibri Light" w:hAnsi="Calibri Light"/>
                <w:sz w:val="20"/>
                <w:szCs w:val="20"/>
              </w:rPr>
              <w:t>sequías, las inundaciones y</w:t>
            </w:r>
            <w:r>
              <w:rPr>
                <w:rFonts w:ascii="Calibri Light" w:hAnsi="Calibri Light"/>
                <w:sz w:val="20"/>
                <w:szCs w:val="20"/>
              </w:rPr>
              <w:t xml:space="preserve"> </w:t>
            </w:r>
            <w:r w:rsidRPr="000A3785">
              <w:rPr>
                <w:rFonts w:ascii="Calibri Light" w:hAnsi="Calibri Light"/>
                <w:sz w:val="20"/>
                <w:szCs w:val="20"/>
              </w:rPr>
              <w:t>otros desastres, y mejoren</w:t>
            </w:r>
            <w:r>
              <w:rPr>
                <w:rFonts w:ascii="Calibri Light" w:hAnsi="Calibri Light"/>
                <w:sz w:val="20"/>
                <w:szCs w:val="20"/>
              </w:rPr>
              <w:t xml:space="preserve"> </w:t>
            </w:r>
            <w:r w:rsidRPr="000A3785">
              <w:rPr>
                <w:rFonts w:ascii="Calibri Light" w:hAnsi="Calibri Light"/>
                <w:sz w:val="20"/>
                <w:szCs w:val="20"/>
              </w:rPr>
              <w:t>progresivamente la calidad de la</w:t>
            </w:r>
            <w:r>
              <w:rPr>
                <w:rFonts w:ascii="Calibri Light" w:hAnsi="Calibri Light"/>
                <w:sz w:val="20"/>
                <w:szCs w:val="20"/>
              </w:rPr>
              <w:t xml:space="preserve"> </w:t>
            </w:r>
            <w:r w:rsidRPr="000A3785">
              <w:rPr>
                <w:rFonts w:ascii="Calibri Light" w:hAnsi="Calibri Light"/>
                <w:sz w:val="20"/>
                <w:szCs w:val="20"/>
              </w:rPr>
              <w:t>tierra y el suelo</w:t>
            </w:r>
            <w:r>
              <w:rPr>
                <w:rFonts w:ascii="Calibri Light" w:hAnsi="Calibri Light"/>
                <w:sz w:val="20"/>
                <w:szCs w:val="20"/>
              </w:rPr>
              <w:t>.</w:t>
            </w:r>
          </w:p>
        </w:tc>
      </w:tr>
      <w:tr w:rsidR="00FD39AD" w:rsidRPr="00E03F46" w14:paraId="4C0AAD4F" w14:textId="77777777" w:rsidTr="00BC70C8">
        <w:trPr>
          <w:trHeight w:val="202"/>
        </w:trPr>
        <w:tc>
          <w:tcPr>
            <w:tcW w:w="2547" w:type="dxa"/>
            <w:vMerge w:val="restart"/>
            <w:vAlign w:val="center"/>
          </w:tcPr>
          <w:p w14:paraId="0040EFB3" w14:textId="77777777" w:rsidR="00FD39AD" w:rsidRPr="00E03F46" w:rsidRDefault="00FD39AD" w:rsidP="00BC70C8">
            <w:pPr>
              <w:rPr>
                <w:rFonts w:ascii="Calibri Light" w:hAnsi="Calibri Light"/>
                <w:sz w:val="20"/>
                <w:szCs w:val="20"/>
              </w:rPr>
            </w:pPr>
            <w:r w:rsidRPr="00E03F46">
              <w:rPr>
                <w:rFonts w:ascii="Calibri Light" w:hAnsi="Calibri Light"/>
                <w:sz w:val="20"/>
                <w:szCs w:val="20"/>
              </w:rPr>
              <w:t>Objetivo 3. Garantizar una vida sana y promover el bienestar de todos a todas las edades</w:t>
            </w:r>
          </w:p>
        </w:tc>
        <w:tc>
          <w:tcPr>
            <w:tcW w:w="6095" w:type="dxa"/>
            <w:vAlign w:val="center"/>
          </w:tcPr>
          <w:p w14:paraId="563861BF"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3.1 Reducir la tasa mundial de mortalidad materna a menos de 70 por cada 100.000 nacidos vivos</w:t>
            </w:r>
            <w:r>
              <w:rPr>
                <w:rFonts w:ascii="Calibri Light" w:hAnsi="Calibri Light"/>
                <w:sz w:val="20"/>
                <w:szCs w:val="20"/>
              </w:rPr>
              <w:t>.</w:t>
            </w:r>
          </w:p>
        </w:tc>
      </w:tr>
      <w:tr w:rsidR="00FD39AD" w:rsidRPr="00E03F46" w14:paraId="46E43D9C" w14:textId="77777777" w:rsidTr="00BC70C8">
        <w:trPr>
          <w:trHeight w:val="202"/>
        </w:trPr>
        <w:tc>
          <w:tcPr>
            <w:tcW w:w="2547" w:type="dxa"/>
            <w:vMerge/>
            <w:vAlign w:val="center"/>
          </w:tcPr>
          <w:p w14:paraId="50A79E84" w14:textId="77777777" w:rsidR="00FD39AD" w:rsidRPr="00E03F46" w:rsidRDefault="00FD39AD" w:rsidP="00BC70C8">
            <w:pPr>
              <w:rPr>
                <w:rFonts w:ascii="Calibri Light" w:hAnsi="Calibri Light"/>
                <w:sz w:val="20"/>
                <w:szCs w:val="20"/>
              </w:rPr>
            </w:pPr>
          </w:p>
        </w:tc>
        <w:tc>
          <w:tcPr>
            <w:tcW w:w="6095" w:type="dxa"/>
            <w:vAlign w:val="center"/>
          </w:tcPr>
          <w:p w14:paraId="49792098"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 xml:space="preserve">3.2 </w:t>
            </w:r>
            <w:r w:rsidRPr="000F750C">
              <w:rPr>
                <w:rFonts w:ascii="Calibri Light" w:hAnsi="Calibri Light"/>
                <w:sz w:val="20"/>
                <w:szCs w:val="20"/>
              </w:rPr>
              <w:t>Para 2030, poner fin a las muertes evitables de recién nacidos y de niños menores de 5 años, logrando que todos los países intenten reducir la mortalidad neonatal al menos hasta 12 por cada 1.000 nacidos vivos, y la mortalidad de niños menores de 5 años al menos hasta 25 por cada 1.000 nacidos vivos</w:t>
            </w:r>
          </w:p>
        </w:tc>
      </w:tr>
      <w:tr w:rsidR="00FD39AD" w:rsidRPr="00E03F46" w14:paraId="471CCF91" w14:textId="77777777" w:rsidTr="00BC70C8">
        <w:trPr>
          <w:trHeight w:val="77"/>
        </w:trPr>
        <w:tc>
          <w:tcPr>
            <w:tcW w:w="2547" w:type="dxa"/>
            <w:vMerge/>
          </w:tcPr>
          <w:p w14:paraId="3D1C7412" w14:textId="77777777" w:rsidR="00FD39AD" w:rsidRPr="00E03F46" w:rsidRDefault="00FD39AD" w:rsidP="00BC70C8">
            <w:pPr>
              <w:rPr>
                <w:rFonts w:ascii="Calibri Light" w:hAnsi="Calibri Light"/>
                <w:sz w:val="20"/>
                <w:szCs w:val="20"/>
              </w:rPr>
            </w:pPr>
          </w:p>
        </w:tc>
        <w:tc>
          <w:tcPr>
            <w:tcW w:w="6095" w:type="dxa"/>
            <w:vAlign w:val="center"/>
          </w:tcPr>
          <w:p w14:paraId="079DADAF"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3.4 Reducir en un tercio la mortalidad prematura por enfermedades no transmisibles mediante su prevención y tratamiento, y promover la salud mental y el bienestar.</w:t>
            </w:r>
          </w:p>
        </w:tc>
      </w:tr>
      <w:tr w:rsidR="00FD39AD" w:rsidRPr="00E03F46" w14:paraId="300A0B9B" w14:textId="77777777" w:rsidTr="00BC70C8">
        <w:trPr>
          <w:trHeight w:val="77"/>
        </w:trPr>
        <w:tc>
          <w:tcPr>
            <w:tcW w:w="2547" w:type="dxa"/>
            <w:vMerge/>
          </w:tcPr>
          <w:p w14:paraId="3753C1F9" w14:textId="77777777" w:rsidR="00FD39AD" w:rsidRPr="00E03F46" w:rsidRDefault="00FD39AD" w:rsidP="00BC70C8">
            <w:pPr>
              <w:rPr>
                <w:rFonts w:ascii="Calibri Light" w:hAnsi="Calibri Light"/>
                <w:sz w:val="20"/>
                <w:szCs w:val="20"/>
              </w:rPr>
            </w:pPr>
          </w:p>
        </w:tc>
        <w:tc>
          <w:tcPr>
            <w:tcW w:w="6095" w:type="dxa"/>
            <w:vAlign w:val="center"/>
          </w:tcPr>
          <w:p w14:paraId="23452E32"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3.7 Garantizar el acceso universal a los servicios de salud sexual y reproductiva, incluidos los de planificación familiar, información y educación, y la integración de la salud reproductiva en las estrategias y los programas nacionales.</w:t>
            </w:r>
          </w:p>
        </w:tc>
      </w:tr>
      <w:tr w:rsidR="00FD39AD" w:rsidRPr="00E03F46" w14:paraId="4E994321" w14:textId="77777777" w:rsidTr="00BC70C8">
        <w:trPr>
          <w:trHeight w:val="77"/>
        </w:trPr>
        <w:tc>
          <w:tcPr>
            <w:tcW w:w="2547" w:type="dxa"/>
            <w:vMerge/>
          </w:tcPr>
          <w:p w14:paraId="0C6C122D" w14:textId="77777777" w:rsidR="00FD39AD" w:rsidRPr="00E03F46" w:rsidRDefault="00FD39AD" w:rsidP="00BC70C8">
            <w:pPr>
              <w:rPr>
                <w:rFonts w:ascii="Calibri Light" w:hAnsi="Calibri Light"/>
                <w:sz w:val="20"/>
                <w:szCs w:val="20"/>
              </w:rPr>
            </w:pPr>
          </w:p>
        </w:tc>
        <w:tc>
          <w:tcPr>
            <w:tcW w:w="6095" w:type="dxa"/>
            <w:vAlign w:val="center"/>
          </w:tcPr>
          <w:p w14:paraId="29020C29"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 xml:space="preserve">3.8 </w:t>
            </w:r>
            <w:r w:rsidRPr="00FA1B29">
              <w:rPr>
                <w:rFonts w:ascii="Calibri Light" w:hAnsi="Calibri Light"/>
                <w:sz w:val="20"/>
                <w:szCs w:val="20"/>
              </w:rPr>
              <w:t>Lograr la cobertura sanitaria universal, en particular la protección contra los riesgos financieros, el acceso a servicios de salud esenciales de calidad y el acceso a medicamentos y vacunas seguros, eficaces, asequibles y de calidad para todos</w:t>
            </w:r>
          </w:p>
        </w:tc>
      </w:tr>
      <w:tr w:rsidR="00FD39AD" w:rsidRPr="00E03F46" w14:paraId="381C3167" w14:textId="77777777" w:rsidTr="00BC70C8">
        <w:trPr>
          <w:trHeight w:val="77"/>
        </w:trPr>
        <w:tc>
          <w:tcPr>
            <w:tcW w:w="2547" w:type="dxa"/>
            <w:vMerge/>
          </w:tcPr>
          <w:p w14:paraId="68B138B4" w14:textId="77777777" w:rsidR="00FD39AD" w:rsidRPr="00E03F46" w:rsidRDefault="00FD39AD" w:rsidP="00BC70C8">
            <w:pPr>
              <w:rPr>
                <w:rFonts w:ascii="Calibri Light" w:hAnsi="Calibri Light"/>
                <w:sz w:val="20"/>
                <w:szCs w:val="20"/>
              </w:rPr>
            </w:pPr>
          </w:p>
        </w:tc>
        <w:tc>
          <w:tcPr>
            <w:tcW w:w="6095" w:type="dxa"/>
            <w:vAlign w:val="center"/>
          </w:tcPr>
          <w:p w14:paraId="71D94AEC"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3.9 </w:t>
            </w:r>
            <w:r w:rsidRPr="00FA1B29">
              <w:rPr>
                <w:rFonts w:ascii="Calibri Light" w:hAnsi="Calibri Light"/>
                <w:sz w:val="20"/>
                <w:szCs w:val="20"/>
              </w:rPr>
              <w:t>Para 2030, reducir sustancialmente el número de muertes y enfermedades producidas por productos químicos peligrosos y la contaminación del aire, el agua y el suelo</w:t>
            </w:r>
          </w:p>
        </w:tc>
      </w:tr>
      <w:tr w:rsidR="00FD39AD" w:rsidRPr="00E03F46" w14:paraId="61EF9DD7" w14:textId="77777777" w:rsidTr="00BC70C8">
        <w:trPr>
          <w:trHeight w:val="77"/>
        </w:trPr>
        <w:tc>
          <w:tcPr>
            <w:tcW w:w="2547" w:type="dxa"/>
            <w:vMerge/>
          </w:tcPr>
          <w:p w14:paraId="2CA00506" w14:textId="77777777" w:rsidR="00FD39AD" w:rsidRPr="00E03F46" w:rsidRDefault="00FD39AD" w:rsidP="00BC70C8">
            <w:pPr>
              <w:rPr>
                <w:rFonts w:ascii="Calibri Light" w:hAnsi="Calibri Light"/>
                <w:sz w:val="20"/>
                <w:szCs w:val="20"/>
              </w:rPr>
            </w:pPr>
          </w:p>
        </w:tc>
        <w:tc>
          <w:tcPr>
            <w:tcW w:w="6095" w:type="dxa"/>
            <w:vAlign w:val="center"/>
          </w:tcPr>
          <w:p w14:paraId="11ED9166"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3.d </w:t>
            </w:r>
            <w:r w:rsidRPr="00D515C9">
              <w:rPr>
                <w:rFonts w:ascii="Calibri Light" w:hAnsi="Calibri Light"/>
                <w:sz w:val="20"/>
                <w:szCs w:val="20"/>
              </w:rPr>
              <w:t>Reforzar la capacidad de todos los</w:t>
            </w:r>
            <w:r>
              <w:rPr>
                <w:rFonts w:ascii="Calibri Light" w:hAnsi="Calibri Light"/>
                <w:sz w:val="20"/>
                <w:szCs w:val="20"/>
              </w:rPr>
              <w:t xml:space="preserve"> </w:t>
            </w:r>
            <w:r w:rsidRPr="00D515C9">
              <w:rPr>
                <w:rFonts w:ascii="Calibri Light" w:hAnsi="Calibri Light"/>
                <w:sz w:val="20"/>
                <w:szCs w:val="20"/>
              </w:rPr>
              <w:t>países, en particular los países en</w:t>
            </w:r>
            <w:r>
              <w:rPr>
                <w:rFonts w:ascii="Calibri Light" w:hAnsi="Calibri Light"/>
                <w:sz w:val="20"/>
                <w:szCs w:val="20"/>
              </w:rPr>
              <w:t xml:space="preserve"> </w:t>
            </w:r>
            <w:r w:rsidRPr="00D515C9">
              <w:rPr>
                <w:rFonts w:ascii="Calibri Light" w:hAnsi="Calibri Light"/>
                <w:sz w:val="20"/>
                <w:szCs w:val="20"/>
              </w:rPr>
              <w:t>desarrollo, en materia de alerta</w:t>
            </w:r>
            <w:r>
              <w:rPr>
                <w:rFonts w:ascii="Calibri Light" w:hAnsi="Calibri Light"/>
                <w:sz w:val="20"/>
                <w:szCs w:val="20"/>
              </w:rPr>
              <w:t xml:space="preserve"> </w:t>
            </w:r>
            <w:r w:rsidRPr="00D515C9">
              <w:rPr>
                <w:rFonts w:ascii="Calibri Light" w:hAnsi="Calibri Light"/>
                <w:sz w:val="20"/>
                <w:szCs w:val="20"/>
              </w:rPr>
              <w:t>temprana, reducción de riesgos</w:t>
            </w:r>
            <w:r>
              <w:rPr>
                <w:rFonts w:ascii="Calibri Light" w:hAnsi="Calibri Light"/>
                <w:sz w:val="20"/>
                <w:szCs w:val="20"/>
              </w:rPr>
              <w:t xml:space="preserve"> </w:t>
            </w:r>
            <w:r w:rsidRPr="00D515C9">
              <w:rPr>
                <w:rFonts w:ascii="Calibri Light" w:hAnsi="Calibri Light"/>
                <w:sz w:val="20"/>
                <w:szCs w:val="20"/>
              </w:rPr>
              <w:t>y gestión de los riesgos para la</w:t>
            </w:r>
            <w:r>
              <w:rPr>
                <w:rFonts w:ascii="Calibri Light" w:hAnsi="Calibri Light"/>
                <w:sz w:val="20"/>
                <w:szCs w:val="20"/>
              </w:rPr>
              <w:t xml:space="preserve"> </w:t>
            </w:r>
            <w:r w:rsidRPr="00D515C9">
              <w:rPr>
                <w:rFonts w:ascii="Calibri Light" w:hAnsi="Calibri Light"/>
                <w:sz w:val="20"/>
                <w:szCs w:val="20"/>
              </w:rPr>
              <w:t>salud nacional y mundial</w:t>
            </w:r>
            <w:r>
              <w:rPr>
                <w:rFonts w:ascii="Calibri Light" w:hAnsi="Calibri Light"/>
                <w:sz w:val="20"/>
                <w:szCs w:val="20"/>
              </w:rPr>
              <w:t>.</w:t>
            </w:r>
          </w:p>
        </w:tc>
      </w:tr>
      <w:tr w:rsidR="00FD39AD" w:rsidRPr="00E03F46" w14:paraId="14E4EBA1" w14:textId="77777777" w:rsidTr="00BC70C8">
        <w:trPr>
          <w:trHeight w:val="77"/>
        </w:trPr>
        <w:tc>
          <w:tcPr>
            <w:tcW w:w="2547" w:type="dxa"/>
            <w:vMerge w:val="restart"/>
          </w:tcPr>
          <w:p w14:paraId="40872C41"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lastRenderedPageBreak/>
              <w:t>Objetivo 4. Garantizar una educación inclusiva y equitativa de calidad y promover oportunidades de aprendizaje permanente para todos</w:t>
            </w:r>
          </w:p>
        </w:tc>
        <w:tc>
          <w:tcPr>
            <w:tcW w:w="6095" w:type="dxa"/>
            <w:vAlign w:val="center"/>
          </w:tcPr>
          <w:p w14:paraId="1CB989B7"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4.1 </w:t>
            </w:r>
            <w:r w:rsidRPr="00FA1B29">
              <w:rPr>
                <w:rFonts w:ascii="Calibri Light" w:hAnsi="Calibri Light"/>
                <w:sz w:val="20"/>
                <w:szCs w:val="20"/>
              </w:rPr>
              <w:t>De aquí a 2030, asegurar que todas las niñas y todos los niños terminen la enseñanza primaria y secundaria, que ha de ser gratuita, equitativa y de calidad y producir resultados de aprendizaje pertinentes y efectivos</w:t>
            </w:r>
          </w:p>
        </w:tc>
      </w:tr>
      <w:tr w:rsidR="00FD39AD" w:rsidRPr="00E03F46" w14:paraId="68FBFE6E" w14:textId="77777777" w:rsidTr="00BC70C8">
        <w:trPr>
          <w:trHeight w:val="77"/>
        </w:trPr>
        <w:tc>
          <w:tcPr>
            <w:tcW w:w="2547" w:type="dxa"/>
            <w:vMerge/>
          </w:tcPr>
          <w:p w14:paraId="2D30312B" w14:textId="77777777" w:rsidR="00FD39AD" w:rsidRPr="00E03F46" w:rsidRDefault="00FD39AD" w:rsidP="00BC70C8">
            <w:pPr>
              <w:jc w:val="both"/>
              <w:rPr>
                <w:rFonts w:ascii="Calibri Light" w:hAnsi="Calibri Light"/>
                <w:sz w:val="20"/>
                <w:szCs w:val="20"/>
              </w:rPr>
            </w:pPr>
          </w:p>
        </w:tc>
        <w:tc>
          <w:tcPr>
            <w:tcW w:w="6095" w:type="dxa"/>
            <w:vAlign w:val="center"/>
          </w:tcPr>
          <w:p w14:paraId="2CDB0282"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4.2 </w:t>
            </w:r>
            <w:r w:rsidRPr="00DC7EC0">
              <w:rPr>
                <w:rFonts w:ascii="Calibri Light" w:hAnsi="Calibri Light"/>
                <w:sz w:val="20"/>
                <w:szCs w:val="20"/>
              </w:rPr>
              <w:t>De aquí a 2030, asegurar que todas las niñas y todos los niños tengan acceso a servicios de atención y desarrollo en la primera infancia y educación preescolar de calidad, a fin de que estén preparados para la enseñanza primaria</w:t>
            </w:r>
            <w:r>
              <w:rPr>
                <w:rFonts w:ascii="Calibri Light" w:hAnsi="Calibri Light"/>
                <w:sz w:val="20"/>
                <w:szCs w:val="20"/>
              </w:rPr>
              <w:t>.</w:t>
            </w:r>
          </w:p>
        </w:tc>
      </w:tr>
      <w:tr w:rsidR="00FD39AD" w:rsidRPr="00E03F46" w14:paraId="29B441EB" w14:textId="77777777" w:rsidTr="00BC70C8">
        <w:trPr>
          <w:trHeight w:val="77"/>
        </w:trPr>
        <w:tc>
          <w:tcPr>
            <w:tcW w:w="2547" w:type="dxa"/>
            <w:vMerge/>
          </w:tcPr>
          <w:p w14:paraId="265CAD8F" w14:textId="77777777" w:rsidR="00FD39AD" w:rsidRPr="00E03F46" w:rsidRDefault="00FD39AD" w:rsidP="00BC70C8">
            <w:pPr>
              <w:jc w:val="both"/>
              <w:rPr>
                <w:rFonts w:ascii="Calibri Light" w:hAnsi="Calibri Light"/>
                <w:sz w:val="20"/>
                <w:szCs w:val="20"/>
              </w:rPr>
            </w:pPr>
          </w:p>
        </w:tc>
        <w:tc>
          <w:tcPr>
            <w:tcW w:w="6095" w:type="dxa"/>
            <w:vAlign w:val="center"/>
          </w:tcPr>
          <w:p w14:paraId="4C7B1A7E" w14:textId="77777777" w:rsidR="00FD39AD" w:rsidRDefault="00FD39AD" w:rsidP="00BC70C8">
            <w:pPr>
              <w:jc w:val="both"/>
              <w:rPr>
                <w:rFonts w:ascii="Calibri Light" w:hAnsi="Calibri Light"/>
                <w:sz w:val="20"/>
                <w:szCs w:val="20"/>
              </w:rPr>
            </w:pPr>
            <w:r>
              <w:rPr>
                <w:rFonts w:ascii="Calibri Light" w:hAnsi="Calibri Light"/>
                <w:sz w:val="20"/>
                <w:szCs w:val="20"/>
              </w:rPr>
              <w:t>4.3 A</w:t>
            </w:r>
            <w:r w:rsidRPr="00AD3528">
              <w:rPr>
                <w:rFonts w:ascii="Calibri Light" w:hAnsi="Calibri Light"/>
                <w:sz w:val="20"/>
                <w:szCs w:val="20"/>
              </w:rPr>
              <w:t>segurar el</w:t>
            </w:r>
            <w:r>
              <w:rPr>
                <w:rFonts w:ascii="Calibri Light" w:hAnsi="Calibri Light"/>
                <w:sz w:val="20"/>
                <w:szCs w:val="20"/>
              </w:rPr>
              <w:t xml:space="preserve"> </w:t>
            </w:r>
            <w:r w:rsidRPr="00AD3528">
              <w:rPr>
                <w:rFonts w:ascii="Calibri Light" w:hAnsi="Calibri Light"/>
                <w:sz w:val="20"/>
                <w:szCs w:val="20"/>
              </w:rPr>
              <w:t>acceso igualitario de todos los</w:t>
            </w:r>
            <w:r>
              <w:rPr>
                <w:rFonts w:ascii="Calibri Light" w:hAnsi="Calibri Light"/>
                <w:sz w:val="20"/>
                <w:szCs w:val="20"/>
              </w:rPr>
              <w:t xml:space="preserve"> </w:t>
            </w:r>
            <w:r w:rsidRPr="00AD3528">
              <w:rPr>
                <w:rFonts w:ascii="Calibri Light" w:hAnsi="Calibri Light"/>
                <w:sz w:val="20"/>
                <w:szCs w:val="20"/>
              </w:rPr>
              <w:t>hombres y las mujeres a una</w:t>
            </w:r>
            <w:r>
              <w:rPr>
                <w:rFonts w:ascii="Calibri Light" w:hAnsi="Calibri Light"/>
                <w:sz w:val="20"/>
                <w:szCs w:val="20"/>
              </w:rPr>
              <w:t xml:space="preserve"> </w:t>
            </w:r>
            <w:r w:rsidRPr="00AD3528">
              <w:rPr>
                <w:rFonts w:ascii="Calibri Light" w:hAnsi="Calibri Light"/>
                <w:sz w:val="20"/>
                <w:szCs w:val="20"/>
              </w:rPr>
              <w:t>formación técnica, profesional y</w:t>
            </w:r>
            <w:r>
              <w:rPr>
                <w:rFonts w:ascii="Calibri Light" w:hAnsi="Calibri Light"/>
                <w:sz w:val="20"/>
                <w:szCs w:val="20"/>
              </w:rPr>
              <w:t xml:space="preserve"> </w:t>
            </w:r>
            <w:r w:rsidRPr="00AD3528">
              <w:rPr>
                <w:rFonts w:ascii="Calibri Light" w:hAnsi="Calibri Light"/>
                <w:sz w:val="20"/>
                <w:szCs w:val="20"/>
              </w:rPr>
              <w:t>superior de calidad, incluida la</w:t>
            </w:r>
            <w:r>
              <w:rPr>
                <w:rFonts w:ascii="Calibri Light" w:hAnsi="Calibri Light"/>
                <w:sz w:val="20"/>
                <w:szCs w:val="20"/>
              </w:rPr>
              <w:t xml:space="preserve"> </w:t>
            </w:r>
            <w:r w:rsidRPr="00AD3528">
              <w:rPr>
                <w:rFonts w:ascii="Calibri Light" w:hAnsi="Calibri Light"/>
                <w:sz w:val="20"/>
                <w:szCs w:val="20"/>
              </w:rPr>
              <w:t>enseñanza universitaria</w:t>
            </w:r>
            <w:r>
              <w:rPr>
                <w:rFonts w:ascii="Calibri Light" w:hAnsi="Calibri Light"/>
                <w:sz w:val="20"/>
                <w:szCs w:val="20"/>
              </w:rPr>
              <w:t>.</w:t>
            </w:r>
          </w:p>
        </w:tc>
      </w:tr>
      <w:tr w:rsidR="00FD39AD" w:rsidRPr="00E03F46" w14:paraId="5C84AE9E" w14:textId="77777777" w:rsidTr="00BC70C8">
        <w:trPr>
          <w:trHeight w:val="77"/>
        </w:trPr>
        <w:tc>
          <w:tcPr>
            <w:tcW w:w="2547" w:type="dxa"/>
            <w:vMerge/>
          </w:tcPr>
          <w:p w14:paraId="0351AEAA" w14:textId="77777777" w:rsidR="00FD39AD" w:rsidRPr="00E03F46" w:rsidRDefault="00FD39AD" w:rsidP="00BC70C8">
            <w:pPr>
              <w:jc w:val="both"/>
              <w:rPr>
                <w:rFonts w:ascii="Calibri Light" w:hAnsi="Calibri Light"/>
                <w:sz w:val="20"/>
                <w:szCs w:val="20"/>
              </w:rPr>
            </w:pPr>
          </w:p>
        </w:tc>
        <w:tc>
          <w:tcPr>
            <w:tcW w:w="6095" w:type="dxa"/>
            <w:vAlign w:val="center"/>
          </w:tcPr>
          <w:p w14:paraId="6FA65E83" w14:textId="77777777" w:rsidR="00FD39AD" w:rsidRDefault="00FD39AD" w:rsidP="00BC70C8">
            <w:pPr>
              <w:jc w:val="both"/>
              <w:rPr>
                <w:rFonts w:ascii="Calibri Light" w:hAnsi="Calibri Light"/>
                <w:sz w:val="20"/>
                <w:szCs w:val="20"/>
              </w:rPr>
            </w:pPr>
            <w:r>
              <w:rPr>
                <w:rFonts w:ascii="Calibri Light" w:hAnsi="Calibri Light"/>
                <w:sz w:val="20"/>
                <w:szCs w:val="20"/>
              </w:rPr>
              <w:t>4.4 A</w:t>
            </w:r>
            <w:r w:rsidRPr="00807C04">
              <w:rPr>
                <w:rFonts w:ascii="Calibri Light" w:hAnsi="Calibri Light"/>
                <w:sz w:val="20"/>
                <w:szCs w:val="20"/>
              </w:rPr>
              <w:t>umentar</w:t>
            </w:r>
            <w:r>
              <w:rPr>
                <w:rFonts w:ascii="Calibri Light" w:hAnsi="Calibri Light"/>
                <w:sz w:val="20"/>
                <w:szCs w:val="20"/>
              </w:rPr>
              <w:t xml:space="preserve"> </w:t>
            </w:r>
            <w:r w:rsidRPr="00807C04">
              <w:rPr>
                <w:rFonts w:ascii="Calibri Light" w:hAnsi="Calibri Light"/>
                <w:sz w:val="20"/>
                <w:szCs w:val="20"/>
              </w:rPr>
              <w:t>considerablemente el número</w:t>
            </w:r>
            <w:r>
              <w:rPr>
                <w:rFonts w:ascii="Calibri Light" w:hAnsi="Calibri Light"/>
                <w:sz w:val="20"/>
                <w:szCs w:val="20"/>
              </w:rPr>
              <w:t xml:space="preserve"> </w:t>
            </w:r>
            <w:r w:rsidRPr="00807C04">
              <w:rPr>
                <w:rFonts w:ascii="Calibri Light" w:hAnsi="Calibri Light"/>
                <w:sz w:val="20"/>
                <w:szCs w:val="20"/>
              </w:rPr>
              <w:t>de jóvenes y adultos que tienen</w:t>
            </w:r>
            <w:r>
              <w:rPr>
                <w:rFonts w:ascii="Calibri Light" w:hAnsi="Calibri Light"/>
                <w:sz w:val="20"/>
                <w:szCs w:val="20"/>
              </w:rPr>
              <w:t xml:space="preserve"> </w:t>
            </w:r>
            <w:r w:rsidRPr="00807C04">
              <w:rPr>
                <w:rFonts w:ascii="Calibri Light" w:hAnsi="Calibri Light"/>
                <w:sz w:val="20"/>
                <w:szCs w:val="20"/>
              </w:rPr>
              <w:t>las competencias necesarias,</w:t>
            </w:r>
            <w:r>
              <w:rPr>
                <w:rFonts w:ascii="Calibri Light" w:hAnsi="Calibri Light"/>
                <w:sz w:val="20"/>
                <w:szCs w:val="20"/>
              </w:rPr>
              <w:t xml:space="preserve"> </w:t>
            </w:r>
            <w:r w:rsidRPr="00807C04">
              <w:rPr>
                <w:rFonts w:ascii="Calibri Light" w:hAnsi="Calibri Light"/>
                <w:sz w:val="20"/>
                <w:szCs w:val="20"/>
              </w:rPr>
              <w:t>en particular técnicas y</w:t>
            </w:r>
            <w:r>
              <w:rPr>
                <w:rFonts w:ascii="Calibri Light" w:hAnsi="Calibri Light"/>
                <w:sz w:val="20"/>
                <w:szCs w:val="20"/>
              </w:rPr>
              <w:t xml:space="preserve"> </w:t>
            </w:r>
            <w:r w:rsidRPr="00807C04">
              <w:rPr>
                <w:rFonts w:ascii="Calibri Light" w:hAnsi="Calibri Light"/>
                <w:sz w:val="20"/>
                <w:szCs w:val="20"/>
              </w:rPr>
              <w:t>profesionales, para acceder al</w:t>
            </w:r>
            <w:r>
              <w:rPr>
                <w:rFonts w:ascii="Calibri Light" w:hAnsi="Calibri Light"/>
                <w:sz w:val="20"/>
                <w:szCs w:val="20"/>
              </w:rPr>
              <w:t xml:space="preserve"> </w:t>
            </w:r>
            <w:r w:rsidRPr="00807C04">
              <w:rPr>
                <w:rFonts w:ascii="Calibri Light" w:hAnsi="Calibri Light"/>
                <w:sz w:val="20"/>
                <w:szCs w:val="20"/>
              </w:rPr>
              <w:t>empleo, el trabajo decente</w:t>
            </w:r>
            <w:r>
              <w:rPr>
                <w:rFonts w:ascii="Calibri Light" w:hAnsi="Calibri Light"/>
                <w:sz w:val="20"/>
                <w:szCs w:val="20"/>
              </w:rPr>
              <w:t xml:space="preserve"> </w:t>
            </w:r>
            <w:r w:rsidRPr="00807C04">
              <w:rPr>
                <w:rFonts w:ascii="Calibri Light" w:hAnsi="Calibri Light"/>
                <w:sz w:val="20"/>
                <w:szCs w:val="20"/>
              </w:rPr>
              <w:t>y el emprendimiento</w:t>
            </w:r>
            <w:r>
              <w:rPr>
                <w:rFonts w:ascii="Calibri Light" w:hAnsi="Calibri Light"/>
                <w:sz w:val="20"/>
                <w:szCs w:val="20"/>
              </w:rPr>
              <w:t>.</w:t>
            </w:r>
          </w:p>
        </w:tc>
      </w:tr>
      <w:tr w:rsidR="00FD39AD" w:rsidRPr="00E03F46" w14:paraId="7B7472DE" w14:textId="77777777" w:rsidTr="00BC70C8">
        <w:trPr>
          <w:trHeight w:val="77"/>
        </w:trPr>
        <w:tc>
          <w:tcPr>
            <w:tcW w:w="2547" w:type="dxa"/>
            <w:vMerge/>
            <w:vAlign w:val="center"/>
          </w:tcPr>
          <w:p w14:paraId="692BCADF" w14:textId="77777777" w:rsidR="00FD39AD" w:rsidRPr="00E03F46" w:rsidRDefault="00FD39AD" w:rsidP="00BC70C8">
            <w:pPr>
              <w:jc w:val="both"/>
              <w:rPr>
                <w:rFonts w:ascii="Calibri Light" w:hAnsi="Calibri Light"/>
                <w:sz w:val="20"/>
                <w:szCs w:val="20"/>
              </w:rPr>
            </w:pPr>
          </w:p>
        </w:tc>
        <w:tc>
          <w:tcPr>
            <w:tcW w:w="6095" w:type="dxa"/>
            <w:vAlign w:val="center"/>
          </w:tcPr>
          <w:p w14:paraId="5012C74B"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4.5 De aquí a 2030, eliminar las disparidades de género en la educación y asegurar el acceso igualitario a todos los niveles de la enseñanza y la formación profesional para las personas vulnerables, incluidas las personas con discapacidad, los pueblos indígenas y los niños en situaciones de vulnerabilidad.</w:t>
            </w:r>
          </w:p>
        </w:tc>
      </w:tr>
      <w:tr w:rsidR="00FD39AD" w:rsidRPr="00E03F46" w14:paraId="6F024330" w14:textId="77777777" w:rsidTr="00BC70C8">
        <w:trPr>
          <w:trHeight w:val="77"/>
        </w:trPr>
        <w:tc>
          <w:tcPr>
            <w:tcW w:w="2547" w:type="dxa"/>
            <w:vMerge/>
            <w:vAlign w:val="center"/>
          </w:tcPr>
          <w:p w14:paraId="3D679AB2" w14:textId="77777777" w:rsidR="00FD39AD" w:rsidRPr="00E03F46" w:rsidRDefault="00FD39AD" w:rsidP="00BC70C8">
            <w:pPr>
              <w:jc w:val="both"/>
              <w:rPr>
                <w:rFonts w:ascii="Calibri Light" w:hAnsi="Calibri Light"/>
                <w:sz w:val="20"/>
                <w:szCs w:val="20"/>
              </w:rPr>
            </w:pPr>
          </w:p>
        </w:tc>
        <w:tc>
          <w:tcPr>
            <w:tcW w:w="6095" w:type="dxa"/>
            <w:vAlign w:val="center"/>
          </w:tcPr>
          <w:p w14:paraId="4AA675CE"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4.6 A</w:t>
            </w:r>
            <w:r w:rsidRPr="00C65BA0">
              <w:rPr>
                <w:rFonts w:ascii="Calibri Light" w:hAnsi="Calibri Light"/>
                <w:sz w:val="20"/>
                <w:szCs w:val="20"/>
              </w:rPr>
              <w:t>segurar que</w:t>
            </w:r>
            <w:r>
              <w:rPr>
                <w:rFonts w:ascii="Calibri Light" w:hAnsi="Calibri Light"/>
                <w:sz w:val="20"/>
                <w:szCs w:val="20"/>
              </w:rPr>
              <w:t xml:space="preserve"> </w:t>
            </w:r>
            <w:r w:rsidRPr="00C65BA0">
              <w:rPr>
                <w:rFonts w:ascii="Calibri Light" w:hAnsi="Calibri Light"/>
                <w:sz w:val="20"/>
                <w:szCs w:val="20"/>
              </w:rPr>
              <w:t>todos los jóvenes y una proporción</w:t>
            </w:r>
            <w:r>
              <w:rPr>
                <w:rFonts w:ascii="Calibri Light" w:hAnsi="Calibri Light"/>
                <w:sz w:val="20"/>
                <w:szCs w:val="20"/>
              </w:rPr>
              <w:t xml:space="preserve"> </w:t>
            </w:r>
            <w:r w:rsidRPr="00C65BA0">
              <w:rPr>
                <w:rFonts w:ascii="Calibri Light" w:hAnsi="Calibri Light"/>
                <w:sz w:val="20"/>
                <w:szCs w:val="20"/>
              </w:rPr>
              <w:t>considerable de los adultos, tanto</w:t>
            </w:r>
            <w:r>
              <w:rPr>
                <w:rFonts w:ascii="Calibri Light" w:hAnsi="Calibri Light"/>
                <w:sz w:val="20"/>
                <w:szCs w:val="20"/>
              </w:rPr>
              <w:t xml:space="preserve"> </w:t>
            </w:r>
            <w:r w:rsidRPr="00C65BA0">
              <w:rPr>
                <w:rFonts w:ascii="Calibri Light" w:hAnsi="Calibri Light"/>
                <w:sz w:val="20"/>
                <w:szCs w:val="20"/>
              </w:rPr>
              <w:t>hombres como mujeres, estén</w:t>
            </w:r>
            <w:r>
              <w:rPr>
                <w:rFonts w:ascii="Calibri Light" w:hAnsi="Calibri Light"/>
                <w:sz w:val="20"/>
                <w:szCs w:val="20"/>
              </w:rPr>
              <w:t xml:space="preserve"> </w:t>
            </w:r>
            <w:r w:rsidRPr="00C65BA0">
              <w:rPr>
                <w:rFonts w:ascii="Calibri Light" w:hAnsi="Calibri Light"/>
                <w:sz w:val="20"/>
                <w:szCs w:val="20"/>
              </w:rPr>
              <w:t>alfabetizados y tengan nociones</w:t>
            </w:r>
            <w:r>
              <w:rPr>
                <w:rFonts w:ascii="Calibri Light" w:hAnsi="Calibri Light"/>
                <w:sz w:val="20"/>
                <w:szCs w:val="20"/>
              </w:rPr>
              <w:t xml:space="preserve"> </w:t>
            </w:r>
            <w:r w:rsidRPr="00C65BA0">
              <w:rPr>
                <w:rFonts w:ascii="Calibri Light" w:hAnsi="Calibri Light"/>
                <w:sz w:val="20"/>
                <w:szCs w:val="20"/>
              </w:rPr>
              <w:t>elementales de aritmética</w:t>
            </w:r>
            <w:r>
              <w:rPr>
                <w:rFonts w:ascii="Calibri Light" w:hAnsi="Calibri Light"/>
                <w:sz w:val="20"/>
                <w:szCs w:val="20"/>
              </w:rPr>
              <w:t>.</w:t>
            </w:r>
          </w:p>
        </w:tc>
      </w:tr>
      <w:tr w:rsidR="00FD39AD" w:rsidRPr="00E03F46" w14:paraId="06BD2D9B" w14:textId="77777777" w:rsidTr="00BC70C8">
        <w:trPr>
          <w:trHeight w:val="92"/>
        </w:trPr>
        <w:tc>
          <w:tcPr>
            <w:tcW w:w="2547" w:type="dxa"/>
            <w:vMerge/>
          </w:tcPr>
          <w:p w14:paraId="44D88318" w14:textId="77777777" w:rsidR="00FD39AD" w:rsidRPr="00E03F46" w:rsidRDefault="00FD39AD" w:rsidP="00BC70C8">
            <w:pPr>
              <w:rPr>
                <w:rFonts w:ascii="Calibri Light" w:hAnsi="Calibri Light"/>
                <w:sz w:val="20"/>
                <w:szCs w:val="20"/>
              </w:rPr>
            </w:pPr>
          </w:p>
        </w:tc>
        <w:tc>
          <w:tcPr>
            <w:tcW w:w="6095" w:type="dxa"/>
            <w:vAlign w:val="center"/>
          </w:tcPr>
          <w:p w14:paraId="412A16E5"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4.7 De aquí a 2030, asegurar que todos los alumnos adquieran los conocimientos teóricos y prácticos necesarios para promover el desarrollo sostenible, entre otras cosas mediante la educación para el desarrollo sostenible y los estilos de vida sostenibles, los derechos humanos, la igualdad de género, la promoción de una cultura de paz y no violencia, la ciudadanía mundial y la valoración de la diversidad cultural y la contribución de la cultura al desarrollo sostenible.</w:t>
            </w:r>
          </w:p>
        </w:tc>
      </w:tr>
      <w:tr w:rsidR="00FD39AD" w:rsidRPr="00E03F46" w14:paraId="3AB46520" w14:textId="77777777" w:rsidTr="00BC70C8">
        <w:trPr>
          <w:trHeight w:val="92"/>
        </w:trPr>
        <w:tc>
          <w:tcPr>
            <w:tcW w:w="2547" w:type="dxa"/>
            <w:vMerge/>
          </w:tcPr>
          <w:p w14:paraId="228B41B1" w14:textId="77777777" w:rsidR="00FD39AD" w:rsidRPr="00E03F46" w:rsidRDefault="00FD39AD" w:rsidP="00BC70C8">
            <w:pPr>
              <w:rPr>
                <w:rFonts w:ascii="Calibri Light" w:hAnsi="Calibri Light"/>
                <w:sz w:val="20"/>
                <w:szCs w:val="20"/>
              </w:rPr>
            </w:pPr>
          </w:p>
        </w:tc>
        <w:tc>
          <w:tcPr>
            <w:tcW w:w="6095" w:type="dxa"/>
            <w:vAlign w:val="center"/>
          </w:tcPr>
          <w:p w14:paraId="5363E77C"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 xml:space="preserve">4.a </w:t>
            </w:r>
            <w:r w:rsidRPr="003D0992">
              <w:rPr>
                <w:rFonts w:ascii="Calibri Light" w:hAnsi="Calibri Light"/>
                <w:sz w:val="20"/>
                <w:szCs w:val="20"/>
              </w:rPr>
              <w:t>Construir y adecuar instalaciones</w:t>
            </w:r>
            <w:r>
              <w:rPr>
                <w:rFonts w:ascii="Calibri Light" w:hAnsi="Calibri Light"/>
                <w:sz w:val="20"/>
                <w:szCs w:val="20"/>
              </w:rPr>
              <w:t xml:space="preserve"> </w:t>
            </w:r>
            <w:r w:rsidRPr="003D0992">
              <w:rPr>
                <w:rFonts w:ascii="Calibri Light" w:hAnsi="Calibri Light"/>
                <w:sz w:val="20"/>
                <w:szCs w:val="20"/>
              </w:rPr>
              <w:t>educativas que tengan en cuenta</w:t>
            </w:r>
            <w:r>
              <w:rPr>
                <w:rFonts w:ascii="Calibri Light" w:hAnsi="Calibri Light"/>
                <w:sz w:val="20"/>
                <w:szCs w:val="20"/>
              </w:rPr>
              <w:t xml:space="preserve"> </w:t>
            </w:r>
            <w:r w:rsidRPr="003D0992">
              <w:rPr>
                <w:rFonts w:ascii="Calibri Light" w:hAnsi="Calibri Light"/>
                <w:sz w:val="20"/>
                <w:szCs w:val="20"/>
              </w:rPr>
              <w:t>las necesidades de los niños y</w:t>
            </w:r>
            <w:r>
              <w:rPr>
                <w:rFonts w:ascii="Calibri Light" w:hAnsi="Calibri Light"/>
                <w:sz w:val="20"/>
                <w:szCs w:val="20"/>
              </w:rPr>
              <w:t xml:space="preserve"> </w:t>
            </w:r>
            <w:r w:rsidRPr="003D0992">
              <w:rPr>
                <w:rFonts w:ascii="Calibri Light" w:hAnsi="Calibri Light"/>
                <w:sz w:val="20"/>
                <w:szCs w:val="20"/>
              </w:rPr>
              <w:t>las personas con discapacidad y</w:t>
            </w:r>
            <w:r>
              <w:rPr>
                <w:rFonts w:ascii="Calibri Light" w:hAnsi="Calibri Light"/>
                <w:sz w:val="20"/>
                <w:szCs w:val="20"/>
              </w:rPr>
              <w:t xml:space="preserve"> </w:t>
            </w:r>
            <w:r w:rsidRPr="003D0992">
              <w:rPr>
                <w:rFonts w:ascii="Calibri Light" w:hAnsi="Calibri Light"/>
                <w:sz w:val="20"/>
                <w:szCs w:val="20"/>
              </w:rPr>
              <w:t>las diferencias de género, y que</w:t>
            </w:r>
            <w:r>
              <w:rPr>
                <w:rFonts w:ascii="Calibri Light" w:hAnsi="Calibri Light"/>
                <w:sz w:val="20"/>
                <w:szCs w:val="20"/>
              </w:rPr>
              <w:t xml:space="preserve"> </w:t>
            </w:r>
            <w:r w:rsidRPr="003D0992">
              <w:rPr>
                <w:rFonts w:ascii="Calibri Light" w:hAnsi="Calibri Light"/>
                <w:sz w:val="20"/>
                <w:szCs w:val="20"/>
              </w:rPr>
              <w:t>ofrezcan entornos de aprendizaje</w:t>
            </w:r>
            <w:r>
              <w:rPr>
                <w:rFonts w:ascii="Calibri Light" w:hAnsi="Calibri Light"/>
                <w:sz w:val="20"/>
                <w:szCs w:val="20"/>
              </w:rPr>
              <w:t xml:space="preserve"> </w:t>
            </w:r>
            <w:r w:rsidRPr="003D0992">
              <w:rPr>
                <w:rFonts w:ascii="Calibri Light" w:hAnsi="Calibri Light"/>
                <w:sz w:val="20"/>
                <w:szCs w:val="20"/>
              </w:rPr>
              <w:t>seguros, no violentos, inclusivos y</w:t>
            </w:r>
            <w:r>
              <w:rPr>
                <w:rFonts w:ascii="Calibri Light" w:hAnsi="Calibri Light"/>
                <w:sz w:val="20"/>
                <w:szCs w:val="20"/>
              </w:rPr>
              <w:t xml:space="preserve"> </w:t>
            </w:r>
            <w:r w:rsidRPr="003D0992">
              <w:rPr>
                <w:rFonts w:ascii="Calibri Light" w:hAnsi="Calibri Light"/>
                <w:sz w:val="20"/>
                <w:szCs w:val="20"/>
              </w:rPr>
              <w:t>eficaces para todos</w:t>
            </w:r>
            <w:r>
              <w:rPr>
                <w:rFonts w:ascii="Calibri Light" w:hAnsi="Calibri Light"/>
                <w:sz w:val="20"/>
                <w:szCs w:val="20"/>
              </w:rPr>
              <w:t>.</w:t>
            </w:r>
          </w:p>
        </w:tc>
      </w:tr>
      <w:tr w:rsidR="00FD39AD" w:rsidRPr="00E03F46" w14:paraId="0ABC5374" w14:textId="77777777" w:rsidTr="00BC70C8">
        <w:trPr>
          <w:trHeight w:val="92"/>
        </w:trPr>
        <w:tc>
          <w:tcPr>
            <w:tcW w:w="2547" w:type="dxa"/>
            <w:vMerge/>
          </w:tcPr>
          <w:p w14:paraId="359857BD" w14:textId="77777777" w:rsidR="00FD39AD" w:rsidRPr="00E03F46" w:rsidRDefault="00FD39AD" w:rsidP="00BC70C8">
            <w:pPr>
              <w:rPr>
                <w:rFonts w:ascii="Calibri Light" w:hAnsi="Calibri Light"/>
                <w:sz w:val="20"/>
                <w:szCs w:val="20"/>
              </w:rPr>
            </w:pPr>
          </w:p>
        </w:tc>
        <w:tc>
          <w:tcPr>
            <w:tcW w:w="6095" w:type="dxa"/>
            <w:vAlign w:val="center"/>
          </w:tcPr>
          <w:p w14:paraId="306AC2B4" w14:textId="77777777" w:rsidR="00FD39AD" w:rsidRDefault="00FD39AD" w:rsidP="00BC70C8">
            <w:pPr>
              <w:jc w:val="both"/>
              <w:rPr>
                <w:rFonts w:ascii="Calibri Light" w:hAnsi="Calibri Light"/>
                <w:sz w:val="20"/>
                <w:szCs w:val="20"/>
              </w:rPr>
            </w:pPr>
            <w:r>
              <w:rPr>
                <w:rFonts w:ascii="Calibri Light" w:hAnsi="Calibri Light"/>
                <w:sz w:val="20"/>
                <w:szCs w:val="20"/>
              </w:rPr>
              <w:t>4.b A</w:t>
            </w:r>
            <w:r w:rsidRPr="003D0992">
              <w:rPr>
                <w:rFonts w:ascii="Calibri Light" w:hAnsi="Calibri Light"/>
                <w:sz w:val="20"/>
                <w:szCs w:val="20"/>
              </w:rPr>
              <w:t>umentar</w:t>
            </w:r>
            <w:r>
              <w:rPr>
                <w:rFonts w:ascii="Calibri Light" w:hAnsi="Calibri Light"/>
                <w:sz w:val="20"/>
                <w:szCs w:val="20"/>
              </w:rPr>
              <w:t xml:space="preserve"> </w:t>
            </w:r>
            <w:r w:rsidRPr="003D0992">
              <w:rPr>
                <w:rFonts w:ascii="Calibri Light" w:hAnsi="Calibri Light"/>
                <w:sz w:val="20"/>
                <w:szCs w:val="20"/>
              </w:rPr>
              <w:t>considerablemente a nivel</w:t>
            </w:r>
            <w:r>
              <w:rPr>
                <w:rFonts w:ascii="Calibri Light" w:hAnsi="Calibri Light"/>
                <w:sz w:val="20"/>
                <w:szCs w:val="20"/>
              </w:rPr>
              <w:t xml:space="preserve"> </w:t>
            </w:r>
            <w:r w:rsidRPr="003D0992">
              <w:rPr>
                <w:rFonts w:ascii="Calibri Light" w:hAnsi="Calibri Light"/>
                <w:sz w:val="20"/>
                <w:szCs w:val="20"/>
              </w:rPr>
              <w:t>mundial el número de becas</w:t>
            </w:r>
            <w:r>
              <w:rPr>
                <w:rFonts w:ascii="Calibri Light" w:hAnsi="Calibri Light"/>
                <w:sz w:val="20"/>
                <w:szCs w:val="20"/>
              </w:rPr>
              <w:t xml:space="preserve"> </w:t>
            </w:r>
            <w:r w:rsidRPr="003D0992">
              <w:rPr>
                <w:rFonts w:ascii="Calibri Light" w:hAnsi="Calibri Light"/>
                <w:sz w:val="20"/>
                <w:szCs w:val="20"/>
              </w:rPr>
              <w:t>disponibles para los países en</w:t>
            </w:r>
            <w:r>
              <w:rPr>
                <w:rFonts w:ascii="Calibri Light" w:hAnsi="Calibri Light"/>
                <w:sz w:val="20"/>
                <w:szCs w:val="20"/>
              </w:rPr>
              <w:t xml:space="preserve"> </w:t>
            </w:r>
            <w:r w:rsidRPr="003D0992">
              <w:rPr>
                <w:rFonts w:ascii="Calibri Light" w:hAnsi="Calibri Light"/>
                <w:sz w:val="20"/>
                <w:szCs w:val="20"/>
              </w:rPr>
              <w:t>desarrollo, en particular los países</w:t>
            </w:r>
            <w:r>
              <w:rPr>
                <w:rFonts w:ascii="Calibri Light" w:hAnsi="Calibri Light"/>
                <w:sz w:val="20"/>
                <w:szCs w:val="20"/>
              </w:rPr>
              <w:t xml:space="preserve"> </w:t>
            </w:r>
            <w:r w:rsidRPr="003D0992">
              <w:rPr>
                <w:rFonts w:ascii="Calibri Light" w:hAnsi="Calibri Light"/>
                <w:sz w:val="20"/>
                <w:szCs w:val="20"/>
              </w:rPr>
              <w:t>menos adelantados, los pequeños</w:t>
            </w:r>
            <w:r>
              <w:rPr>
                <w:rFonts w:ascii="Calibri Light" w:hAnsi="Calibri Light"/>
                <w:sz w:val="20"/>
                <w:szCs w:val="20"/>
              </w:rPr>
              <w:t xml:space="preserve"> </w:t>
            </w:r>
            <w:r w:rsidRPr="003D0992">
              <w:rPr>
                <w:rFonts w:ascii="Calibri Light" w:hAnsi="Calibri Light"/>
                <w:sz w:val="20"/>
                <w:szCs w:val="20"/>
              </w:rPr>
              <w:t>Estados insulares en desarrollo</w:t>
            </w:r>
            <w:r>
              <w:rPr>
                <w:rFonts w:ascii="Calibri Light" w:hAnsi="Calibri Light"/>
                <w:sz w:val="20"/>
                <w:szCs w:val="20"/>
              </w:rPr>
              <w:t xml:space="preserve"> </w:t>
            </w:r>
            <w:r w:rsidRPr="003D0992">
              <w:rPr>
                <w:rFonts w:ascii="Calibri Light" w:hAnsi="Calibri Light"/>
                <w:sz w:val="20"/>
                <w:szCs w:val="20"/>
              </w:rPr>
              <w:t>y los países africanos, a fin de</w:t>
            </w:r>
            <w:r>
              <w:rPr>
                <w:rFonts w:ascii="Calibri Light" w:hAnsi="Calibri Light"/>
                <w:sz w:val="20"/>
                <w:szCs w:val="20"/>
              </w:rPr>
              <w:t xml:space="preserve"> </w:t>
            </w:r>
            <w:r w:rsidRPr="003D0992">
              <w:rPr>
                <w:rFonts w:ascii="Calibri Light" w:hAnsi="Calibri Light"/>
                <w:sz w:val="20"/>
                <w:szCs w:val="20"/>
              </w:rPr>
              <w:t>que sus estudiantes puedan</w:t>
            </w:r>
            <w:r>
              <w:rPr>
                <w:rFonts w:ascii="Calibri Light" w:hAnsi="Calibri Light"/>
                <w:sz w:val="20"/>
                <w:szCs w:val="20"/>
              </w:rPr>
              <w:t xml:space="preserve"> </w:t>
            </w:r>
            <w:r w:rsidRPr="003D0992">
              <w:rPr>
                <w:rFonts w:ascii="Calibri Light" w:hAnsi="Calibri Light"/>
                <w:sz w:val="20"/>
                <w:szCs w:val="20"/>
              </w:rPr>
              <w:t>matricularse en programas de</w:t>
            </w:r>
            <w:r>
              <w:rPr>
                <w:rFonts w:ascii="Calibri Light" w:hAnsi="Calibri Light"/>
                <w:sz w:val="20"/>
                <w:szCs w:val="20"/>
              </w:rPr>
              <w:t xml:space="preserve"> </w:t>
            </w:r>
            <w:r w:rsidRPr="003D0992">
              <w:rPr>
                <w:rFonts w:ascii="Calibri Light" w:hAnsi="Calibri Light"/>
                <w:sz w:val="20"/>
                <w:szCs w:val="20"/>
              </w:rPr>
              <w:t>enseñanza superior, incluidos</w:t>
            </w:r>
            <w:r>
              <w:rPr>
                <w:rFonts w:ascii="Calibri Light" w:hAnsi="Calibri Light"/>
                <w:sz w:val="20"/>
                <w:szCs w:val="20"/>
              </w:rPr>
              <w:t xml:space="preserve"> </w:t>
            </w:r>
            <w:r w:rsidRPr="003D0992">
              <w:rPr>
                <w:rFonts w:ascii="Calibri Light" w:hAnsi="Calibri Light"/>
                <w:sz w:val="20"/>
                <w:szCs w:val="20"/>
              </w:rPr>
              <w:t>programas de formación</w:t>
            </w:r>
            <w:r>
              <w:rPr>
                <w:rFonts w:ascii="Calibri Light" w:hAnsi="Calibri Light"/>
                <w:sz w:val="20"/>
                <w:szCs w:val="20"/>
              </w:rPr>
              <w:t xml:space="preserve"> </w:t>
            </w:r>
            <w:r w:rsidRPr="003D0992">
              <w:rPr>
                <w:rFonts w:ascii="Calibri Light" w:hAnsi="Calibri Light"/>
                <w:sz w:val="20"/>
                <w:szCs w:val="20"/>
              </w:rPr>
              <w:t>profesional y programas técnicos,</w:t>
            </w:r>
            <w:r>
              <w:rPr>
                <w:rFonts w:ascii="Calibri Light" w:hAnsi="Calibri Light"/>
                <w:sz w:val="20"/>
                <w:szCs w:val="20"/>
              </w:rPr>
              <w:t xml:space="preserve"> </w:t>
            </w:r>
            <w:r w:rsidRPr="003D0992">
              <w:rPr>
                <w:rFonts w:ascii="Calibri Light" w:hAnsi="Calibri Light"/>
                <w:sz w:val="20"/>
                <w:szCs w:val="20"/>
              </w:rPr>
              <w:t>científicos, de ingeniería y de</w:t>
            </w:r>
            <w:r>
              <w:rPr>
                <w:rFonts w:ascii="Calibri Light" w:hAnsi="Calibri Light"/>
                <w:sz w:val="20"/>
                <w:szCs w:val="20"/>
              </w:rPr>
              <w:t xml:space="preserve"> </w:t>
            </w:r>
            <w:r w:rsidRPr="003D0992">
              <w:rPr>
                <w:rFonts w:ascii="Calibri Light" w:hAnsi="Calibri Light"/>
                <w:sz w:val="20"/>
                <w:szCs w:val="20"/>
              </w:rPr>
              <w:t>tecnología de la información y</w:t>
            </w:r>
            <w:r>
              <w:rPr>
                <w:rFonts w:ascii="Calibri Light" w:hAnsi="Calibri Light"/>
                <w:sz w:val="20"/>
                <w:szCs w:val="20"/>
              </w:rPr>
              <w:t xml:space="preserve"> </w:t>
            </w:r>
            <w:r w:rsidRPr="003D0992">
              <w:rPr>
                <w:rFonts w:ascii="Calibri Light" w:hAnsi="Calibri Light"/>
                <w:sz w:val="20"/>
                <w:szCs w:val="20"/>
              </w:rPr>
              <w:t>las comunicaciones, de países</w:t>
            </w:r>
            <w:r>
              <w:rPr>
                <w:rFonts w:ascii="Calibri Light" w:hAnsi="Calibri Light"/>
                <w:sz w:val="20"/>
                <w:szCs w:val="20"/>
              </w:rPr>
              <w:t xml:space="preserve"> </w:t>
            </w:r>
            <w:r w:rsidRPr="003D0992">
              <w:rPr>
                <w:rFonts w:ascii="Calibri Light" w:hAnsi="Calibri Light"/>
                <w:sz w:val="20"/>
                <w:szCs w:val="20"/>
              </w:rPr>
              <w:t>desarrollados y otros países</w:t>
            </w:r>
            <w:r>
              <w:rPr>
                <w:rFonts w:ascii="Calibri Light" w:hAnsi="Calibri Light"/>
                <w:sz w:val="20"/>
                <w:szCs w:val="20"/>
              </w:rPr>
              <w:t xml:space="preserve"> </w:t>
            </w:r>
            <w:r w:rsidRPr="003D0992">
              <w:rPr>
                <w:rFonts w:ascii="Calibri Light" w:hAnsi="Calibri Light"/>
                <w:sz w:val="20"/>
                <w:szCs w:val="20"/>
              </w:rPr>
              <w:t>en desarrollo</w:t>
            </w:r>
            <w:r>
              <w:rPr>
                <w:rFonts w:ascii="Calibri Light" w:hAnsi="Calibri Light"/>
                <w:sz w:val="20"/>
                <w:szCs w:val="20"/>
              </w:rPr>
              <w:t>.</w:t>
            </w:r>
          </w:p>
        </w:tc>
      </w:tr>
      <w:tr w:rsidR="00FD39AD" w:rsidRPr="00E03F46" w14:paraId="258FD696" w14:textId="77777777" w:rsidTr="00BC70C8">
        <w:trPr>
          <w:trHeight w:val="77"/>
        </w:trPr>
        <w:tc>
          <w:tcPr>
            <w:tcW w:w="2547" w:type="dxa"/>
            <w:vMerge w:val="restart"/>
          </w:tcPr>
          <w:p w14:paraId="75DA375E" w14:textId="77777777" w:rsidR="00FD39AD" w:rsidRPr="00E03F46" w:rsidRDefault="00FD39AD" w:rsidP="00BC70C8">
            <w:pPr>
              <w:rPr>
                <w:rFonts w:ascii="Calibri Light" w:hAnsi="Calibri Light"/>
                <w:sz w:val="20"/>
                <w:szCs w:val="20"/>
              </w:rPr>
            </w:pPr>
            <w:r w:rsidRPr="00E03F46">
              <w:rPr>
                <w:rFonts w:ascii="Calibri Light" w:hAnsi="Calibri Light"/>
                <w:sz w:val="20"/>
                <w:szCs w:val="20"/>
              </w:rPr>
              <w:t>Objetivo 5. Lograr la igualdad de género y empoderar a todas las mujeres y las niñas</w:t>
            </w:r>
          </w:p>
        </w:tc>
        <w:tc>
          <w:tcPr>
            <w:tcW w:w="6095" w:type="dxa"/>
            <w:vAlign w:val="center"/>
          </w:tcPr>
          <w:p w14:paraId="4F8B141F"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5.1 Poner fin a todas las formas de discriminación contra todas las mujeres y las niñas en todo el mundo.</w:t>
            </w:r>
          </w:p>
        </w:tc>
      </w:tr>
      <w:tr w:rsidR="00FD39AD" w:rsidRPr="00E03F46" w14:paraId="4257CFD4" w14:textId="77777777" w:rsidTr="00BC70C8">
        <w:trPr>
          <w:trHeight w:val="77"/>
        </w:trPr>
        <w:tc>
          <w:tcPr>
            <w:tcW w:w="2547" w:type="dxa"/>
            <w:vMerge/>
            <w:vAlign w:val="center"/>
          </w:tcPr>
          <w:p w14:paraId="1A27EC7F" w14:textId="77777777" w:rsidR="00FD39AD" w:rsidRPr="00E03F46" w:rsidRDefault="00FD39AD" w:rsidP="00BC70C8">
            <w:pPr>
              <w:rPr>
                <w:rFonts w:ascii="Calibri Light" w:hAnsi="Calibri Light"/>
                <w:sz w:val="20"/>
                <w:szCs w:val="20"/>
              </w:rPr>
            </w:pPr>
          </w:p>
        </w:tc>
        <w:tc>
          <w:tcPr>
            <w:tcW w:w="6095" w:type="dxa"/>
            <w:vAlign w:val="center"/>
          </w:tcPr>
          <w:p w14:paraId="08A879DD"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 xml:space="preserve">5.2 </w:t>
            </w:r>
            <w:r w:rsidRPr="00D07BA5">
              <w:rPr>
                <w:rFonts w:ascii="Calibri Light" w:hAnsi="Calibri Light"/>
                <w:sz w:val="20"/>
                <w:szCs w:val="20"/>
              </w:rPr>
              <w:t>Eliminar todas las formas de</w:t>
            </w:r>
            <w:r>
              <w:rPr>
                <w:rFonts w:ascii="Calibri Light" w:hAnsi="Calibri Light"/>
                <w:sz w:val="20"/>
                <w:szCs w:val="20"/>
              </w:rPr>
              <w:t xml:space="preserve"> </w:t>
            </w:r>
            <w:r w:rsidRPr="00D07BA5">
              <w:rPr>
                <w:rFonts w:ascii="Calibri Light" w:hAnsi="Calibri Light"/>
                <w:sz w:val="20"/>
                <w:szCs w:val="20"/>
              </w:rPr>
              <w:t>violencia contra todas las mujeres</w:t>
            </w:r>
            <w:r>
              <w:rPr>
                <w:rFonts w:ascii="Calibri Light" w:hAnsi="Calibri Light"/>
                <w:sz w:val="20"/>
                <w:szCs w:val="20"/>
              </w:rPr>
              <w:t xml:space="preserve"> </w:t>
            </w:r>
            <w:r w:rsidRPr="00D07BA5">
              <w:rPr>
                <w:rFonts w:ascii="Calibri Light" w:hAnsi="Calibri Light"/>
                <w:sz w:val="20"/>
                <w:szCs w:val="20"/>
              </w:rPr>
              <w:t>y las niñas en los ámbitos público</w:t>
            </w:r>
            <w:r>
              <w:rPr>
                <w:rFonts w:ascii="Calibri Light" w:hAnsi="Calibri Light"/>
                <w:sz w:val="20"/>
                <w:szCs w:val="20"/>
              </w:rPr>
              <w:t xml:space="preserve"> </w:t>
            </w:r>
            <w:r w:rsidRPr="00D07BA5">
              <w:rPr>
                <w:rFonts w:ascii="Calibri Light" w:hAnsi="Calibri Light"/>
                <w:sz w:val="20"/>
                <w:szCs w:val="20"/>
              </w:rPr>
              <w:t>y privado, incluidas la trata y la</w:t>
            </w:r>
            <w:r>
              <w:rPr>
                <w:rFonts w:ascii="Calibri Light" w:hAnsi="Calibri Light"/>
                <w:sz w:val="20"/>
                <w:szCs w:val="20"/>
              </w:rPr>
              <w:t xml:space="preserve"> </w:t>
            </w:r>
            <w:r w:rsidRPr="00D07BA5">
              <w:rPr>
                <w:rFonts w:ascii="Calibri Light" w:hAnsi="Calibri Light"/>
                <w:sz w:val="20"/>
                <w:szCs w:val="20"/>
              </w:rPr>
              <w:t>explotación sexual y otros tipos</w:t>
            </w:r>
            <w:r>
              <w:rPr>
                <w:rFonts w:ascii="Calibri Light" w:hAnsi="Calibri Light"/>
                <w:sz w:val="20"/>
                <w:szCs w:val="20"/>
              </w:rPr>
              <w:t xml:space="preserve"> </w:t>
            </w:r>
            <w:r w:rsidRPr="00D07BA5">
              <w:rPr>
                <w:rFonts w:ascii="Calibri Light" w:hAnsi="Calibri Light"/>
                <w:sz w:val="20"/>
                <w:szCs w:val="20"/>
              </w:rPr>
              <w:t>de explotación</w:t>
            </w:r>
            <w:r>
              <w:rPr>
                <w:rFonts w:ascii="Calibri Light" w:hAnsi="Calibri Light"/>
                <w:sz w:val="20"/>
                <w:szCs w:val="20"/>
              </w:rPr>
              <w:t>.</w:t>
            </w:r>
          </w:p>
        </w:tc>
      </w:tr>
      <w:tr w:rsidR="00FD39AD" w:rsidRPr="00E03F46" w14:paraId="3AF75DF2" w14:textId="77777777" w:rsidTr="00BC70C8">
        <w:trPr>
          <w:trHeight w:val="77"/>
        </w:trPr>
        <w:tc>
          <w:tcPr>
            <w:tcW w:w="2547" w:type="dxa"/>
            <w:vMerge/>
            <w:vAlign w:val="center"/>
          </w:tcPr>
          <w:p w14:paraId="3DCCC8DD" w14:textId="77777777" w:rsidR="00FD39AD" w:rsidRPr="00E03F46" w:rsidRDefault="00FD39AD" w:rsidP="00BC70C8">
            <w:pPr>
              <w:rPr>
                <w:rFonts w:ascii="Calibri Light" w:hAnsi="Calibri Light"/>
                <w:sz w:val="20"/>
                <w:szCs w:val="20"/>
              </w:rPr>
            </w:pPr>
          </w:p>
        </w:tc>
        <w:tc>
          <w:tcPr>
            <w:tcW w:w="6095" w:type="dxa"/>
            <w:vAlign w:val="center"/>
          </w:tcPr>
          <w:p w14:paraId="74429FBF"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5.3 </w:t>
            </w:r>
            <w:r w:rsidRPr="00DC7EC0">
              <w:rPr>
                <w:rFonts w:ascii="Calibri Light" w:hAnsi="Calibri Light"/>
                <w:sz w:val="20"/>
                <w:szCs w:val="20"/>
              </w:rPr>
              <w:t>Eliminar todas las prácticas nociva</w:t>
            </w:r>
            <w:r>
              <w:rPr>
                <w:rFonts w:ascii="Calibri Light" w:hAnsi="Calibri Light"/>
                <w:sz w:val="20"/>
                <w:szCs w:val="20"/>
              </w:rPr>
              <w:t xml:space="preserve">s, como el matrimonio infantil, </w:t>
            </w:r>
            <w:r w:rsidRPr="00DC7EC0">
              <w:rPr>
                <w:rFonts w:ascii="Calibri Light" w:hAnsi="Calibri Light"/>
                <w:sz w:val="20"/>
                <w:szCs w:val="20"/>
              </w:rPr>
              <w:t>precoz y forzado y la mutilación genital femenina</w:t>
            </w:r>
          </w:p>
        </w:tc>
      </w:tr>
      <w:tr w:rsidR="00FD39AD" w:rsidRPr="00E03F46" w14:paraId="3A481DDF" w14:textId="77777777" w:rsidTr="00BC70C8">
        <w:trPr>
          <w:trHeight w:val="77"/>
        </w:trPr>
        <w:tc>
          <w:tcPr>
            <w:tcW w:w="2547" w:type="dxa"/>
            <w:vMerge/>
            <w:vAlign w:val="center"/>
          </w:tcPr>
          <w:p w14:paraId="3EDBD49F" w14:textId="77777777" w:rsidR="00FD39AD" w:rsidRPr="00E03F46" w:rsidRDefault="00FD39AD" w:rsidP="00BC70C8">
            <w:pPr>
              <w:rPr>
                <w:rFonts w:ascii="Calibri Light" w:hAnsi="Calibri Light"/>
                <w:sz w:val="20"/>
                <w:szCs w:val="20"/>
              </w:rPr>
            </w:pPr>
          </w:p>
        </w:tc>
        <w:tc>
          <w:tcPr>
            <w:tcW w:w="6095" w:type="dxa"/>
            <w:vAlign w:val="center"/>
          </w:tcPr>
          <w:p w14:paraId="1278AB16"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5.4 </w:t>
            </w:r>
            <w:r w:rsidRPr="00ED1BD7">
              <w:rPr>
                <w:rFonts w:ascii="Calibri Light" w:hAnsi="Calibri Light"/>
                <w:sz w:val="20"/>
                <w:szCs w:val="20"/>
              </w:rPr>
              <w:t>Reconocer y valorar los cuidados y el trabajo doméstico no remunerados mediante servicios públicos, infraestructuras y políticas de protección social, y promoviendo la responsabilidad compartida en el hogar y la familia, según proceda en cada país</w:t>
            </w:r>
          </w:p>
        </w:tc>
      </w:tr>
      <w:tr w:rsidR="00FD39AD" w:rsidRPr="00E03F46" w14:paraId="73E91265" w14:textId="77777777" w:rsidTr="00BC70C8">
        <w:trPr>
          <w:trHeight w:val="77"/>
        </w:trPr>
        <w:tc>
          <w:tcPr>
            <w:tcW w:w="2547" w:type="dxa"/>
            <w:vMerge/>
            <w:vAlign w:val="center"/>
          </w:tcPr>
          <w:p w14:paraId="7BAEB44C" w14:textId="77777777" w:rsidR="00FD39AD" w:rsidRPr="00E03F46" w:rsidRDefault="00FD39AD" w:rsidP="00BC70C8">
            <w:pPr>
              <w:rPr>
                <w:rFonts w:ascii="Calibri Light" w:hAnsi="Calibri Light"/>
                <w:sz w:val="20"/>
                <w:szCs w:val="20"/>
              </w:rPr>
            </w:pPr>
          </w:p>
        </w:tc>
        <w:tc>
          <w:tcPr>
            <w:tcW w:w="6095" w:type="dxa"/>
            <w:vAlign w:val="center"/>
          </w:tcPr>
          <w:p w14:paraId="7847C1F7"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5.5 </w:t>
            </w:r>
            <w:r w:rsidRPr="00D07BA5">
              <w:rPr>
                <w:rFonts w:ascii="Calibri Light" w:hAnsi="Calibri Light"/>
                <w:sz w:val="20"/>
                <w:szCs w:val="20"/>
              </w:rPr>
              <w:t>Asegurar la participación plena</w:t>
            </w:r>
            <w:r>
              <w:rPr>
                <w:rFonts w:ascii="Calibri Light" w:hAnsi="Calibri Light"/>
                <w:sz w:val="20"/>
                <w:szCs w:val="20"/>
              </w:rPr>
              <w:t xml:space="preserve"> </w:t>
            </w:r>
            <w:r w:rsidRPr="00D07BA5">
              <w:rPr>
                <w:rFonts w:ascii="Calibri Light" w:hAnsi="Calibri Light"/>
                <w:sz w:val="20"/>
                <w:szCs w:val="20"/>
              </w:rPr>
              <w:t>y efectiva de las mujeres y la</w:t>
            </w:r>
            <w:r>
              <w:rPr>
                <w:rFonts w:ascii="Calibri Light" w:hAnsi="Calibri Light"/>
                <w:sz w:val="20"/>
                <w:szCs w:val="20"/>
              </w:rPr>
              <w:t xml:space="preserve"> </w:t>
            </w:r>
            <w:r w:rsidRPr="00D07BA5">
              <w:rPr>
                <w:rFonts w:ascii="Calibri Light" w:hAnsi="Calibri Light"/>
                <w:sz w:val="20"/>
                <w:szCs w:val="20"/>
              </w:rPr>
              <w:t>igualdad de oportunidades de</w:t>
            </w:r>
            <w:r>
              <w:rPr>
                <w:rFonts w:ascii="Calibri Light" w:hAnsi="Calibri Light"/>
                <w:sz w:val="20"/>
                <w:szCs w:val="20"/>
              </w:rPr>
              <w:t xml:space="preserve"> </w:t>
            </w:r>
            <w:r w:rsidRPr="00D07BA5">
              <w:rPr>
                <w:rFonts w:ascii="Calibri Light" w:hAnsi="Calibri Light"/>
                <w:sz w:val="20"/>
                <w:szCs w:val="20"/>
              </w:rPr>
              <w:t>liderazgo a todos los niveles</w:t>
            </w:r>
            <w:r>
              <w:rPr>
                <w:rFonts w:ascii="Calibri Light" w:hAnsi="Calibri Light"/>
                <w:sz w:val="20"/>
                <w:szCs w:val="20"/>
              </w:rPr>
              <w:t xml:space="preserve"> </w:t>
            </w:r>
            <w:r w:rsidRPr="00D07BA5">
              <w:rPr>
                <w:rFonts w:ascii="Calibri Light" w:hAnsi="Calibri Light"/>
                <w:sz w:val="20"/>
                <w:szCs w:val="20"/>
              </w:rPr>
              <w:t>decisorios en la vida política,</w:t>
            </w:r>
            <w:r>
              <w:rPr>
                <w:rFonts w:ascii="Calibri Light" w:hAnsi="Calibri Light"/>
                <w:sz w:val="20"/>
                <w:szCs w:val="20"/>
              </w:rPr>
              <w:t xml:space="preserve"> </w:t>
            </w:r>
            <w:r w:rsidRPr="00D07BA5">
              <w:rPr>
                <w:rFonts w:ascii="Calibri Light" w:hAnsi="Calibri Light"/>
                <w:sz w:val="20"/>
                <w:szCs w:val="20"/>
              </w:rPr>
              <w:t>económica y pública</w:t>
            </w:r>
            <w:r>
              <w:rPr>
                <w:rFonts w:ascii="Calibri Light" w:hAnsi="Calibri Light"/>
                <w:sz w:val="20"/>
                <w:szCs w:val="20"/>
              </w:rPr>
              <w:t>.</w:t>
            </w:r>
          </w:p>
        </w:tc>
      </w:tr>
      <w:tr w:rsidR="00FD39AD" w:rsidRPr="00E03F46" w14:paraId="02E71AB2" w14:textId="77777777" w:rsidTr="00BC70C8">
        <w:trPr>
          <w:trHeight w:val="77"/>
        </w:trPr>
        <w:tc>
          <w:tcPr>
            <w:tcW w:w="2547" w:type="dxa"/>
            <w:vMerge/>
            <w:vAlign w:val="center"/>
          </w:tcPr>
          <w:p w14:paraId="4F739BA9" w14:textId="77777777" w:rsidR="00FD39AD" w:rsidRPr="00E03F46" w:rsidRDefault="00FD39AD" w:rsidP="00BC70C8">
            <w:pPr>
              <w:rPr>
                <w:rFonts w:ascii="Calibri Light" w:hAnsi="Calibri Light"/>
                <w:sz w:val="20"/>
                <w:szCs w:val="20"/>
              </w:rPr>
            </w:pPr>
          </w:p>
        </w:tc>
        <w:tc>
          <w:tcPr>
            <w:tcW w:w="6095" w:type="dxa"/>
            <w:vAlign w:val="center"/>
          </w:tcPr>
          <w:p w14:paraId="21277CAF"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5.6 </w:t>
            </w:r>
            <w:r w:rsidRPr="00D21603">
              <w:rPr>
                <w:rFonts w:ascii="Calibri Light" w:hAnsi="Calibri Light"/>
                <w:sz w:val="20"/>
                <w:szCs w:val="20"/>
              </w:rPr>
              <w:t>Asegurar el acceso universal a la</w:t>
            </w:r>
            <w:r>
              <w:rPr>
                <w:rFonts w:ascii="Calibri Light" w:hAnsi="Calibri Light"/>
                <w:sz w:val="20"/>
                <w:szCs w:val="20"/>
              </w:rPr>
              <w:t xml:space="preserve"> </w:t>
            </w:r>
            <w:r w:rsidRPr="00D21603">
              <w:rPr>
                <w:rFonts w:ascii="Calibri Light" w:hAnsi="Calibri Light"/>
                <w:sz w:val="20"/>
                <w:szCs w:val="20"/>
              </w:rPr>
              <w:t>salud sexual y reproductiva y los</w:t>
            </w:r>
            <w:r>
              <w:rPr>
                <w:rFonts w:ascii="Calibri Light" w:hAnsi="Calibri Light"/>
                <w:sz w:val="20"/>
                <w:szCs w:val="20"/>
              </w:rPr>
              <w:t xml:space="preserve"> </w:t>
            </w:r>
            <w:r w:rsidRPr="00D21603">
              <w:rPr>
                <w:rFonts w:ascii="Calibri Light" w:hAnsi="Calibri Light"/>
                <w:sz w:val="20"/>
                <w:szCs w:val="20"/>
              </w:rPr>
              <w:t>derechos reproductivos según</w:t>
            </w:r>
            <w:r>
              <w:rPr>
                <w:rFonts w:ascii="Calibri Light" w:hAnsi="Calibri Light"/>
                <w:sz w:val="20"/>
                <w:szCs w:val="20"/>
              </w:rPr>
              <w:t xml:space="preserve"> </w:t>
            </w:r>
            <w:r w:rsidRPr="00D21603">
              <w:rPr>
                <w:rFonts w:ascii="Calibri Light" w:hAnsi="Calibri Light"/>
                <w:sz w:val="20"/>
                <w:szCs w:val="20"/>
              </w:rPr>
              <w:t>lo acordado de conformidad con</w:t>
            </w:r>
            <w:r>
              <w:rPr>
                <w:rFonts w:ascii="Calibri Light" w:hAnsi="Calibri Light"/>
                <w:sz w:val="20"/>
                <w:szCs w:val="20"/>
              </w:rPr>
              <w:t xml:space="preserve"> </w:t>
            </w:r>
            <w:r w:rsidRPr="00D21603">
              <w:rPr>
                <w:rFonts w:ascii="Calibri Light" w:hAnsi="Calibri Light"/>
                <w:sz w:val="20"/>
                <w:szCs w:val="20"/>
              </w:rPr>
              <w:t>el Programa de Acción de la</w:t>
            </w:r>
            <w:r>
              <w:rPr>
                <w:rFonts w:ascii="Calibri Light" w:hAnsi="Calibri Light"/>
                <w:sz w:val="20"/>
                <w:szCs w:val="20"/>
              </w:rPr>
              <w:t xml:space="preserve"> </w:t>
            </w:r>
            <w:r w:rsidRPr="00D21603">
              <w:rPr>
                <w:rFonts w:ascii="Calibri Light" w:hAnsi="Calibri Light"/>
                <w:sz w:val="20"/>
                <w:szCs w:val="20"/>
              </w:rPr>
              <w:t>Conferencia Internacional sobre</w:t>
            </w:r>
            <w:r>
              <w:rPr>
                <w:rFonts w:ascii="Calibri Light" w:hAnsi="Calibri Light"/>
                <w:sz w:val="20"/>
                <w:szCs w:val="20"/>
              </w:rPr>
              <w:t xml:space="preserve"> </w:t>
            </w:r>
            <w:r w:rsidRPr="00D21603">
              <w:rPr>
                <w:rFonts w:ascii="Calibri Light" w:hAnsi="Calibri Light"/>
                <w:sz w:val="20"/>
                <w:szCs w:val="20"/>
              </w:rPr>
              <w:t>la Población y el Desarrollo, la</w:t>
            </w:r>
            <w:r>
              <w:rPr>
                <w:rFonts w:ascii="Calibri Light" w:hAnsi="Calibri Light"/>
                <w:sz w:val="20"/>
                <w:szCs w:val="20"/>
              </w:rPr>
              <w:t xml:space="preserve"> </w:t>
            </w:r>
            <w:r w:rsidRPr="00D21603">
              <w:rPr>
                <w:rFonts w:ascii="Calibri Light" w:hAnsi="Calibri Light"/>
                <w:sz w:val="20"/>
                <w:szCs w:val="20"/>
              </w:rPr>
              <w:t>Plataforma de Acción de Beijing</w:t>
            </w:r>
            <w:r>
              <w:rPr>
                <w:rFonts w:ascii="Calibri Light" w:hAnsi="Calibri Light"/>
                <w:sz w:val="20"/>
                <w:szCs w:val="20"/>
              </w:rPr>
              <w:t xml:space="preserve"> </w:t>
            </w:r>
            <w:r w:rsidRPr="00D21603">
              <w:rPr>
                <w:rFonts w:ascii="Calibri Light" w:hAnsi="Calibri Light"/>
                <w:sz w:val="20"/>
                <w:szCs w:val="20"/>
              </w:rPr>
              <w:t>y los documentos finales de sus</w:t>
            </w:r>
            <w:r>
              <w:rPr>
                <w:rFonts w:ascii="Calibri Light" w:hAnsi="Calibri Light"/>
                <w:sz w:val="20"/>
                <w:szCs w:val="20"/>
              </w:rPr>
              <w:t xml:space="preserve"> </w:t>
            </w:r>
            <w:r w:rsidRPr="00D21603">
              <w:rPr>
                <w:rFonts w:ascii="Calibri Light" w:hAnsi="Calibri Light"/>
                <w:sz w:val="20"/>
                <w:szCs w:val="20"/>
              </w:rPr>
              <w:t>conferencias de examen</w:t>
            </w:r>
            <w:r>
              <w:rPr>
                <w:rFonts w:ascii="Calibri Light" w:hAnsi="Calibri Light"/>
                <w:sz w:val="20"/>
                <w:szCs w:val="20"/>
              </w:rPr>
              <w:t>.</w:t>
            </w:r>
          </w:p>
        </w:tc>
      </w:tr>
      <w:tr w:rsidR="00FD39AD" w:rsidRPr="00E03F46" w14:paraId="01D202FA" w14:textId="77777777" w:rsidTr="00BC70C8">
        <w:trPr>
          <w:trHeight w:val="77"/>
        </w:trPr>
        <w:tc>
          <w:tcPr>
            <w:tcW w:w="2547" w:type="dxa"/>
            <w:vMerge/>
            <w:vAlign w:val="center"/>
          </w:tcPr>
          <w:p w14:paraId="76F7DF53" w14:textId="77777777" w:rsidR="00FD39AD" w:rsidRPr="00E03F46" w:rsidRDefault="00FD39AD" w:rsidP="00BC70C8">
            <w:pPr>
              <w:rPr>
                <w:rFonts w:ascii="Calibri Light" w:hAnsi="Calibri Light"/>
                <w:sz w:val="20"/>
                <w:szCs w:val="20"/>
              </w:rPr>
            </w:pPr>
          </w:p>
        </w:tc>
        <w:tc>
          <w:tcPr>
            <w:tcW w:w="6095" w:type="dxa"/>
            <w:vAlign w:val="center"/>
          </w:tcPr>
          <w:p w14:paraId="1E3F69FE"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5.a </w:t>
            </w:r>
            <w:r w:rsidRPr="00ED1BD7">
              <w:rPr>
                <w:rFonts w:ascii="Calibri Light" w:hAnsi="Calibri Light"/>
                <w:sz w:val="20"/>
                <w:szCs w:val="20"/>
              </w:rPr>
              <w:t>Emprender reformas que otorguen a las mujeres igualdad de derechos a los recursos económicos, así como acceso a la propiedad y al control de la tierra y otros tipos de bienes, los servicios financieros, la herencia y los recursos naturales, de conformidad con las leyes nacionales</w:t>
            </w:r>
            <w:r>
              <w:rPr>
                <w:rFonts w:ascii="Calibri Light" w:hAnsi="Calibri Light"/>
                <w:sz w:val="20"/>
                <w:szCs w:val="20"/>
              </w:rPr>
              <w:t>.</w:t>
            </w:r>
          </w:p>
        </w:tc>
      </w:tr>
      <w:tr w:rsidR="00FD39AD" w:rsidRPr="00E03F46" w14:paraId="35B28553" w14:textId="77777777" w:rsidTr="00BC70C8">
        <w:trPr>
          <w:trHeight w:val="77"/>
        </w:trPr>
        <w:tc>
          <w:tcPr>
            <w:tcW w:w="2547" w:type="dxa"/>
            <w:vMerge/>
            <w:vAlign w:val="center"/>
          </w:tcPr>
          <w:p w14:paraId="70C8F228" w14:textId="77777777" w:rsidR="00FD39AD" w:rsidRPr="00E03F46" w:rsidRDefault="00FD39AD" w:rsidP="00BC70C8">
            <w:pPr>
              <w:rPr>
                <w:rFonts w:ascii="Calibri Light" w:hAnsi="Calibri Light"/>
                <w:sz w:val="20"/>
                <w:szCs w:val="20"/>
              </w:rPr>
            </w:pPr>
          </w:p>
        </w:tc>
        <w:tc>
          <w:tcPr>
            <w:tcW w:w="6095" w:type="dxa"/>
            <w:vAlign w:val="center"/>
          </w:tcPr>
          <w:p w14:paraId="67FED15B"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5.c </w:t>
            </w:r>
            <w:r w:rsidRPr="00695747">
              <w:rPr>
                <w:rFonts w:ascii="Calibri Light" w:hAnsi="Calibri Light"/>
                <w:sz w:val="20"/>
                <w:szCs w:val="20"/>
              </w:rPr>
              <w:t>Aprobar y fortalecer políticas acertadas y leyes aplicables para promover la igualdad de género y el empoderamiento de todas las mujeres y las niñas a todos los niveles</w:t>
            </w:r>
            <w:r>
              <w:rPr>
                <w:rFonts w:ascii="Calibri Light" w:hAnsi="Calibri Light"/>
                <w:sz w:val="20"/>
                <w:szCs w:val="20"/>
              </w:rPr>
              <w:t>.</w:t>
            </w:r>
          </w:p>
        </w:tc>
      </w:tr>
      <w:tr w:rsidR="00FD39AD" w:rsidRPr="00E03F46" w14:paraId="0D11A74F" w14:textId="77777777" w:rsidTr="00BC70C8">
        <w:trPr>
          <w:trHeight w:val="77"/>
        </w:trPr>
        <w:tc>
          <w:tcPr>
            <w:tcW w:w="2547" w:type="dxa"/>
            <w:vMerge w:val="restart"/>
          </w:tcPr>
          <w:p w14:paraId="1CB17EE5" w14:textId="77777777" w:rsidR="00FD39AD" w:rsidRPr="00E03F46" w:rsidRDefault="00FD39AD" w:rsidP="00BC70C8">
            <w:pPr>
              <w:rPr>
                <w:rFonts w:ascii="Calibri Light" w:hAnsi="Calibri Light"/>
                <w:sz w:val="20"/>
                <w:szCs w:val="20"/>
              </w:rPr>
            </w:pPr>
            <w:r>
              <w:rPr>
                <w:rFonts w:ascii="Calibri Light" w:hAnsi="Calibri Light"/>
                <w:sz w:val="20"/>
                <w:szCs w:val="20"/>
              </w:rPr>
              <w:t xml:space="preserve">Objetivo 6. </w:t>
            </w:r>
            <w:r w:rsidRPr="00A9104B">
              <w:rPr>
                <w:rFonts w:ascii="Calibri Light" w:hAnsi="Calibri Light"/>
                <w:sz w:val="20"/>
                <w:szCs w:val="20"/>
              </w:rPr>
              <w:t>Garantizar la disponibilidad</w:t>
            </w:r>
            <w:r>
              <w:rPr>
                <w:rFonts w:ascii="Calibri Light" w:hAnsi="Calibri Light"/>
                <w:sz w:val="20"/>
                <w:szCs w:val="20"/>
              </w:rPr>
              <w:t xml:space="preserve"> </w:t>
            </w:r>
            <w:r w:rsidRPr="00A9104B">
              <w:rPr>
                <w:rFonts w:ascii="Calibri Light" w:hAnsi="Calibri Light"/>
                <w:sz w:val="20"/>
                <w:szCs w:val="20"/>
              </w:rPr>
              <w:t>y la gestión sostenible del agua</w:t>
            </w:r>
            <w:r>
              <w:rPr>
                <w:rFonts w:ascii="Calibri Light" w:hAnsi="Calibri Light"/>
                <w:sz w:val="20"/>
                <w:szCs w:val="20"/>
              </w:rPr>
              <w:t xml:space="preserve"> </w:t>
            </w:r>
            <w:r w:rsidRPr="00A9104B">
              <w:rPr>
                <w:rFonts w:ascii="Calibri Light" w:hAnsi="Calibri Light"/>
                <w:sz w:val="20"/>
                <w:szCs w:val="20"/>
              </w:rPr>
              <w:t>y el saneamiento para todos</w:t>
            </w:r>
            <w:r>
              <w:rPr>
                <w:rFonts w:ascii="Calibri Light" w:hAnsi="Calibri Light"/>
                <w:sz w:val="20"/>
                <w:szCs w:val="20"/>
              </w:rPr>
              <w:t>.</w:t>
            </w:r>
          </w:p>
        </w:tc>
        <w:tc>
          <w:tcPr>
            <w:tcW w:w="6095" w:type="dxa"/>
            <w:vAlign w:val="center"/>
          </w:tcPr>
          <w:p w14:paraId="605DE471" w14:textId="77777777" w:rsidR="00FD39AD" w:rsidRDefault="00FD39AD" w:rsidP="00BC70C8">
            <w:pPr>
              <w:jc w:val="both"/>
              <w:rPr>
                <w:rFonts w:ascii="Calibri Light" w:hAnsi="Calibri Light"/>
                <w:sz w:val="20"/>
                <w:szCs w:val="20"/>
              </w:rPr>
            </w:pPr>
            <w:r>
              <w:rPr>
                <w:rFonts w:ascii="Calibri Light" w:hAnsi="Calibri Light"/>
                <w:sz w:val="20"/>
                <w:szCs w:val="20"/>
              </w:rPr>
              <w:t>6.1 Lo</w:t>
            </w:r>
            <w:r w:rsidRPr="00A9104B">
              <w:rPr>
                <w:rFonts w:ascii="Calibri Light" w:hAnsi="Calibri Light"/>
                <w:sz w:val="20"/>
                <w:szCs w:val="20"/>
              </w:rPr>
              <w:t>grar el acceso</w:t>
            </w:r>
            <w:r>
              <w:rPr>
                <w:rFonts w:ascii="Calibri Light" w:hAnsi="Calibri Light"/>
                <w:sz w:val="20"/>
                <w:szCs w:val="20"/>
              </w:rPr>
              <w:t xml:space="preserve"> </w:t>
            </w:r>
            <w:r w:rsidRPr="00A9104B">
              <w:rPr>
                <w:rFonts w:ascii="Calibri Light" w:hAnsi="Calibri Light"/>
                <w:sz w:val="20"/>
                <w:szCs w:val="20"/>
              </w:rPr>
              <w:t>universal y equitativo al agua</w:t>
            </w:r>
            <w:r>
              <w:rPr>
                <w:rFonts w:ascii="Calibri Light" w:hAnsi="Calibri Light"/>
                <w:sz w:val="20"/>
                <w:szCs w:val="20"/>
              </w:rPr>
              <w:t xml:space="preserve"> </w:t>
            </w:r>
            <w:r w:rsidRPr="00A9104B">
              <w:rPr>
                <w:rFonts w:ascii="Calibri Light" w:hAnsi="Calibri Light"/>
                <w:sz w:val="20"/>
                <w:szCs w:val="20"/>
              </w:rPr>
              <w:t>potable a un precio asequible</w:t>
            </w:r>
            <w:r>
              <w:rPr>
                <w:rFonts w:ascii="Calibri Light" w:hAnsi="Calibri Light"/>
                <w:sz w:val="20"/>
                <w:szCs w:val="20"/>
              </w:rPr>
              <w:t xml:space="preserve"> </w:t>
            </w:r>
            <w:r w:rsidRPr="00A9104B">
              <w:rPr>
                <w:rFonts w:ascii="Calibri Light" w:hAnsi="Calibri Light"/>
                <w:sz w:val="20"/>
                <w:szCs w:val="20"/>
              </w:rPr>
              <w:t>para todos</w:t>
            </w:r>
            <w:r>
              <w:rPr>
                <w:rFonts w:ascii="Calibri Light" w:hAnsi="Calibri Light"/>
                <w:sz w:val="20"/>
                <w:szCs w:val="20"/>
              </w:rPr>
              <w:t>.</w:t>
            </w:r>
          </w:p>
        </w:tc>
      </w:tr>
      <w:tr w:rsidR="00FD39AD" w:rsidRPr="00E03F46" w14:paraId="2472F83D" w14:textId="77777777" w:rsidTr="00BC70C8">
        <w:trPr>
          <w:trHeight w:val="77"/>
        </w:trPr>
        <w:tc>
          <w:tcPr>
            <w:tcW w:w="2547" w:type="dxa"/>
            <w:vMerge/>
          </w:tcPr>
          <w:p w14:paraId="794C3685" w14:textId="77777777" w:rsidR="00FD39AD" w:rsidRDefault="00FD39AD" w:rsidP="00BC70C8">
            <w:pPr>
              <w:rPr>
                <w:rFonts w:ascii="Calibri Light" w:hAnsi="Calibri Light"/>
                <w:sz w:val="20"/>
                <w:szCs w:val="20"/>
              </w:rPr>
            </w:pPr>
          </w:p>
        </w:tc>
        <w:tc>
          <w:tcPr>
            <w:tcW w:w="6095" w:type="dxa"/>
            <w:vAlign w:val="center"/>
          </w:tcPr>
          <w:p w14:paraId="7BD48EB0"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6.2 </w:t>
            </w:r>
            <w:r w:rsidRPr="00C442AB">
              <w:rPr>
                <w:rFonts w:ascii="Calibri Light" w:hAnsi="Calibri Light"/>
                <w:sz w:val="20"/>
                <w:szCs w:val="20"/>
              </w:rPr>
              <w:t>De aquí a 2030, lograr el acceso a servicios de saneamiento e higiene adecuados y equitativos para todos y poner fin a la defecación al aire libre, prestando especial atención a las necesidades de las mujeres y las niñas y las personas en situaciones de vulnerabilidad</w:t>
            </w:r>
            <w:r>
              <w:rPr>
                <w:rFonts w:ascii="Calibri Light" w:hAnsi="Calibri Light"/>
                <w:sz w:val="20"/>
                <w:szCs w:val="20"/>
              </w:rPr>
              <w:t>.</w:t>
            </w:r>
          </w:p>
        </w:tc>
      </w:tr>
      <w:tr w:rsidR="00FD39AD" w:rsidRPr="00E03F46" w14:paraId="370359DF" w14:textId="77777777" w:rsidTr="00BC70C8">
        <w:trPr>
          <w:trHeight w:val="77"/>
        </w:trPr>
        <w:tc>
          <w:tcPr>
            <w:tcW w:w="2547" w:type="dxa"/>
            <w:vMerge/>
          </w:tcPr>
          <w:p w14:paraId="69AA1134" w14:textId="77777777" w:rsidR="00FD39AD" w:rsidRDefault="00FD39AD" w:rsidP="00BC70C8">
            <w:pPr>
              <w:rPr>
                <w:rFonts w:ascii="Calibri Light" w:hAnsi="Calibri Light"/>
                <w:sz w:val="20"/>
                <w:szCs w:val="20"/>
              </w:rPr>
            </w:pPr>
          </w:p>
        </w:tc>
        <w:tc>
          <w:tcPr>
            <w:tcW w:w="6095" w:type="dxa"/>
            <w:vAlign w:val="center"/>
          </w:tcPr>
          <w:p w14:paraId="3C62D7F3"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6.3 </w:t>
            </w:r>
            <w:r w:rsidRPr="00924373">
              <w:rPr>
                <w:rFonts w:ascii="Calibri Light" w:hAnsi="Calibri Light"/>
                <w:sz w:val="20"/>
                <w:szCs w:val="20"/>
              </w:rPr>
              <w:t>De aquí a 2030, mejorar la calidad del agua reduciendo la contaminación, eliminando el vertimiento y minimizando la emisión de productos químicos y materiales peligrosos, reduciendo a la mitad el porcentaje de aguas residuales sin tratar y aumentando considerablemente el reciclado y la reutilización sin riesgos a nivel mundial</w:t>
            </w:r>
            <w:r>
              <w:rPr>
                <w:rFonts w:ascii="Calibri Light" w:hAnsi="Calibri Light"/>
                <w:sz w:val="20"/>
                <w:szCs w:val="20"/>
              </w:rPr>
              <w:t xml:space="preserve">. </w:t>
            </w:r>
          </w:p>
        </w:tc>
      </w:tr>
      <w:tr w:rsidR="00FD39AD" w:rsidRPr="00E03F46" w14:paraId="726998FD" w14:textId="77777777" w:rsidTr="00BC70C8">
        <w:trPr>
          <w:trHeight w:val="77"/>
        </w:trPr>
        <w:tc>
          <w:tcPr>
            <w:tcW w:w="2547" w:type="dxa"/>
            <w:vMerge/>
            <w:vAlign w:val="center"/>
          </w:tcPr>
          <w:p w14:paraId="169B9CA0" w14:textId="77777777" w:rsidR="00FD39AD" w:rsidRDefault="00FD39AD" w:rsidP="00BC70C8">
            <w:pPr>
              <w:rPr>
                <w:rFonts w:ascii="Calibri Light" w:hAnsi="Calibri Light"/>
                <w:sz w:val="20"/>
                <w:szCs w:val="20"/>
              </w:rPr>
            </w:pPr>
          </w:p>
        </w:tc>
        <w:tc>
          <w:tcPr>
            <w:tcW w:w="6095" w:type="dxa"/>
            <w:vAlign w:val="center"/>
          </w:tcPr>
          <w:p w14:paraId="6AD46D14"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6.4 </w:t>
            </w:r>
            <w:r w:rsidRPr="00D1047C">
              <w:rPr>
                <w:rFonts w:ascii="Calibri Light" w:hAnsi="Calibri Light"/>
                <w:sz w:val="20"/>
                <w:szCs w:val="20"/>
              </w:rPr>
              <w:t>De aquí a 2030, aumentar considerablemente el uso eficiente de los recursos hídricos en todos los sectores y asegurar la sostenibilidad de la extracción y el abastecimiento de agua dulce para hacer frente a la escasez de agua y reducir considerablemente el número de personas que sufren falta de agua</w:t>
            </w:r>
            <w:r>
              <w:rPr>
                <w:rFonts w:ascii="Calibri Light" w:hAnsi="Calibri Light"/>
                <w:sz w:val="20"/>
                <w:szCs w:val="20"/>
              </w:rPr>
              <w:t>.</w:t>
            </w:r>
          </w:p>
        </w:tc>
      </w:tr>
      <w:tr w:rsidR="00FD39AD" w:rsidRPr="00E03F46" w14:paraId="4FE8DB04" w14:textId="77777777" w:rsidTr="00BC70C8">
        <w:trPr>
          <w:trHeight w:val="77"/>
        </w:trPr>
        <w:tc>
          <w:tcPr>
            <w:tcW w:w="2547" w:type="dxa"/>
            <w:vMerge/>
            <w:vAlign w:val="center"/>
          </w:tcPr>
          <w:p w14:paraId="581F2482" w14:textId="77777777" w:rsidR="00FD39AD" w:rsidRDefault="00FD39AD" w:rsidP="00BC70C8">
            <w:pPr>
              <w:rPr>
                <w:rFonts w:ascii="Calibri Light" w:hAnsi="Calibri Light"/>
                <w:sz w:val="20"/>
                <w:szCs w:val="20"/>
              </w:rPr>
            </w:pPr>
          </w:p>
        </w:tc>
        <w:tc>
          <w:tcPr>
            <w:tcW w:w="6095" w:type="dxa"/>
            <w:vAlign w:val="center"/>
          </w:tcPr>
          <w:p w14:paraId="3DC88025"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6.5 </w:t>
            </w:r>
            <w:r w:rsidRPr="00D1047C">
              <w:rPr>
                <w:rFonts w:ascii="Calibri Light" w:hAnsi="Calibri Light"/>
                <w:sz w:val="20"/>
                <w:szCs w:val="20"/>
              </w:rPr>
              <w:t>De aquí a 2030, implementar la gestión integrada de los recursos hídricos a todos los niveles, incluso mediante la cooperación transfronteriza, según proceda</w:t>
            </w:r>
          </w:p>
        </w:tc>
      </w:tr>
      <w:tr w:rsidR="00FD39AD" w:rsidRPr="00E03F46" w14:paraId="6F5B0A3A" w14:textId="77777777" w:rsidTr="00BC70C8">
        <w:trPr>
          <w:trHeight w:val="77"/>
        </w:trPr>
        <w:tc>
          <w:tcPr>
            <w:tcW w:w="2547" w:type="dxa"/>
            <w:vMerge/>
            <w:vAlign w:val="center"/>
          </w:tcPr>
          <w:p w14:paraId="3326FE8C" w14:textId="77777777" w:rsidR="00FD39AD" w:rsidRDefault="00FD39AD" w:rsidP="00BC70C8">
            <w:pPr>
              <w:rPr>
                <w:rFonts w:ascii="Calibri Light" w:hAnsi="Calibri Light"/>
                <w:sz w:val="20"/>
                <w:szCs w:val="20"/>
              </w:rPr>
            </w:pPr>
          </w:p>
        </w:tc>
        <w:tc>
          <w:tcPr>
            <w:tcW w:w="6095" w:type="dxa"/>
            <w:vAlign w:val="center"/>
          </w:tcPr>
          <w:p w14:paraId="7A000F62"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6.b </w:t>
            </w:r>
            <w:r w:rsidRPr="009067CC">
              <w:rPr>
                <w:rFonts w:ascii="Calibri Light" w:hAnsi="Calibri Light"/>
                <w:sz w:val="20"/>
                <w:szCs w:val="20"/>
              </w:rPr>
              <w:t>Apoyar y fortalecer la</w:t>
            </w:r>
            <w:r>
              <w:rPr>
                <w:rFonts w:ascii="Calibri Light" w:hAnsi="Calibri Light"/>
                <w:sz w:val="20"/>
                <w:szCs w:val="20"/>
              </w:rPr>
              <w:t xml:space="preserve"> </w:t>
            </w:r>
            <w:r w:rsidRPr="009067CC">
              <w:rPr>
                <w:rFonts w:ascii="Calibri Light" w:hAnsi="Calibri Light"/>
                <w:sz w:val="20"/>
                <w:szCs w:val="20"/>
              </w:rPr>
              <w:t>participación de las comunidades</w:t>
            </w:r>
            <w:r>
              <w:rPr>
                <w:rFonts w:ascii="Calibri Light" w:hAnsi="Calibri Light"/>
                <w:sz w:val="20"/>
                <w:szCs w:val="20"/>
              </w:rPr>
              <w:t xml:space="preserve"> </w:t>
            </w:r>
            <w:r w:rsidRPr="009067CC">
              <w:rPr>
                <w:rFonts w:ascii="Calibri Light" w:hAnsi="Calibri Light"/>
                <w:sz w:val="20"/>
                <w:szCs w:val="20"/>
              </w:rPr>
              <w:t>locales en la mejora de la gestión</w:t>
            </w:r>
            <w:r>
              <w:rPr>
                <w:rFonts w:ascii="Calibri Light" w:hAnsi="Calibri Light"/>
                <w:sz w:val="20"/>
                <w:szCs w:val="20"/>
              </w:rPr>
              <w:t xml:space="preserve"> </w:t>
            </w:r>
            <w:r w:rsidRPr="009067CC">
              <w:rPr>
                <w:rFonts w:ascii="Calibri Light" w:hAnsi="Calibri Light"/>
                <w:sz w:val="20"/>
                <w:szCs w:val="20"/>
              </w:rPr>
              <w:t>del agua y el saneamiento</w:t>
            </w:r>
            <w:r>
              <w:rPr>
                <w:rFonts w:ascii="Calibri Light" w:hAnsi="Calibri Light"/>
                <w:sz w:val="20"/>
                <w:szCs w:val="20"/>
              </w:rPr>
              <w:t>.</w:t>
            </w:r>
          </w:p>
        </w:tc>
      </w:tr>
      <w:tr w:rsidR="00FD39AD" w:rsidRPr="00E03F46" w14:paraId="427260E1" w14:textId="77777777" w:rsidTr="00BC70C8">
        <w:trPr>
          <w:trHeight w:val="77"/>
        </w:trPr>
        <w:tc>
          <w:tcPr>
            <w:tcW w:w="2547" w:type="dxa"/>
            <w:vAlign w:val="center"/>
          </w:tcPr>
          <w:p w14:paraId="12A43501" w14:textId="77777777" w:rsidR="00FD39AD" w:rsidRDefault="00FD39AD" w:rsidP="00BC70C8">
            <w:pPr>
              <w:rPr>
                <w:rFonts w:ascii="Calibri Light" w:hAnsi="Calibri Light"/>
                <w:sz w:val="20"/>
                <w:szCs w:val="20"/>
              </w:rPr>
            </w:pPr>
            <w:r>
              <w:rPr>
                <w:rFonts w:ascii="Calibri Light" w:hAnsi="Calibri Light"/>
                <w:sz w:val="20"/>
                <w:szCs w:val="20"/>
              </w:rPr>
              <w:t xml:space="preserve">Objetivo 10. Reducir la </w:t>
            </w:r>
            <w:r w:rsidRPr="00F97AAB">
              <w:rPr>
                <w:rFonts w:ascii="Calibri Light" w:hAnsi="Calibri Light"/>
                <w:sz w:val="20"/>
                <w:szCs w:val="20"/>
              </w:rPr>
              <w:t>desigualdad en y entre los países</w:t>
            </w:r>
          </w:p>
        </w:tc>
        <w:tc>
          <w:tcPr>
            <w:tcW w:w="6095" w:type="dxa"/>
            <w:vAlign w:val="center"/>
          </w:tcPr>
          <w:p w14:paraId="40922A6D" w14:textId="77777777" w:rsidR="00FD39AD" w:rsidRDefault="00FD39AD" w:rsidP="00BC70C8">
            <w:pPr>
              <w:jc w:val="both"/>
              <w:rPr>
                <w:rFonts w:ascii="Calibri Light" w:hAnsi="Calibri Light"/>
                <w:sz w:val="20"/>
                <w:szCs w:val="20"/>
              </w:rPr>
            </w:pPr>
            <w:r w:rsidRPr="00AE0053">
              <w:rPr>
                <w:rFonts w:ascii="Calibri Light" w:hAnsi="Calibri Light"/>
                <w:sz w:val="20"/>
                <w:szCs w:val="20"/>
              </w:rPr>
              <w:t>10.2 De aquí a 2030, potenciar y promover la inclusión social, económica y política de todas las personas, independientemente de su edad, sexo, discapacidad, raza, etnia, origen, religión o situación económica u otra condición</w:t>
            </w:r>
            <w:r>
              <w:rPr>
                <w:rFonts w:ascii="Calibri Light" w:hAnsi="Calibri Light"/>
                <w:sz w:val="20"/>
                <w:szCs w:val="20"/>
              </w:rPr>
              <w:t>.</w:t>
            </w:r>
          </w:p>
        </w:tc>
      </w:tr>
      <w:tr w:rsidR="00FD39AD" w:rsidRPr="00E03F46" w14:paraId="7177B5F9" w14:textId="77777777" w:rsidTr="00BC70C8">
        <w:trPr>
          <w:trHeight w:val="77"/>
        </w:trPr>
        <w:tc>
          <w:tcPr>
            <w:tcW w:w="2547" w:type="dxa"/>
            <w:vMerge w:val="restart"/>
          </w:tcPr>
          <w:p w14:paraId="38FB63F1" w14:textId="77777777" w:rsidR="00FD39AD" w:rsidRPr="00E03F46" w:rsidRDefault="00FD39AD" w:rsidP="00BC70C8">
            <w:pPr>
              <w:rPr>
                <w:rFonts w:ascii="Calibri Light" w:hAnsi="Calibri Light"/>
                <w:sz w:val="20"/>
                <w:szCs w:val="20"/>
              </w:rPr>
            </w:pPr>
            <w:r w:rsidRPr="00E03F46">
              <w:rPr>
                <w:rFonts w:ascii="Calibri Light" w:hAnsi="Calibri Light"/>
                <w:sz w:val="20"/>
                <w:szCs w:val="20"/>
              </w:rPr>
              <w:t>Objetivo 11. Lograr que las ciudades y los asentamientos humanos sean inclusivos, seguros, resilientes y sostenibles</w:t>
            </w:r>
            <w:r>
              <w:rPr>
                <w:rFonts w:ascii="Calibri Light" w:hAnsi="Calibri Light"/>
                <w:sz w:val="20"/>
                <w:szCs w:val="20"/>
              </w:rPr>
              <w:t>.</w:t>
            </w:r>
          </w:p>
        </w:tc>
        <w:tc>
          <w:tcPr>
            <w:tcW w:w="6095" w:type="dxa"/>
            <w:vAlign w:val="center"/>
          </w:tcPr>
          <w:p w14:paraId="1F35E3FA"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11.1 A</w:t>
            </w:r>
            <w:r w:rsidRPr="00577D6E">
              <w:rPr>
                <w:rFonts w:ascii="Calibri Light" w:hAnsi="Calibri Light"/>
                <w:sz w:val="20"/>
                <w:szCs w:val="20"/>
              </w:rPr>
              <w:t>segurar el</w:t>
            </w:r>
            <w:r>
              <w:rPr>
                <w:rFonts w:ascii="Calibri Light" w:hAnsi="Calibri Light"/>
                <w:sz w:val="20"/>
                <w:szCs w:val="20"/>
              </w:rPr>
              <w:t xml:space="preserve"> </w:t>
            </w:r>
            <w:r w:rsidRPr="00577D6E">
              <w:rPr>
                <w:rFonts w:ascii="Calibri Light" w:hAnsi="Calibri Light"/>
                <w:sz w:val="20"/>
                <w:szCs w:val="20"/>
              </w:rPr>
              <w:t>acceso de todas las personas</w:t>
            </w:r>
            <w:r>
              <w:rPr>
                <w:rFonts w:ascii="Calibri Light" w:hAnsi="Calibri Light"/>
                <w:sz w:val="20"/>
                <w:szCs w:val="20"/>
              </w:rPr>
              <w:t xml:space="preserve"> </w:t>
            </w:r>
            <w:r w:rsidRPr="00577D6E">
              <w:rPr>
                <w:rFonts w:ascii="Calibri Light" w:hAnsi="Calibri Light"/>
                <w:sz w:val="20"/>
                <w:szCs w:val="20"/>
              </w:rPr>
              <w:t>a viviendas y servicios básicos</w:t>
            </w:r>
            <w:r>
              <w:rPr>
                <w:rFonts w:ascii="Calibri Light" w:hAnsi="Calibri Light"/>
                <w:sz w:val="20"/>
                <w:szCs w:val="20"/>
              </w:rPr>
              <w:t xml:space="preserve"> </w:t>
            </w:r>
            <w:r w:rsidRPr="00577D6E">
              <w:rPr>
                <w:rFonts w:ascii="Calibri Light" w:hAnsi="Calibri Light"/>
                <w:sz w:val="20"/>
                <w:szCs w:val="20"/>
              </w:rPr>
              <w:t>adecuados, seguros y asequibles</w:t>
            </w:r>
            <w:r>
              <w:rPr>
                <w:rFonts w:ascii="Calibri Light" w:hAnsi="Calibri Light"/>
                <w:sz w:val="20"/>
                <w:szCs w:val="20"/>
              </w:rPr>
              <w:t xml:space="preserve"> </w:t>
            </w:r>
            <w:r w:rsidRPr="00577D6E">
              <w:rPr>
                <w:rFonts w:ascii="Calibri Light" w:hAnsi="Calibri Light"/>
                <w:sz w:val="20"/>
                <w:szCs w:val="20"/>
              </w:rPr>
              <w:t>y mejorar los barrios marginales</w:t>
            </w:r>
            <w:r>
              <w:rPr>
                <w:rFonts w:ascii="Calibri Light" w:hAnsi="Calibri Light"/>
                <w:sz w:val="20"/>
                <w:szCs w:val="20"/>
              </w:rPr>
              <w:t>.</w:t>
            </w:r>
          </w:p>
        </w:tc>
      </w:tr>
      <w:tr w:rsidR="00FD39AD" w:rsidRPr="00E03F46" w14:paraId="1376F9CB" w14:textId="77777777" w:rsidTr="00BC70C8">
        <w:trPr>
          <w:trHeight w:val="77"/>
        </w:trPr>
        <w:tc>
          <w:tcPr>
            <w:tcW w:w="2547" w:type="dxa"/>
            <w:vMerge/>
          </w:tcPr>
          <w:p w14:paraId="188D0E97" w14:textId="77777777" w:rsidR="00FD39AD" w:rsidRPr="00E03F46" w:rsidRDefault="00FD39AD" w:rsidP="00BC70C8">
            <w:pPr>
              <w:rPr>
                <w:rFonts w:ascii="Calibri Light" w:hAnsi="Calibri Light"/>
                <w:sz w:val="20"/>
                <w:szCs w:val="20"/>
              </w:rPr>
            </w:pPr>
          </w:p>
        </w:tc>
        <w:tc>
          <w:tcPr>
            <w:tcW w:w="6095" w:type="dxa"/>
            <w:vAlign w:val="center"/>
          </w:tcPr>
          <w:p w14:paraId="76757784"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11.2 </w:t>
            </w:r>
            <w:r w:rsidRPr="004F736B">
              <w:rPr>
                <w:rFonts w:ascii="Calibri Light" w:hAnsi="Calibri Light"/>
                <w:sz w:val="20"/>
                <w:szCs w:val="20"/>
              </w:rPr>
              <w:t>De aquí a 2030, proporcionar acceso a sistemas de transporte seguros, asequibles, accesibles y sostenibles para todos y mejorar la seguridad vial, en particular mediante la ampliación del transporte público, prestando especial atención a las necesidades de las personas en situación de vulnerabilidad, las mujeres, los niños, las personas con discapacidad y las personas de edad</w:t>
            </w:r>
          </w:p>
        </w:tc>
      </w:tr>
      <w:tr w:rsidR="00FD39AD" w:rsidRPr="00E03F46" w14:paraId="6C3935D1" w14:textId="77777777" w:rsidTr="00BC70C8">
        <w:trPr>
          <w:trHeight w:val="77"/>
        </w:trPr>
        <w:tc>
          <w:tcPr>
            <w:tcW w:w="2547" w:type="dxa"/>
            <w:vMerge/>
            <w:vAlign w:val="center"/>
          </w:tcPr>
          <w:p w14:paraId="56599785" w14:textId="77777777" w:rsidR="00FD39AD" w:rsidRPr="00E03F46" w:rsidRDefault="00FD39AD" w:rsidP="00BC70C8">
            <w:pPr>
              <w:jc w:val="both"/>
              <w:rPr>
                <w:rFonts w:ascii="Calibri Light" w:hAnsi="Calibri Light"/>
                <w:sz w:val="20"/>
                <w:szCs w:val="20"/>
              </w:rPr>
            </w:pPr>
          </w:p>
        </w:tc>
        <w:tc>
          <w:tcPr>
            <w:tcW w:w="6095" w:type="dxa"/>
            <w:vAlign w:val="center"/>
          </w:tcPr>
          <w:p w14:paraId="46169AB0"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11.4 Redoblar los esfuerzos para proteger y salvaguardar el patrimonio cultural y natural del mundo.</w:t>
            </w:r>
          </w:p>
        </w:tc>
      </w:tr>
      <w:tr w:rsidR="00FD39AD" w:rsidRPr="00E03F46" w14:paraId="407589A8" w14:textId="77777777" w:rsidTr="00BC70C8">
        <w:trPr>
          <w:trHeight w:val="77"/>
        </w:trPr>
        <w:tc>
          <w:tcPr>
            <w:tcW w:w="2547" w:type="dxa"/>
            <w:vMerge/>
            <w:vAlign w:val="center"/>
          </w:tcPr>
          <w:p w14:paraId="69D271A2" w14:textId="77777777" w:rsidR="00FD39AD" w:rsidRPr="00E03F46" w:rsidRDefault="00FD39AD" w:rsidP="00BC70C8">
            <w:pPr>
              <w:jc w:val="both"/>
              <w:rPr>
                <w:rFonts w:ascii="Calibri Light" w:hAnsi="Calibri Light"/>
                <w:sz w:val="20"/>
                <w:szCs w:val="20"/>
              </w:rPr>
            </w:pPr>
          </w:p>
        </w:tc>
        <w:tc>
          <w:tcPr>
            <w:tcW w:w="6095" w:type="dxa"/>
            <w:vAlign w:val="center"/>
          </w:tcPr>
          <w:p w14:paraId="495E4478"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 xml:space="preserve">11.a </w:t>
            </w:r>
            <w:r w:rsidRPr="000F3971">
              <w:rPr>
                <w:rFonts w:ascii="Calibri Light" w:hAnsi="Calibri Light"/>
                <w:sz w:val="20"/>
                <w:szCs w:val="20"/>
              </w:rPr>
              <w:t>Apoyar los vínculos económicos,</w:t>
            </w:r>
            <w:r>
              <w:rPr>
                <w:rFonts w:ascii="Calibri Light" w:hAnsi="Calibri Light"/>
                <w:sz w:val="20"/>
                <w:szCs w:val="20"/>
              </w:rPr>
              <w:t xml:space="preserve"> </w:t>
            </w:r>
            <w:r w:rsidRPr="000F3971">
              <w:rPr>
                <w:rFonts w:ascii="Calibri Light" w:hAnsi="Calibri Light"/>
                <w:sz w:val="20"/>
                <w:szCs w:val="20"/>
              </w:rPr>
              <w:t>sociales y ambientales</w:t>
            </w:r>
            <w:r>
              <w:rPr>
                <w:rFonts w:ascii="Calibri Light" w:hAnsi="Calibri Light"/>
                <w:sz w:val="20"/>
                <w:szCs w:val="20"/>
              </w:rPr>
              <w:t xml:space="preserve"> </w:t>
            </w:r>
            <w:r w:rsidRPr="000F3971">
              <w:rPr>
                <w:rFonts w:ascii="Calibri Light" w:hAnsi="Calibri Light"/>
                <w:sz w:val="20"/>
                <w:szCs w:val="20"/>
              </w:rPr>
              <w:t>positivos entre las zonas</w:t>
            </w:r>
            <w:r>
              <w:rPr>
                <w:rFonts w:ascii="Calibri Light" w:hAnsi="Calibri Light"/>
                <w:sz w:val="20"/>
                <w:szCs w:val="20"/>
              </w:rPr>
              <w:t xml:space="preserve"> </w:t>
            </w:r>
            <w:r w:rsidRPr="000F3971">
              <w:rPr>
                <w:rFonts w:ascii="Calibri Light" w:hAnsi="Calibri Light"/>
                <w:sz w:val="20"/>
                <w:szCs w:val="20"/>
              </w:rPr>
              <w:t>urbanas, periurbanas y rurales</w:t>
            </w:r>
            <w:r>
              <w:rPr>
                <w:rFonts w:ascii="Calibri Light" w:hAnsi="Calibri Light"/>
                <w:sz w:val="20"/>
                <w:szCs w:val="20"/>
              </w:rPr>
              <w:t xml:space="preserve"> </w:t>
            </w:r>
            <w:r w:rsidRPr="000F3971">
              <w:rPr>
                <w:rFonts w:ascii="Calibri Light" w:hAnsi="Calibri Light"/>
                <w:sz w:val="20"/>
                <w:szCs w:val="20"/>
              </w:rPr>
              <w:t>fortaleciendo la planificación del</w:t>
            </w:r>
            <w:r>
              <w:rPr>
                <w:rFonts w:ascii="Calibri Light" w:hAnsi="Calibri Light"/>
                <w:sz w:val="20"/>
                <w:szCs w:val="20"/>
              </w:rPr>
              <w:t xml:space="preserve"> </w:t>
            </w:r>
            <w:r w:rsidRPr="000F3971">
              <w:rPr>
                <w:rFonts w:ascii="Calibri Light" w:hAnsi="Calibri Light"/>
                <w:sz w:val="20"/>
                <w:szCs w:val="20"/>
              </w:rPr>
              <w:t>desarrollo nacional y regional</w:t>
            </w:r>
            <w:r>
              <w:rPr>
                <w:rFonts w:ascii="Calibri Light" w:hAnsi="Calibri Light"/>
                <w:sz w:val="20"/>
                <w:szCs w:val="20"/>
              </w:rPr>
              <w:t>.</w:t>
            </w:r>
          </w:p>
        </w:tc>
      </w:tr>
      <w:tr w:rsidR="00FD39AD" w:rsidRPr="00E03F46" w14:paraId="70399360" w14:textId="77777777" w:rsidTr="00BC70C8">
        <w:trPr>
          <w:trHeight w:val="77"/>
        </w:trPr>
        <w:tc>
          <w:tcPr>
            <w:tcW w:w="2547" w:type="dxa"/>
            <w:vMerge w:val="restart"/>
          </w:tcPr>
          <w:p w14:paraId="782ED89B" w14:textId="77777777" w:rsidR="00FD39AD" w:rsidRPr="00E03F46" w:rsidRDefault="00FD39AD" w:rsidP="00BC70C8">
            <w:pPr>
              <w:rPr>
                <w:rFonts w:ascii="Calibri Light" w:hAnsi="Calibri Light"/>
                <w:sz w:val="20"/>
                <w:szCs w:val="20"/>
              </w:rPr>
            </w:pPr>
            <w:r>
              <w:rPr>
                <w:rFonts w:ascii="Calibri Light" w:hAnsi="Calibri Light"/>
                <w:sz w:val="20"/>
                <w:szCs w:val="20"/>
              </w:rPr>
              <w:t xml:space="preserve">Objetivo 13. </w:t>
            </w:r>
            <w:r w:rsidRPr="005D1DDF">
              <w:rPr>
                <w:rFonts w:ascii="Calibri Light" w:hAnsi="Calibri Light"/>
                <w:sz w:val="20"/>
                <w:szCs w:val="20"/>
              </w:rPr>
              <w:t>Adoptar medidas urgentes para</w:t>
            </w:r>
            <w:r>
              <w:rPr>
                <w:rFonts w:ascii="Calibri Light" w:hAnsi="Calibri Light"/>
                <w:sz w:val="20"/>
                <w:szCs w:val="20"/>
              </w:rPr>
              <w:t xml:space="preserve"> </w:t>
            </w:r>
            <w:r w:rsidRPr="005D1DDF">
              <w:rPr>
                <w:rFonts w:ascii="Calibri Light" w:hAnsi="Calibri Light"/>
                <w:sz w:val="20"/>
                <w:szCs w:val="20"/>
              </w:rPr>
              <w:lastRenderedPageBreak/>
              <w:t>combatir el cambio climático</w:t>
            </w:r>
            <w:r>
              <w:rPr>
                <w:rFonts w:ascii="Calibri Light" w:hAnsi="Calibri Light"/>
                <w:sz w:val="20"/>
                <w:szCs w:val="20"/>
              </w:rPr>
              <w:t xml:space="preserve"> </w:t>
            </w:r>
            <w:r w:rsidRPr="005D1DDF">
              <w:rPr>
                <w:rFonts w:ascii="Calibri Light" w:hAnsi="Calibri Light"/>
                <w:sz w:val="20"/>
                <w:szCs w:val="20"/>
              </w:rPr>
              <w:t>y sus efectos</w:t>
            </w:r>
            <w:r>
              <w:rPr>
                <w:rFonts w:ascii="Calibri Light" w:hAnsi="Calibri Light"/>
                <w:sz w:val="20"/>
                <w:szCs w:val="20"/>
              </w:rPr>
              <w:t>.</w:t>
            </w:r>
          </w:p>
        </w:tc>
        <w:tc>
          <w:tcPr>
            <w:tcW w:w="6095" w:type="dxa"/>
            <w:vAlign w:val="center"/>
          </w:tcPr>
          <w:p w14:paraId="3838A5B3" w14:textId="77777777" w:rsidR="00FD39AD" w:rsidRDefault="00FD39AD" w:rsidP="00BC70C8">
            <w:pPr>
              <w:jc w:val="both"/>
              <w:rPr>
                <w:rFonts w:ascii="Calibri Light" w:hAnsi="Calibri Light"/>
                <w:sz w:val="20"/>
                <w:szCs w:val="20"/>
              </w:rPr>
            </w:pPr>
            <w:r>
              <w:rPr>
                <w:rFonts w:ascii="Calibri Light" w:hAnsi="Calibri Light"/>
                <w:sz w:val="20"/>
                <w:szCs w:val="20"/>
              </w:rPr>
              <w:lastRenderedPageBreak/>
              <w:t xml:space="preserve">13.1 </w:t>
            </w:r>
            <w:r w:rsidRPr="00CC1090">
              <w:rPr>
                <w:rFonts w:ascii="Calibri Light" w:hAnsi="Calibri Light"/>
                <w:sz w:val="20"/>
                <w:szCs w:val="20"/>
              </w:rPr>
              <w:t>Fortalecer la resiliencia y la</w:t>
            </w:r>
            <w:r>
              <w:rPr>
                <w:rFonts w:ascii="Calibri Light" w:hAnsi="Calibri Light"/>
                <w:sz w:val="20"/>
                <w:szCs w:val="20"/>
              </w:rPr>
              <w:t xml:space="preserve"> </w:t>
            </w:r>
            <w:r w:rsidRPr="00CC1090">
              <w:rPr>
                <w:rFonts w:ascii="Calibri Light" w:hAnsi="Calibri Light"/>
                <w:sz w:val="20"/>
                <w:szCs w:val="20"/>
              </w:rPr>
              <w:t>capacidad de adaptación a los</w:t>
            </w:r>
            <w:r>
              <w:rPr>
                <w:rFonts w:ascii="Calibri Light" w:hAnsi="Calibri Light"/>
                <w:sz w:val="20"/>
                <w:szCs w:val="20"/>
              </w:rPr>
              <w:t xml:space="preserve"> </w:t>
            </w:r>
            <w:r w:rsidRPr="00CC1090">
              <w:rPr>
                <w:rFonts w:ascii="Calibri Light" w:hAnsi="Calibri Light"/>
                <w:sz w:val="20"/>
                <w:szCs w:val="20"/>
              </w:rPr>
              <w:t>riesgos relacionados con el clima</w:t>
            </w:r>
            <w:r>
              <w:rPr>
                <w:rFonts w:ascii="Calibri Light" w:hAnsi="Calibri Light"/>
                <w:sz w:val="20"/>
                <w:szCs w:val="20"/>
              </w:rPr>
              <w:t xml:space="preserve"> </w:t>
            </w:r>
            <w:r w:rsidRPr="00CC1090">
              <w:rPr>
                <w:rFonts w:ascii="Calibri Light" w:hAnsi="Calibri Light"/>
                <w:sz w:val="20"/>
                <w:szCs w:val="20"/>
              </w:rPr>
              <w:t>y los desastres naturales en</w:t>
            </w:r>
            <w:r>
              <w:rPr>
                <w:rFonts w:ascii="Calibri Light" w:hAnsi="Calibri Light"/>
                <w:sz w:val="20"/>
                <w:szCs w:val="20"/>
              </w:rPr>
              <w:t xml:space="preserve"> </w:t>
            </w:r>
            <w:r w:rsidRPr="00CC1090">
              <w:rPr>
                <w:rFonts w:ascii="Calibri Light" w:hAnsi="Calibri Light"/>
                <w:sz w:val="20"/>
                <w:szCs w:val="20"/>
              </w:rPr>
              <w:t>todos los países</w:t>
            </w:r>
            <w:r>
              <w:rPr>
                <w:rFonts w:ascii="Calibri Light" w:hAnsi="Calibri Light"/>
                <w:sz w:val="20"/>
                <w:szCs w:val="20"/>
              </w:rPr>
              <w:t>.</w:t>
            </w:r>
          </w:p>
        </w:tc>
      </w:tr>
      <w:tr w:rsidR="00FD39AD" w:rsidRPr="00E03F46" w14:paraId="42E6A45D" w14:textId="77777777" w:rsidTr="00BC70C8">
        <w:trPr>
          <w:trHeight w:val="77"/>
        </w:trPr>
        <w:tc>
          <w:tcPr>
            <w:tcW w:w="2547" w:type="dxa"/>
            <w:vMerge/>
            <w:vAlign w:val="center"/>
          </w:tcPr>
          <w:p w14:paraId="6BD7B16C" w14:textId="77777777" w:rsidR="00FD39AD" w:rsidRDefault="00FD39AD" w:rsidP="00BC70C8">
            <w:pPr>
              <w:jc w:val="both"/>
              <w:rPr>
                <w:rFonts w:ascii="Calibri Light" w:hAnsi="Calibri Light"/>
                <w:sz w:val="20"/>
                <w:szCs w:val="20"/>
              </w:rPr>
            </w:pPr>
          </w:p>
        </w:tc>
        <w:tc>
          <w:tcPr>
            <w:tcW w:w="6095" w:type="dxa"/>
            <w:vAlign w:val="center"/>
          </w:tcPr>
          <w:p w14:paraId="4CBE7DA3"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13.2 </w:t>
            </w:r>
            <w:r w:rsidRPr="00CC1090">
              <w:rPr>
                <w:rFonts w:ascii="Calibri Light" w:hAnsi="Calibri Light"/>
                <w:sz w:val="20"/>
                <w:szCs w:val="20"/>
              </w:rPr>
              <w:t>Incorporar medidas relativas al</w:t>
            </w:r>
            <w:r>
              <w:rPr>
                <w:rFonts w:ascii="Calibri Light" w:hAnsi="Calibri Light"/>
                <w:sz w:val="20"/>
                <w:szCs w:val="20"/>
              </w:rPr>
              <w:t xml:space="preserve"> </w:t>
            </w:r>
            <w:r w:rsidRPr="00CC1090">
              <w:rPr>
                <w:rFonts w:ascii="Calibri Light" w:hAnsi="Calibri Light"/>
                <w:sz w:val="20"/>
                <w:szCs w:val="20"/>
              </w:rPr>
              <w:t>cambio climático en las políticas,</w:t>
            </w:r>
            <w:r>
              <w:rPr>
                <w:rFonts w:ascii="Calibri Light" w:hAnsi="Calibri Light"/>
                <w:sz w:val="20"/>
                <w:szCs w:val="20"/>
              </w:rPr>
              <w:t xml:space="preserve"> </w:t>
            </w:r>
            <w:r w:rsidRPr="00CC1090">
              <w:rPr>
                <w:rFonts w:ascii="Calibri Light" w:hAnsi="Calibri Light"/>
                <w:sz w:val="20"/>
                <w:szCs w:val="20"/>
              </w:rPr>
              <w:t>estrategias y planes nacionales</w:t>
            </w:r>
            <w:r>
              <w:rPr>
                <w:rFonts w:ascii="Calibri Light" w:hAnsi="Calibri Light"/>
                <w:sz w:val="20"/>
                <w:szCs w:val="20"/>
              </w:rPr>
              <w:t>.</w:t>
            </w:r>
          </w:p>
        </w:tc>
      </w:tr>
      <w:tr w:rsidR="00FD39AD" w:rsidRPr="00E03F46" w14:paraId="1F42BC3F" w14:textId="77777777" w:rsidTr="00BC70C8">
        <w:trPr>
          <w:trHeight w:val="77"/>
        </w:trPr>
        <w:tc>
          <w:tcPr>
            <w:tcW w:w="2547" w:type="dxa"/>
            <w:vMerge/>
            <w:vAlign w:val="center"/>
          </w:tcPr>
          <w:p w14:paraId="253C6EEF" w14:textId="77777777" w:rsidR="00FD39AD" w:rsidRDefault="00FD39AD" w:rsidP="00BC70C8">
            <w:pPr>
              <w:jc w:val="both"/>
              <w:rPr>
                <w:rFonts w:ascii="Calibri Light" w:hAnsi="Calibri Light"/>
                <w:sz w:val="20"/>
                <w:szCs w:val="20"/>
              </w:rPr>
            </w:pPr>
          </w:p>
        </w:tc>
        <w:tc>
          <w:tcPr>
            <w:tcW w:w="6095" w:type="dxa"/>
            <w:vAlign w:val="center"/>
          </w:tcPr>
          <w:p w14:paraId="1A7896ED"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13.3 </w:t>
            </w:r>
            <w:r w:rsidRPr="00CC1090">
              <w:rPr>
                <w:rFonts w:ascii="Calibri Light" w:hAnsi="Calibri Light"/>
                <w:sz w:val="20"/>
                <w:szCs w:val="20"/>
              </w:rPr>
              <w:t>Mejorar la educación, la</w:t>
            </w:r>
            <w:r>
              <w:rPr>
                <w:rFonts w:ascii="Calibri Light" w:hAnsi="Calibri Light"/>
                <w:sz w:val="20"/>
                <w:szCs w:val="20"/>
              </w:rPr>
              <w:t xml:space="preserve"> </w:t>
            </w:r>
            <w:r w:rsidRPr="00CC1090">
              <w:rPr>
                <w:rFonts w:ascii="Calibri Light" w:hAnsi="Calibri Light"/>
                <w:sz w:val="20"/>
                <w:szCs w:val="20"/>
              </w:rPr>
              <w:t>sensibilización y la capacidad</w:t>
            </w:r>
            <w:r>
              <w:rPr>
                <w:rFonts w:ascii="Calibri Light" w:hAnsi="Calibri Light"/>
                <w:sz w:val="20"/>
                <w:szCs w:val="20"/>
              </w:rPr>
              <w:t xml:space="preserve"> </w:t>
            </w:r>
            <w:r w:rsidRPr="00CC1090">
              <w:rPr>
                <w:rFonts w:ascii="Calibri Light" w:hAnsi="Calibri Light"/>
                <w:sz w:val="20"/>
                <w:szCs w:val="20"/>
              </w:rPr>
              <w:t>humana e institucional respecto</w:t>
            </w:r>
            <w:r>
              <w:rPr>
                <w:rFonts w:ascii="Calibri Light" w:hAnsi="Calibri Light"/>
                <w:sz w:val="20"/>
                <w:szCs w:val="20"/>
              </w:rPr>
              <w:t xml:space="preserve"> </w:t>
            </w:r>
            <w:r w:rsidRPr="00CC1090">
              <w:rPr>
                <w:rFonts w:ascii="Calibri Light" w:hAnsi="Calibri Light"/>
                <w:sz w:val="20"/>
                <w:szCs w:val="20"/>
              </w:rPr>
              <w:t>de la mitigación del cambio</w:t>
            </w:r>
            <w:r>
              <w:rPr>
                <w:rFonts w:ascii="Calibri Light" w:hAnsi="Calibri Light"/>
                <w:sz w:val="20"/>
                <w:szCs w:val="20"/>
              </w:rPr>
              <w:t xml:space="preserve"> </w:t>
            </w:r>
            <w:r w:rsidRPr="00CC1090">
              <w:rPr>
                <w:rFonts w:ascii="Calibri Light" w:hAnsi="Calibri Light"/>
                <w:sz w:val="20"/>
                <w:szCs w:val="20"/>
              </w:rPr>
              <w:t>climático, la adaptación a él, la</w:t>
            </w:r>
            <w:r>
              <w:rPr>
                <w:rFonts w:ascii="Calibri Light" w:hAnsi="Calibri Light"/>
                <w:sz w:val="20"/>
                <w:szCs w:val="20"/>
              </w:rPr>
              <w:t xml:space="preserve"> </w:t>
            </w:r>
            <w:r w:rsidRPr="00CC1090">
              <w:rPr>
                <w:rFonts w:ascii="Calibri Light" w:hAnsi="Calibri Light"/>
                <w:sz w:val="20"/>
                <w:szCs w:val="20"/>
              </w:rPr>
              <w:t>reducción de sus efectos y la</w:t>
            </w:r>
            <w:r>
              <w:rPr>
                <w:rFonts w:ascii="Calibri Light" w:hAnsi="Calibri Light"/>
                <w:sz w:val="20"/>
                <w:szCs w:val="20"/>
              </w:rPr>
              <w:t xml:space="preserve"> </w:t>
            </w:r>
            <w:r w:rsidRPr="00CC1090">
              <w:rPr>
                <w:rFonts w:ascii="Calibri Light" w:hAnsi="Calibri Light"/>
                <w:sz w:val="20"/>
                <w:szCs w:val="20"/>
              </w:rPr>
              <w:t>alerta temprana</w:t>
            </w:r>
            <w:r>
              <w:rPr>
                <w:rFonts w:ascii="Calibri Light" w:hAnsi="Calibri Light"/>
                <w:sz w:val="20"/>
                <w:szCs w:val="20"/>
              </w:rPr>
              <w:t>.</w:t>
            </w:r>
          </w:p>
        </w:tc>
      </w:tr>
      <w:tr w:rsidR="00FD39AD" w:rsidRPr="00E03F46" w14:paraId="42068185" w14:textId="77777777" w:rsidTr="00BC70C8">
        <w:trPr>
          <w:trHeight w:val="77"/>
        </w:trPr>
        <w:tc>
          <w:tcPr>
            <w:tcW w:w="2547" w:type="dxa"/>
            <w:vMerge w:val="restart"/>
            <w:vAlign w:val="center"/>
          </w:tcPr>
          <w:p w14:paraId="5E3C6E90" w14:textId="77777777" w:rsidR="00FD39AD" w:rsidRDefault="00FD39AD" w:rsidP="00BC70C8">
            <w:pPr>
              <w:jc w:val="both"/>
              <w:rPr>
                <w:rFonts w:ascii="Calibri Light" w:hAnsi="Calibri Light"/>
                <w:sz w:val="20"/>
                <w:szCs w:val="20"/>
              </w:rPr>
            </w:pPr>
            <w:r w:rsidRPr="00DC4B68">
              <w:rPr>
                <w:rFonts w:ascii="Calibri Light" w:hAnsi="Calibri Light"/>
                <w:sz w:val="20"/>
                <w:szCs w:val="20"/>
              </w:rPr>
              <w:t>Objetivo 1</w:t>
            </w:r>
            <w:r>
              <w:rPr>
                <w:rFonts w:ascii="Calibri Light" w:hAnsi="Calibri Light"/>
                <w:sz w:val="20"/>
                <w:szCs w:val="20"/>
              </w:rPr>
              <w:t>5</w:t>
            </w:r>
            <w:r w:rsidRPr="00DC4B68">
              <w:rPr>
                <w:rFonts w:ascii="Calibri Light" w:hAnsi="Calibri Light"/>
                <w:sz w:val="20"/>
                <w:szCs w:val="20"/>
              </w:rPr>
              <w:t>.</w:t>
            </w:r>
            <w:r>
              <w:rPr>
                <w:rFonts w:ascii="Calibri Light" w:hAnsi="Calibri Light"/>
                <w:sz w:val="20"/>
                <w:szCs w:val="20"/>
              </w:rPr>
              <w:t xml:space="preserve"> Proteger, restablecer y promover el uso sostenible de los ecosistemas terrestres, gestionar sosteniblemente los bosques, luchar contra la desertificación, detener e invertir la degradación de las tierras y detener la </w:t>
            </w:r>
            <w:r w:rsidRPr="00737991">
              <w:rPr>
                <w:rFonts w:ascii="Calibri Light" w:hAnsi="Calibri Light"/>
                <w:sz w:val="20"/>
                <w:szCs w:val="20"/>
              </w:rPr>
              <w:t>pérdida de biodiversidad</w:t>
            </w:r>
          </w:p>
        </w:tc>
        <w:tc>
          <w:tcPr>
            <w:tcW w:w="6095" w:type="dxa"/>
          </w:tcPr>
          <w:p w14:paraId="4F6A748F" w14:textId="77777777" w:rsidR="00FD39AD" w:rsidRDefault="00FD39AD" w:rsidP="00BC70C8">
            <w:pPr>
              <w:rPr>
                <w:rFonts w:ascii="Calibri Light" w:hAnsi="Calibri Light"/>
                <w:sz w:val="20"/>
                <w:szCs w:val="20"/>
              </w:rPr>
            </w:pPr>
            <w:r>
              <w:rPr>
                <w:rFonts w:ascii="Calibri Light" w:hAnsi="Calibri Light"/>
                <w:sz w:val="20"/>
                <w:szCs w:val="20"/>
              </w:rPr>
              <w:t xml:space="preserve">15.1 </w:t>
            </w:r>
            <w:r w:rsidRPr="00860092">
              <w:rPr>
                <w:rFonts w:ascii="Calibri Light" w:hAnsi="Calibri Light"/>
                <w:sz w:val="20"/>
                <w:szCs w:val="20"/>
              </w:rPr>
              <w:t>Para 2020, promover la gestión sostenible de todos los tipos de bosques, poner fin a la deforestación, recuperar los bosques degradados e incrementar la forestación y la reforestación a nivel mundial</w:t>
            </w:r>
          </w:p>
        </w:tc>
      </w:tr>
      <w:tr w:rsidR="00FD39AD" w:rsidRPr="00E03F46" w14:paraId="30740159" w14:textId="77777777" w:rsidTr="00BC70C8">
        <w:trPr>
          <w:trHeight w:val="77"/>
        </w:trPr>
        <w:tc>
          <w:tcPr>
            <w:tcW w:w="2547" w:type="dxa"/>
            <w:vMerge/>
            <w:vAlign w:val="center"/>
          </w:tcPr>
          <w:p w14:paraId="0EA3908E" w14:textId="77777777" w:rsidR="00FD39AD" w:rsidRPr="00DC4B68" w:rsidRDefault="00FD39AD" w:rsidP="00BC70C8">
            <w:pPr>
              <w:jc w:val="both"/>
              <w:rPr>
                <w:rFonts w:ascii="Calibri Light" w:hAnsi="Calibri Light"/>
                <w:sz w:val="20"/>
                <w:szCs w:val="20"/>
              </w:rPr>
            </w:pPr>
          </w:p>
        </w:tc>
        <w:tc>
          <w:tcPr>
            <w:tcW w:w="6095" w:type="dxa"/>
            <w:vAlign w:val="center"/>
          </w:tcPr>
          <w:p w14:paraId="33ED44C5"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15.4 </w:t>
            </w:r>
            <w:r w:rsidRPr="00860092">
              <w:rPr>
                <w:rFonts w:ascii="Calibri Light" w:hAnsi="Calibri Light"/>
                <w:sz w:val="20"/>
                <w:szCs w:val="20"/>
              </w:rPr>
              <w:t>Para 2030, velar por la conservación de los ecosistemas montañosos, incluida su diversidad biológica, a fin de mejorar su capacidad de proporcionar beneficios esenciales para el desarrollo sostenible</w:t>
            </w:r>
          </w:p>
        </w:tc>
      </w:tr>
      <w:tr w:rsidR="00FD39AD" w:rsidRPr="00E03F46" w14:paraId="3B7B5BC4" w14:textId="77777777" w:rsidTr="00BC70C8">
        <w:trPr>
          <w:trHeight w:val="77"/>
        </w:trPr>
        <w:tc>
          <w:tcPr>
            <w:tcW w:w="2547" w:type="dxa"/>
            <w:vMerge/>
            <w:vAlign w:val="center"/>
          </w:tcPr>
          <w:p w14:paraId="6D648D9E" w14:textId="77777777" w:rsidR="00FD39AD" w:rsidRPr="00DC4B68" w:rsidRDefault="00FD39AD" w:rsidP="00BC70C8">
            <w:pPr>
              <w:jc w:val="both"/>
              <w:rPr>
                <w:rFonts w:ascii="Calibri Light" w:hAnsi="Calibri Light"/>
                <w:sz w:val="20"/>
                <w:szCs w:val="20"/>
              </w:rPr>
            </w:pPr>
          </w:p>
        </w:tc>
        <w:tc>
          <w:tcPr>
            <w:tcW w:w="6095" w:type="dxa"/>
            <w:vAlign w:val="center"/>
          </w:tcPr>
          <w:p w14:paraId="4599E1E1" w14:textId="77777777" w:rsidR="00FD39AD" w:rsidRDefault="00FD39AD" w:rsidP="00BC70C8">
            <w:pPr>
              <w:jc w:val="both"/>
              <w:rPr>
                <w:rFonts w:ascii="Calibri Light" w:hAnsi="Calibri Light"/>
                <w:sz w:val="20"/>
                <w:szCs w:val="20"/>
              </w:rPr>
            </w:pPr>
            <w:r>
              <w:rPr>
                <w:rFonts w:ascii="Calibri Light" w:hAnsi="Calibri Light"/>
                <w:sz w:val="20"/>
                <w:szCs w:val="20"/>
              </w:rPr>
              <w:t xml:space="preserve">15.5 </w:t>
            </w:r>
            <w:r w:rsidRPr="00860092">
              <w:rPr>
                <w:rFonts w:ascii="Calibri Light" w:hAnsi="Calibri Light"/>
                <w:sz w:val="20"/>
                <w:szCs w:val="20"/>
              </w:rPr>
              <w:t>Adoptar medidas urgentes y significativas para reducir la degradación de los hábitats naturales, detener la pérdida de la diversidad biológica y, para 2020, proteger las especies amenazadas y evitar su extinción</w:t>
            </w:r>
          </w:p>
        </w:tc>
      </w:tr>
      <w:tr w:rsidR="00FD39AD" w:rsidRPr="00E03F46" w14:paraId="4D6C882D" w14:textId="77777777" w:rsidTr="00BC70C8">
        <w:trPr>
          <w:trHeight w:val="77"/>
        </w:trPr>
        <w:tc>
          <w:tcPr>
            <w:tcW w:w="2547" w:type="dxa"/>
            <w:vMerge w:val="restart"/>
            <w:vAlign w:val="center"/>
          </w:tcPr>
          <w:p w14:paraId="067C3EAE" w14:textId="77777777" w:rsidR="00FD39AD" w:rsidRPr="00DC4B68" w:rsidRDefault="00FD39AD" w:rsidP="00BC70C8">
            <w:pPr>
              <w:rPr>
                <w:rFonts w:ascii="Calibri Light" w:hAnsi="Calibri Light"/>
                <w:sz w:val="20"/>
                <w:szCs w:val="20"/>
              </w:rPr>
            </w:pPr>
            <w:r w:rsidRPr="00DC4B68">
              <w:rPr>
                <w:rFonts w:ascii="Calibri Light" w:hAnsi="Calibri Light"/>
                <w:sz w:val="20"/>
                <w:szCs w:val="20"/>
              </w:rPr>
              <w:t>Objetivo 16. Promover sociedades pacíficas e inclusivas para el desarrollo sostenible, facilitar el acceso a la justicia para todos y construir a todos los niveles instituciones eficaces e inclusivas que rindan cuentas</w:t>
            </w:r>
            <w:r>
              <w:rPr>
                <w:rFonts w:ascii="Calibri Light" w:hAnsi="Calibri Light"/>
                <w:sz w:val="20"/>
                <w:szCs w:val="20"/>
              </w:rPr>
              <w:t>.</w:t>
            </w:r>
          </w:p>
        </w:tc>
        <w:tc>
          <w:tcPr>
            <w:tcW w:w="6095" w:type="dxa"/>
            <w:vAlign w:val="center"/>
          </w:tcPr>
          <w:p w14:paraId="677D4FD5" w14:textId="77777777" w:rsidR="00FD39AD" w:rsidRPr="00DC4B68" w:rsidRDefault="00FD39AD" w:rsidP="00BC70C8">
            <w:pPr>
              <w:jc w:val="both"/>
              <w:rPr>
                <w:rFonts w:ascii="Calibri Light" w:hAnsi="Calibri Light"/>
                <w:sz w:val="20"/>
                <w:szCs w:val="20"/>
              </w:rPr>
            </w:pPr>
            <w:r>
              <w:rPr>
                <w:rFonts w:ascii="Calibri Light" w:hAnsi="Calibri Light"/>
                <w:sz w:val="20"/>
                <w:szCs w:val="20"/>
              </w:rPr>
              <w:t xml:space="preserve">16.1 </w:t>
            </w:r>
            <w:r w:rsidRPr="000863CF">
              <w:rPr>
                <w:rFonts w:ascii="Calibri Light" w:hAnsi="Calibri Light"/>
                <w:sz w:val="20"/>
                <w:szCs w:val="20"/>
              </w:rPr>
              <w:t>Reducir significativamente</w:t>
            </w:r>
            <w:r>
              <w:rPr>
                <w:rFonts w:ascii="Calibri Light" w:hAnsi="Calibri Light"/>
                <w:sz w:val="20"/>
                <w:szCs w:val="20"/>
              </w:rPr>
              <w:t xml:space="preserve"> </w:t>
            </w:r>
            <w:r w:rsidRPr="000863CF">
              <w:rPr>
                <w:rFonts w:ascii="Calibri Light" w:hAnsi="Calibri Light"/>
                <w:sz w:val="20"/>
                <w:szCs w:val="20"/>
              </w:rPr>
              <w:t>todas las formas de violencia y</w:t>
            </w:r>
            <w:r>
              <w:rPr>
                <w:rFonts w:ascii="Calibri Light" w:hAnsi="Calibri Light"/>
                <w:sz w:val="20"/>
                <w:szCs w:val="20"/>
              </w:rPr>
              <w:t xml:space="preserve"> </w:t>
            </w:r>
            <w:r w:rsidRPr="000863CF">
              <w:rPr>
                <w:rFonts w:ascii="Calibri Light" w:hAnsi="Calibri Light"/>
                <w:sz w:val="20"/>
                <w:szCs w:val="20"/>
              </w:rPr>
              <w:t>las correspondientes tasas de</w:t>
            </w:r>
            <w:r>
              <w:rPr>
                <w:rFonts w:ascii="Calibri Light" w:hAnsi="Calibri Light"/>
                <w:sz w:val="20"/>
                <w:szCs w:val="20"/>
              </w:rPr>
              <w:t xml:space="preserve"> </w:t>
            </w:r>
            <w:r w:rsidRPr="000863CF">
              <w:rPr>
                <w:rFonts w:ascii="Calibri Light" w:hAnsi="Calibri Light"/>
                <w:sz w:val="20"/>
                <w:szCs w:val="20"/>
              </w:rPr>
              <w:t>mortalidad en todo el mundo</w:t>
            </w:r>
            <w:r>
              <w:rPr>
                <w:rFonts w:ascii="Calibri Light" w:hAnsi="Calibri Light"/>
                <w:sz w:val="20"/>
                <w:szCs w:val="20"/>
              </w:rPr>
              <w:t>.</w:t>
            </w:r>
          </w:p>
        </w:tc>
      </w:tr>
      <w:tr w:rsidR="00FD39AD" w:rsidRPr="00E03F46" w14:paraId="0BDE0FE3" w14:textId="77777777" w:rsidTr="00BC70C8">
        <w:trPr>
          <w:trHeight w:val="77"/>
        </w:trPr>
        <w:tc>
          <w:tcPr>
            <w:tcW w:w="2547" w:type="dxa"/>
            <w:vMerge/>
            <w:vAlign w:val="center"/>
          </w:tcPr>
          <w:p w14:paraId="57B11278" w14:textId="77777777" w:rsidR="00FD39AD" w:rsidRPr="00DC4B68" w:rsidRDefault="00FD39AD" w:rsidP="00BC70C8">
            <w:pPr>
              <w:rPr>
                <w:rFonts w:ascii="Calibri Light" w:hAnsi="Calibri Light"/>
                <w:sz w:val="20"/>
                <w:szCs w:val="20"/>
              </w:rPr>
            </w:pPr>
          </w:p>
        </w:tc>
        <w:tc>
          <w:tcPr>
            <w:tcW w:w="6095" w:type="dxa"/>
            <w:vAlign w:val="center"/>
          </w:tcPr>
          <w:p w14:paraId="3F1E638E" w14:textId="77777777" w:rsidR="00FD39AD" w:rsidRPr="00DC4B68" w:rsidRDefault="00FD39AD" w:rsidP="00BC70C8">
            <w:pPr>
              <w:jc w:val="both"/>
              <w:rPr>
                <w:rFonts w:ascii="Calibri Light" w:hAnsi="Calibri Light"/>
                <w:sz w:val="20"/>
                <w:szCs w:val="20"/>
              </w:rPr>
            </w:pPr>
            <w:r w:rsidRPr="00DC4B68">
              <w:rPr>
                <w:rFonts w:ascii="Calibri Light" w:hAnsi="Calibri Light"/>
                <w:sz w:val="20"/>
                <w:szCs w:val="20"/>
              </w:rPr>
              <w:t>16.3 Promover el estado de derecho en los planos nacional e internacional y garantizar la igualdad de acceso a la justicia para todos.</w:t>
            </w:r>
          </w:p>
        </w:tc>
      </w:tr>
      <w:tr w:rsidR="00FD39AD" w:rsidRPr="00E03F46" w14:paraId="5A74269D" w14:textId="77777777" w:rsidTr="00BC70C8">
        <w:trPr>
          <w:trHeight w:val="77"/>
        </w:trPr>
        <w:tc>
          <w:tcPr>
            <w:tcW w:w="2547" w:type="dxa"/>
            <w:vMerge/>
            <w:vAlign w:val="center"/>
          </w:tcPr>
          <w:p w14:paraId="61142E03" w14:textId="77777777" w:rsidR="00FD39AD" w:rsidRPr="00DC4B68" w:rsidRDefault="00FD39AD" w:rsidP="00BC70C8">
            <w:pPr>
              <w:rPr>
                <w:rFonts w:ascii="Calibri Light" w:hAnsi="Calibri Light"/>
                <w:sz w:val="20"/>
                <w:szCs w:val="20"/>
              </w:rPr>
            </w:pPr>
          </w:p>
        </w:tc>
        <w:tc>
          <w:tcPr>
            <w:tcW w:w="6095" w:type="dxa"/>
            <w:vAlign w:val="center"/>
          </w:tcPr>
          <w:p w14:paraId="5E360BEB" w14:textId="77777777" w:rsidR="00FD39AD" w:rsidRPr="00DC4B68" w:rsidRDefault="00FD39AD" w:rsidP="00BC70C8">
            <w:pPr>
              <w:jc w:val="both"/>
              <w:rPr>
                <w:rFonts w:ascii="Calibri Light" w:hAnsi="Calibri Light"/>
                <w:sz w:val="20"/>
                <w:szCs w:val="20"/>
              </w:rPr>
            </w:pPr>
            <w:r>
              <w:rPr>
                <w:rFonts w:ascii="Calibri Light" w:hAnsi="Calibri Light"/>
                <w:sz w:val="20"/>
                <w:szCs w:val="20"/>
              </w:rPr>
              <w:t xml:space="preserve">16.7 </w:t>
            </w:r>
            <w:r w:rsidRPr="004779BE">
              <w:rPr>
                <w:rFonts w:ascii="Calibri Light" w:hAnsi="Calibri Light"/>
                <w:sz w:val="20"/>
                <w:szCs w:val="20"/>
              </w:rPr>
              <w:t>Garantizar la adopción en</w:t>
            </w:r>
            <w:r>
              <w:rPr>
                <w:rFonts w:ascii="Calibri Light" w:hAnsi="Calibri Light"/>
                <w:sz w:val="20"/>
                <w:szCs w:val="20"/>
              </w:rPr>
              <w:t xml:space="preserve"> </w:t>
            </w:r>
            <w:r w:rsidRPr="004779BE">
              <w:rPr>
                <w:rFonts w:ascii="Calibri Light" w:hAnsi="Calibri Light"/>
                <w:sz w:val="20"/>
                <w:szCs w:val="20"/>
              </w:rPr>
              <w:t>todos los niveles de decisiones</w:t>
            </w:r>
            <w:r>
              <w:rPr>
                <w:rFonts w:ascii="Calibri Light" w:hAnsi="Calibri Light"/>
                <w:sz w:val="20"/>
                <w:szCs w:val="20"/>
              </w:rPr>
              <w:t xml:space="preserve"> </w:t>
            </w:r>
            <w:r w:rsidRPr="004779BE">
              <w:rPr>
                <w:rFonts w:ascii="Calibri Light" w:hAnsi="Calibri Light"/>
                <w:sz w:val="20"/>
                <w:szCs w:val="20"/>
              </w:rPr>
              <w:t>inclusivas, participativas y</w:t>
            </w:r>
            <w:r>
              <w:rPr>
                <w:rFonts w:ascii="Calibri Light" w:hAnsi="Calibri Light"/>
                <w:sz w:val="20"/>
                <w:szCs w:val="20"/>
              </w:rPr>
              <w:t xml:space="preserve"> </w:t>
            </w:r>
            <w:r w:rsidRPr="004779BE">
              <w:rPr>
                <w:rFonts w:ascii="Calibri Light" w:hAnsi="Calibri Light"/>
                <w:sz w:val="20"/>
                <w:szCs w:val="20"/>
              </w:rPr>
              <w:t>representativas que respondan a</w:t>
            </w:r>
            <w:r>
              <w:rPr>
                <w:rFonts w:ascii="Calibri Light" w:hAnsi="Calibri Light"/>
                <w:sz w:val="20"/>
                <w:szCs w:val="20"/>
              </w:rPr>
              <w:t xml:space="preserve"> </w:t>
            </w:r>
            <w:r w:rsidRPr="004779BE">
              <w:rPr>
                <w:rFonts w:ascii="Calibri Light" w:hAnsi="Calibri Light"/>
                <w:sz w:val="20"/>
                <w:szCs w:val="20"/>
              </w:rPr>
              <w:t>las necesidades</w:t>
            </w:r>
            <w:r>
              <w:rPr>
                <w:rFonts w:ascii="Calibri Light" w:hAnsi="Calibri Light"/>
                <w:sz w:val="20"/>
                <w:szCs w:val="20"/>
              </w:rPr>
              <w:t>.</w:t>
            </w:r>
          </w:p>
        </w:tc>
      </w:tr>
      <w:tr w:rsidR="00FD39AD" w:rsidRPr="00E03F46" w14:paraId="05BF6949" w14:textId="77777777" w:rsidTr="00BC70C8">
        <w:trPr>
          <w:trHeight w:val="77"/>
        </w:trPr>
        <w:tc>
          <w:tcPr>
            <w:tcW w:w="2547" w:type="dxa"/>
            <w:vMerge/>
          </w:tcPr>
          <w:p w14:paraId="34FA329F" w14:textId="77777777" w:rsidR="00FD39AD" w:rsidRPr="00DC4B68" w:rsidRDefault="00FD39AD" w:rsidP="00BC70C8">
            <w:pPr>
              <w:rPr>
                <w:rFonts w:ascii="Calibri Light" w:hAnsi="Calibri Light"/>
                <w:sz w:val="20"/>
                <w:szCs w:val="20"/>
              </w:rPr>
            </w:pPr>
          </w:p>
        </w:tc>
        <w:tc>
          <w:tcPr>
            <w:tcW w:w="6095" w:type="dxa"/>
            <w:vAlign w:val="center"/>
          </w:tcPr>
          <w:p w14:paraId="7D74D294" w14:textId="77777777" w:rsidR="00FD39AD" w:rsidRPr="00DC4B68" w:rsidRDefault="00FD39AD" w:rsidP="00BC70C8">
            <w:pPr>
              <w:jc w:val="both"/>
              <w:rPr>
                <w:rFonts w:ascii="Calibri Light" w:hAnsi="Calibri Light"/>
                <w:sz w:val="20"/>
                <w:szCs w:val="20"/>
              </w:rPr>
            </w:pPr>
            <w:r w:rsidRPr="00DC4B68">
              <w:rPr>
                <w:rFonts w:ascii="Calibri Light" w:hAnsi="Calibri Light"/>
                <w:sz w:val="20"/>
                <w:szCs w:val="20"/>
              </w:rPr>
              <w:t>16.10 Garantizar el acceso público a la información y proteger las libertades fundamentales, de conformidad con las leyes nacionales y los acuerdos internacionales</w:t>
            </w:r>
            <w:r>
              <w:rPr>
                <w:rFonts w:ascii="Calibri Light" w:hAnsi="Calibri Light"/>
                <w:sz w:val="20"/>
                <w:szCs w:val="20"/>
              </w:rPr>
              <w:t>.</w:t>
            </w:r>
          </w:p>
        </w:tc>
      </w:tr>
      <w:tr w:rsidR="00FD39AD" w:rsidRPr="00E03F46" w14:paraId="71E55597" w14:textId="77777777" w:rsidTr="00BC70C8">
        <w:trPr>
          <w:trHeight w:val="77"/>
        </w:trPr>
        <w:tc>
          <w:tcPr>
            <w:tcW w:w="2547" w:type="dxa"/>
            <w:vMerge/>
          </w:tcPr>
          <w:p w14:paraId="1B36D031" w14:textId="77777777" w:rsidR="00FD39AD" w:rsidRPr="00DC4B68" w:rsidRDefault="00FD39AD" w:rsidP="00BC70C8">
            <w:pPr>
              <w:rPr>
                <w:rFonts w:ascii="Calibri Light" w:hAnsi="Calibri Light"/>
                <w:sz w:val="20"/>
                <w:szCs w:val="20"/>
              </w:rPr>
            </w:pPr>
          </w:p>
        </w:tc>
        <w:tc>
          <w:tcPr>
            <w:tcW w:w="6095" w:type="dxa"/>
            <w:vAlign w:val="center"/>
          </w:tcPr>
          <w:p w14:paraId="20DDA3E5" w14:textId="77777777" w:rsidR="00FD39AD" w:rsidRPr="00DC4B68" w:rsidRDefault="00FD39AD" w:rsidP="00BC70C8">
            <w:pPr>
              <w:jc w:val="both"/>
              <w:rPr>
                <w:rFonts w:ascii="Calibri Light" w:hAnsi="Calibri Light"/>
                <w:sz w:val="20"/>
                <w:szCs w:val="20"/>
              </w:rPr>
            </w:pPr>
            <w:r w:rsidRPr="00DC4B68">
              <w:rPr>
                <w:rFonts w:ascii="Calibri Light" w:hAnsi="Calibri Light"/>
                <w:sz w:val="20"/>
                <w:szCs w:val="20"/>
              </w:rPr>
              <w:t>16</w:t>
            </w:r>
            <w:r>
              <w:rPr>
                <w:rFonts w:ascii="Calibri Light" w:hAnsi="Calibri Light"/>
                <w:sz w:val="20"/>
                <w:szCs w:val="20"/>
              </w:rPr>
              <w:t>.</w:t>
            </w:r>
            <w:r w:rsidRPr="00DC4B68">
              <w:rPr>
                <w:rFonts w:ascii="Calibri Light" w:hAnsi="Calibri Light"/>
                <w:sz w:val="20"/>
                <w:szCs w:val="20"/>
              </w:rPr>
              <w:t>b</w:t>
            </w:r>
            <w:r>
              <w:rPr>
                <w:rFonts w:ascii="Calibri Light" w:hAnsi="Calibri Light"/>
                <w:sz w:val="20"/>
                <w:szCs w:val="20"/>
              </w:rPr>
              <w:t>.</w:t>
            </w:r>
            <w:r w:rsidRPr="00DC4B68">
              <w:rPr>
                <w:rFonts w:ascii="Calibri Light" w:hAnsi="Calibri Light"/>
                <w:sz w:val="20"/>
                <w:szCs w:val="20"/>
              </w:rPr>
              <w:t xml:space="preserve"> Promover y aplicar leyes y políticas no discriminatorias en favor del desarrollo sostenible</w:t>
            </w:r>
            <w:r>
              <w:rPr>
                <w:rFonts w:ascii="Calibri Light" w:hAnsi="Calibri Light"/>
                <w:sz w:val="20"/>
                <w:szCs w:val="20"/>
              </w:rPr>
              <w:t xml:space="preserve">. </w:t>
            </w:r>
          </w:p>
        </w:tc>
      </w:tr>
      <w:tr w:rsidR="00FD39AD" w:rsidRPr="00E03F46" w14:paraId="4D5A6419" w14:textId="77777777" w:rsidTr="00BC70C8">
        <w:trPr>
          <w:trHeight w:val="831"/>
        </w:trPr>
        <w:tc>
          <w:tcPr>
            <w:tcW w:w="2547" w:type="dxa"/>
            <w:vMerge w:val="restart"/>
            <w:vAlign w:val="center"/>
          </w:tcPr>
          <w:p w14:paraId="0611740D"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Objetivo 17. Fortalecer los medios de implementación y revitalizar la Alianza Mundial para el Desarrollo Sostenible</w:t>
            </w:r>
          </w:p>
        </w:tc>
        <w:tc>
          <w:tcPr>
            <w:tcW w:w="6095" w:type="dxa"/>
            <w:vAlign w:val="center"/>
          </w:tcPr>
          <w:p w14:paraId="669DC34E" w14:textId="77777777" w:rsidR="00FD39AD" w:rsidRPr="00E03F46" w:rsidRDefault="00FD39AD" w:rsidP="00BC70C8">
            <w:pPr>
              <w:jc w:val="both"/>
              <w:rPr>
                <w:rFonts w:ascii="Calibri Light" w:hAnsi="Calibri Light"/>
                <w:sz w:val="20"/>
                <w:szCs w:val="20"/>
              </w:rPr>
            </w:pPr>
            <w:r w:rsidRPr="00E03F46">
              <w:rPr>
                <w:rFonts w:ascii="Calibri Light" w:hAnsi="Calibri Light"/>
                <w:sz w:val="20"/>
                <w:szCs w:val="20"/>
              </w:rPr>
              <w:t>17.17 Fomentar y promover la constitución de alianzas eficaces en las esferas pública, público-privada y de la sociedad civil, aprovechando la experiencia y las estrategias de obtención de recursos de las alianzas</w:t>
            </w:r>
            <w:r>
              <w:rPr>
                <w:rFonts w:ascii="Calibri Light" w:hAnsi="Calibri Light"/>
                <w:sz w:val="20"/>
                <w:szCs w:val="20"/>
              </w:rPr>
              <w:t>.</w:t>
            </w:r>
          </w:p>
        </w:tc>
      </w:tr>
      <w:tr w:rsidR="00FD39AD" w:rsidRPr="00E03F46" w14:paraId="29938163" w14:textId="77777777" w:rsidTr="00BC70C8">
        <w:trPr>
          <w:trHeight w:val="1171"/>
        </w:trPr>
        <w:tc>
          <w:tcPr>
            <w:tcW w:w="2547" w:type="dxa"/>
            <w:vMerge/>
            <w:vAlign w:val="center"/>
          </w:tcPr>
          <w:p w14:paraId="1FBEE7FA" w14:textId="77777777" w:rsidR="00FD39AD" w:rsidRPr="00E03F46" w:rsidRDefault="00FD39AD" w:rsidP="00BC70C8">
            <w:pPr>
              <w:jc w:val="both"/>
              <w:rPr>
                <w:rFonts w:ascii="Calibri Light" w:hAnsi="Calibri Light"/>
                <w:sz w:val="20"/>
                <w:szCs w:val="20"/>
              </w:rPr>
            </w:pPr>
          </w:p>
        </w:tc>
        <w:tc>
          <w:tcPr>
            <w:tcW w:w="6095" w:type="dxa"/>
            <w:vAlign w:val="center"/>
          </w:tcPr>
          <w:p w14:paraId="79D633F0" w14:textId="77777777" w:rsidR="00FD39AD" w:rsidRPr="00E03F46" w:rsidRDefault="00FD39AD" w:rsidP="00BC70C8">
            <w:pPr>
              <w:jc w:val="both"/>
              <w:rPr>
                <w:rFonts w:ascii="Calibri Light" w:hAnsi="Calibri Light"/>
                <w:sz w:val="20"/>
                <w:szCs w:val="20"/>
              </w:rPr>
            </w:pPr>
            <w:r>
              <w:rPr>
                <w:rFonts w:ascii="Calibri Light" w:hAnsi="Calibri Light"/>
                <w:sz w:val="20"/>
                <w:szCs w:val="20"/>
              </w:rPr>
              <w:t>17.18 M</w:t>
            </w:r>
            <w:r w:rsidRPr="00B720CF">
              <w:rPr>
                <w:rFonts w:ascii="Calibri Light" w:hAnsi="Calibri Light"/>
                <w:sz w:val="20"/>
                <w:szCs w:val="20"/>
              </w:rPr>
              <w:t>ejorar</w:t>
            </w:r>
            <w:r>
              <w:rPr>
                <w:rFonts w:ascii="Calibri Light" w:hAnsi="Calibri Light"/>
                <w:sz w:val="20"/>
                <w:szCs w:val="20"/>
              </w:rPr>
              <w:t xml:space="preserve"> </w:t>
            </w:r>
            <w:r w:rsidRPr="00B720CF">
              <w:rPr>
                <w:rFonts w:ascii="Calibri Light" w:hAnsi="Calibri Light"/>
                <w:sz w:val="20"/>
                <w:szCs w:val="20"/>
              </w:rPr>
              <w:t>el apoyo a la creación de</w:t>
            </w:r>
            <w:r>
              <w:rPr>
                <w:rFonts w:ascii="Calibri Light" w:hAnsi="Calibri Light"/>
                <w:sz w:val="20"/>
                <w:szCs w:val="20"/>
              </w:rPr>
              <w:t xml:space="preserve"> </w:t>
            </w:r>
            <w:r w:rsidRPr="00B720CF">
              <w:rPr>
                <w:rFonts w:ascii="Calibri Light" w:hAnsi="Calibri Light"/>
                <w:sz w:val="20"/>
                <w:szCs w:val="20"/>
              </w:rPr>
              <w:t>capacidad prestado a los</w:t>
            </w:r>
            <w:r>
              <w:rPr>
                <w:rFonts w:ascii="Calibri Light" w:hAnsi="Calibri Light"/>
                <w:sz w:val="20"/>
                <w:szCs w:val="20"/>
              </w:rPr>
              <w:t xml:space="preserve"> </w:t>
            </w:r>
            <w:r w:rsidRPr="00B720CF">
              <w:rPr>
                <w:rFonts w:ascii="Calibri Light" w:hAnsi="Calibri Light"/>
                <w:sz w:val="20"/>
                <w:szCs w:val="20"/>
              </w:rPr>
              <w:t>países en desarrollo, incluidos</w:t>
            </w:r>
            <w:r>
              <w:rPr>
                <w:rFonts w:ascii="Calibri Light" w:hAnsi="Calibri Light"/>
                <w:sz w:val="20"/>
                <w:szCs w:val="20"/>
              </w:rPr>
              <w:t xml:space="preserve"> </w:t>
            </w:r>
            <w:r w:rsidRPr="00B720CF">
              <w:rPr>
                <w:rFonts w:ascii="Calibri Light" w:hAnsi="Calibri Light"/>
                <w:sz w:val="20"/>
                <w:szCs w:val="20"/>
              </w:rPr>
              <w:t>los países menos adelantados</w:t>
            </w:r>
            <w:r>
              <w:rPr>
                <w:rFonts w:ascii="Calibri Light" w:hAnsi="Calibri Light"/>
                <w:sz w:val="20"/>
                <w:szCs w:val="20"/>
              </w:rPr>
              <w:t xml:space="preserve"> </w:t>
            </w:r>
            <w:r w:rsidRPr="00B720CF">
              <w:rPr>
                <w:rFonts w:ascii="Calibri Light" w:hAnsi="Calibri Light"/>
                <w:sz w:val="20"/>
                <w:szCs w:val="20"/>
              </w:rPr>
              <w:t>y los pequeños Estados</w:t>
            </w:r>
            <w:r>
              <w:rPr>
                <w:rFonts w:ascii="Calibri Light" w:hAnsi="Calibri Light"/>
                <w:sz w:val="20"/>
                <w:szCs w:val="20"/>
              </w:rPr>
              <w:t xml:space="preserve"> </w:t>
            </w:r>
            <w:r w:rsidRPr="00B720CF">
              <w:rPr>
                <w:rFonts w:ascii="Calibri Light" w:hAnsi="Calibri Light"/>
                <w:sz w:val="20"/>
                <w:szCs w:val="20"/>
              </w:rPr>
              <w:t>insulares en desarrollo, para</w:t>
            </w:r>
            <w:r>
              <w:rPr>
                <w:rFonts w:ascii="Calibri Light" w:hAnsi="Calibri Light"/>
                <w:sz w:val="20"/>
                <w:szCs w:val="20"/>
              </w:rPr>
              <w:t xml:space="preserve"> </w:t>
            </w:r>
            <w:r w:rsidRPr="00B720CF">
              <w:rPr>
                <w:rFonts w:ascii="Calibri Light" w:hAnsi="Calibri Light"/>
                <w:sz w:val="20"/>
                <w:szCs w:val="20"/>
              </w:rPr>
              <w:t>aumentar significativamente</w:t>
            </w:r>
            <w:r>
              <w:rPr>
                <w:rFonts w:ascii="Calibri Light" w:hAnsi="Calibri Light"/>
                <w:sz w:val="20"/>
                <w:szCs w:val="20"/>
              </w:rPr>
              <w:t xml:space="preserve"> </w:t>
            </w:r>
            <w:r w:rsidRPr="00B720CF">
              <w:rPr>
                <w:rFonts w:ascii="Calibri Light" w:hAnsi="Calibri Light"/>
                <w:sz w:val="20"/>
                <w:szCs w:val="20"/>
              </w:rPr>
              <w:t>la disponibilidad de datos</w:t>
            </w:r>
            <w:r>
              <w:rPr>
                <w:rFonts w:ascii="Calibri Light" w:hAnsi="Calibri Light"/>
                <w:sz w:val="20"/>
                <w:szCs w:val="20"/>
              </w:rPr>
              <w:t xml:space="preserve"> </w:t>
            </w:r>
            <w:r w:rsidRPr="00B720CF">
              <w:rPr>
                <w:rFonts w:ascii="Calibri Light" w:hAnsi="Calibri Light"/>
                <w:sz w:val="20"/>
                <w:szCs w:val="20"/>
              </w:rPr>
              <w:t>oportunos, fiables y de gran</w:t>
            </w:r>
            <w:r>
              <w:rPr>
                <w:rFonts w:ascii="Calibri Light" w:hAnsi="Calibri Light"/>
                <w:sz w:val="20"/>
                <w:szCs w:val="20"/>
              </w:rPr>
              <w:t xml:space="preserve"> </w:t>
            </w:r>
            <w:r w:rsidRPr="00B720CF">
              <w:rPr>
                <w:rFonts w:ascii="Calibri Light" w:hAnsi="Calibri Light"/>
                <w:sz w:val="20"/>
                <w:szCs w:val="20"/>
              </w:rPr>
              <w:t>calidad desglosados por ingresos,</w:t>
            </w:r>
            <w:r>
              <w:rPr>
                <w:rFonts w:ascii="Calibri Light" w:hAnsi="Calibri Light"/>
                <w:sz w:val="20"/>
                <w:szCs w:val="20"/>
              </w:rPr>
              <w:t xml:space="preserve"> </w:t>
            </w:r>
            <w:r w:rsidRPr="00B720CF">
              <w:rPr>
                <w:rFonts w:ascii="Calibri Light" w:hAnsi="Calibri Light"/>
                <w:sz w:val="20"/>
                <w:szCs w:val="20"/>
              </w:rPr>
              <w:t>sexo, edad, raza, origen étnico,</w:t>
            </w:r>
            <w:r>
              <w:rPr>
                <w:rFonts w:ascii="Calibri Light" w:hAnsi="Calibri Light"/>
                <w:sz w:val="20"/>
                <w:szCs w:val="20"/>
              </w:rPr>
              <w:t xml:space="preserve"> </w:t>
            </w:r>
            <w:r w:rsidRPr="00B720CF">
              <w:rPr>
                <w:rFonts w:ascii="Calibri Light" w:hAnsi="Calibri Light"/>
                <w:sz w:val="20"/>
                <w:szCs w:val="20"/>
              </w:rPr>
              <w:t>estatus migratorio, discapacidad,</w:t>
            </w:r>
            <w:r>
              <w:rPr>
                <w:rFonts w:ascii="Calibri Light" w:hAnsi="Calibri Light"/>
                <w:sz w:val="20"/>
                <w:szCs w:val="20"/>
              </w:rPr>
              <w:t xml:space="preserve"> </w:t>
            </w:r>
            <w:r w:rsidRPr="00B720CF">
              <w:rPr>
                <w:rFonts w:ascii="Calibri Light" w:hAnsi="Calibri Light"/>
                <w:sz w:val="20"/>
                <w:szCs w:val="20"/>
              </w:rPr>
              <w:t>ubicación geográfica y otras</w:t>
            </w:r>
            <w:r>
              <w:rPr>
                <w:rFonts w:ascii="Calibri Light" w:hAnsi="Calibri Light"/>
                <w:sz w:val="20"/>
                <w:szCs w:val="20"/>
              </w:rPr>
              <w:t xml:space="preserve"> </w:t>
            </w:r>
            <w:r w:rsidRPr="00B720CF">
              <w:rPr>
                <w:rFonts w:ascii="Calibri Light" w:hAnsi="Calibri Light"/>
                <w:sz w:val="20"/>
                <w:szCs w:val="20"/>
              </w:rPr>
              <w:t>características pertinentes en los</w:t>
            </w:r>
            <w:r>
              <w:rPr>
                <w:rFonts w:ascii="Calibri Light" w:hAnsi="Calibri Light"/>
                <w:sz w:val="20"/>
                <w:szCs w:val="20"/>
              </w:rPr>
              <w:t xml:space="preserve"> </w:t>
            </w:r>
            <w:r w:rsidRPr="00B720CF">
              <w:rPr>
                <w:rFonts w:ascii="Calibri Light" w:hAnsi="Calibri Light"/>
                <w:sz w:val="20"/>
                <w:szCs w:val="20"/>
              </w:rPr>
              <w:t>contextos nacionales</w:t>
            </w:r>
            <w:r>
              <w:rPr>
                <w:rFonts w:ascii="Calibri Light" w:hAnsi="Calibri Light"/>
                <w:sz w:val="20"/>
                <w:szCs w:val="20"/>
              </w:rPr>
              <w:t>.</w:t>
            </w:r>
          </w:p>
        </w:tc>
      </w:tr>
    </w:tbl>
    <w:p w14:paraId="1AD78EE8" w14:textId="7F7CB453" w:rsidR="00FD39AD" w:rsidRDefault="00997A97" w:rsidP="00FD39AD">
      <w:pPr>
        <w:jc w:val="both"/>
        <w:rPr>
          <w:rFonts w:ascii="Calibri Light" w:hAnsi="Calibri Light"/>
          <w:sz w:val="20"/>
          <w:szCs w:val="20"/>
        </w:rPr>
      </w:pPr>
      <w:r>
        <w:rPr>
          <w:rFonts w:ascii="Calibri Light" w:hAnsi="Calibri Light"/>
          <w:sz w:val="20"/>
          <w:szCs w:val="20"/>
        </w:rPr>
        <w:t>Elaboración: Ministerio de Cultura - DGPI</w:t>
      </w:r>
    </w:p>
    <w:p w14:paraId="5A9208E3" w14:textId="77777777" w:rsidR="00FD39AD" w:rsidRPr="00EB7BA4" w:rsidRDefault="00FD39AD" w:rsidP="00FD39AD">
      <w:pPr>
        <w:spacing w:before="120" w:after="120" w:line="276" w:lineRule="auto"/>
        <w:jc w:val="both"/>
        <w:rPr>
          <w:rFonts w:ascii="Calibri Light" w:hAnsi="Calibri Light"/>
        </w:rPr>
      </w:pPr>
      <w:r w:rsidRPr="00EB7BA4">
        <w:rPr>
          <w:rFonts w:ascii="Calibri Light" w:hAnsi="Calibri Light"/>
        </w:rPr>
        <w:t>El desafío es altamente complejo, por diversos factores. Por un lado, pese a que los pueblos indígenas fueron convocados a participar en la elaboración de la Agenda 2030 para el Desarrollo Sostenible, sus principales intereses no quedaron expresados en los ODS (FILAC, 2018) y solo fueron incluidos de forma explícita en el Objetivo 2 (hambre cero) y en el Objetivo 4 (educación de calidad).</w:t>
      </w:r>
    </w:p>
    <w:p w14:paraId="2F6BC58E" w14:textId="77777777" w:rsidR="00FD39AD" w:rsidRPr="00EB7BA4" w:rsidRDefault="00FD39AD" w:rsidP="00FD39AD">
      <w:pPr>
        <w:spacing w:before="120" w:after="120" w:line="276" w:lineRule="auto"/>
        <w:jc w:val="both"/>
        <w:rPr>
          <w:rFonts w:ascii="Calibri Light" w:hAnsi="Calibri Light"/>
        </w:rPr>
      </w:pPr>
      <w:r w:rsidRPr="00EB7BA4">
        <w:rPr>
          <w:rFonts w:ascii="Calibri Light" w:hAnsi="Calibri Light"/>
        </w:rPr>
        <w:t xml:space="preserve">La Relatora Especial sobre los derechos de los pueblos indígenas planteó insistentemente la necesidad de armonizar esta agenda de desarrollo con los derechos colectivos de esos pueblos. De no hacerlo —advertía— no solo se reeditaría el escaso impacto que tuvieron los Objetivos de Desarrollo del Milenio sobre sus condiciones de vida, sino que ello también implicaría un retroceso en lo referente a los derechos conquistados por los pueblos indígenas. Por otra parte, los exámenes voluntarios presentados hasta ahora por los países de la región incluyen escasas referencias a los pueblos indígenas, que, por un </w:t>
      </w:r>
      <w:r w:rsidRPr="00EB7BA4">
        <w:rPr>
          <w:rFonts w:ascii="Calibri Light" w:hAnsi="Calibri Light"/>
        </w:rPr>
        <w:lastRenderedPageBreak/>
        <w:t>lado, están ausentes de los mecanismos formales para su elaboración y, por otro, aún tienen un acceso limitado a información sobre los ODS, de modo que “la participación de los Pueblos indígenas en el Foro Político de Alto Nivel sobre Desarrollo Sostenible continúa siendo un desafío debido a la falta de acceso a la información, espacios para la participación plena y efectiva, y recursos pertinentes”</w:t>
      </w:r>
    </w:p>
    <w:p w14:paraId="5486B14D" w14:textId="6E279463" w:rsidR="00FD39AD" w:rsidRPr="00EB7BA4" w:rsidRDefault="00FD39AD" w:rsidP="00FD39AD">
      <w:pPr>
        <w:spacing w:before="120" w:after="120" w:line="276" w:lineRule="auto"/>
        <w:jc w:val="both"/>
        <w:rPr>
          <w:rFonts w:ascii="Calibri Light" w:hAnsi="Calibri Light"/>
        </w:rPr>
      </w:pPr>
      <w:r w:rsidRPr="00EB7BA4">
        <w:rPr>
          <w:rFonts w:ascii="Calibri Light" w:hAnsi="Calibri Light"/>
        </w:rPr>
        <w:t xml:space="preserve">No obstante, los pueblos indígenas han manifestado, en el Foro Permanente para las Cuestiones Indígenas de las Naciones Unidas, su decepción dado que la Agenda 2030 no hace referencia a los aspectos siguientes:  </w:t>
      </w:r>
    </w:p>
    <w:p w14:paraId="4E4CB335" w14:textId="77777777" w:rsidR="00FD39AD" w:rsidRPr="00EB7BA4" w:rsidRDefault="00FD39AD" w:rsidP="00FD39AD">
      <w:pPr>
        <w:pStyle w:val="Prrafodelista"/>
        <w:numPr>
          <w:ilvl w:val="0"/>
          <w:numId w:val="17"/>
        </w:numPr>
        <w:spacing w:before="120" w:after="120" w:line="276" w:lineRule="auto"/>
        <w:jc w:val="both"/>
        <w:rPr>
          <w:rFonts w:ascii="Calibri Light" w:hAnsi="Calibri Light"/>
        </w:rPr>
      </w:pPr>
      <w:r w:rsidRPr="00EB7BA4">
        <w:rPr>
          <w:rFonts w:ascii="Calibri Light" w:hAnsi="Calibri Light"/>
        </w:rPr>
        <w:t>Los derechos colectivos sobre la tierra, así como en materia de salud, educación, cultura y formas de vida.</w:t>
      </w:r>
    </w:p>
    <w:p w14:paraId="6F83E918" w14:textId="77777777" w:rsidR="00FD39AD" w:rsidRPr="00EB7BA4" w:rsidRDefault="00FD39AD" w:rsidP="00FD39AD">
      <w:pPr>
        <w:pStyle w:val="Prrafodelista"/>
        <w:numPr>
          <w:ilvl w:val="0"/>
          <w:numId w:val="17"/>
        </w:numPr>
        <w:spacing w:before="120" w:after="120" w:line="276" w:lineRule="auto"/>
        <w:jc w:val="both"/>
        <w:rPr>
          <w:rFonts w:ascii="Calibri Light" w:hAnsi="Calibri Light"/>
        </w:rPr>
      </w:pPr>
      <w:r w:rsidRPr="00EB7BA4">
        <w:rPr>
          <w:rFonts w:ascii="Calibri Light" w:hAnsi="Calibri Light"/>
        </w:rPr>
        <w:t>El concepto de la libre determinación que se consagra en la Declaración de las Naciones Unidas sobre los Derechos de los Pueblos Indígenas</w:t>
      </w:r>
    </w:p>
    <w:p w14:paraId="32922CB0" w14:textId="77777777" w:rsidR="00FD39AD" w:rsidRPr="00EB7BA4" w:rsidRDefault="00FD39AD" w:rsidP="00FD39AD">
      <w:pPr>
        <w:pStyle w:val="Prrafodelista"/>
        <w:numPr>
          <w:ilvl w:val="0"/>
          <w:numId w:val="17"/>
        </w:numPr>
        <w:spacing w:before="120" w:after="120" w:line="276" w:lineRule="auto"/>
        <w:jc w:val="both"/>
        <w:rPr>
          <w:rFonts w:ascii="Calibri Light" w:hAnsi="Calibri Light"/>
        </w:rPr>
      </w:pPr>
      <w:r w:rsidRPr="00EB7BA4">
        <w:rPr>
          <w:rFonts w:ascii="Calibri Light" w:hAnsi="Calibri Light"/>
        </w:rPr>
        <w:t>Un planteamiento holístico del desarrollo que no esté demasiado centrado en el crecimiento del PIB, la industrialización y el aumento de la producción</w:t>
      </w:r>
    </w:p>
    <w:p w14:paraId="2CC9363A" w14:textId="77777777" w:rsidR="00FD39AD" w:rsidRPr="00EB7BA4" w:rsidRDefault="00FD39AD" w:rsidP="00FD39AD">
      <w:pPr>
        <w:pStyle w:val="Prrafodelista"/>
        <w:numPr>
          <w:ilvl w:val="0"/>
          <w:numId w:val="17"/>
        </w:numPr>
        <w:spacing w:before="120" w:after="120" w:line="276" w:lineRule="auto"/>
        <w:jc w:val="both"/>
        <w:rPr>
          <w:rFonts w:ascii="Calibri Light" w:hAnsi="Calibri Light"/>
        </w:rPr>
      </w:pPr>
      <w:r w:rsidRPr="00EB7BA4">
        <w:rPr>
          <w:rFonts w:ascii="Calibri Light" w:hAnsi="Calibri Light"/>
        </w:rPr>
        <w:t>El principio del consentimiento libre, previo e informado, que es un elemento básico para la libre determinación</w:t>
      </w:r>
    </w:p>
    <w:p w14:paraId="3E322430" w14:textId="77777777" w:rsidR="00FD39AD" w:rsidRPr="00EB7BA4" w:rsidRDefault="00FD39AD" w:rsidP="00FD39AD">
      <w:pPr>
        <w:pStyle w:val="Prrafodelista"/>
        <w:numPr>
          <w:ilvl w:val="0"/>
          <w:numId w:val="17"/>
        </w:numPr>
        <w:spacing w:before="120" w:after="120" w:line="276" w:lineRule="auto"/>
        <w:jc w:val="both"/>
        <w:rPr>
          <w:rFonts w:ascii="Calibri Light" w:hAnsi="Calibri Light"/>
        </w:rPr>
      </w:pPr>
      <w:r w:rsidRPr="00EB7BA4">
        <w:rPr>
          <w:rFonts w:ascii="Calibri Light" w:hAnsi="Calibri Light"/>
        </w:rPr>
        <w:t>La sensibilidad cultural en varios objetivos, como los de la salud y la educación, por ejemplo, promoviendo la educación en la lengua materna indígena.</w:t>
      </w:r>
    </w:p>
    <w:p w14:paraId="618FCE59" w14:textId="77777777" w:rsidR="008F5B04" w:rsidRPr="008F5B04" w:rsidRDefault="008F5B04" w:rsidP="008F5B04"/>
    <w:p w14:paraId="34CE005D" w14:textId="7C40B925" w:rsidR="0082611D" w:rsidRDefault="0082611D" w:rsidP="0082611D">
      <w:pPr>
        <w:pStyle w:val="Ttulo2"/>
      </w:pPr>
      <w:bookmarkStart w:id="48" w:name="_Toc143639867"/>
      <w:r>
        <w:t xml:space="preserve">Anexo 3. </w:t>
      </w:r>
      <w:r w:rsidR="00FD39AD">
        <w:t>S</w:t>
      </w:r>
      <w:r>
        <w:t>istematización de las aspiraciones de la población</w:t>
      </w:r>
      <w:bookmarkEnd w:id="48"/>
    </w:p>
    <w:p w14:paraId="36CCD05C" w14:textId="0BF9E65D" w:rsidR="00FD39AD" w:rsidRDefault="00FD39AD" w:rsidP="00FD39AD">
      <w:pPr>
        <w:jc w:val="both"/>
        <w:rPr>
          <w:rFonts w:asciiTheme="majorHAnsi" w:hAnsiTheme="majorHAnsi" w:cstheme="majorHAnsi"/>
        </w:rPr>
      </w:pPr>
      <w:r>
        <w:rPr>
          <w:rFonts w:asciiTheme="majorHAnsi" w:hAnsiTheme="majorHAnsi" w:cstheme="majorHAnsi"/>
        </w:rPr>
        <w:t>Para la sistematización de las aspiraciones de la población se elaboró la siguiente matriz con los aportes al árbol de problemas de los y las participantes de los talleres macrorregionales realizados en Cusco, Junín, Lambayeque y San Martín entre setiembre y octubre del 2022. Asimismo, se tomaron en cuenta los aportes realizados en las</w:t>
      </w:r>
      <w:r w:rsidRPr="00FD39AD">
        <w:rPr>
          <w:rFonts w:asciiTheme="majorHAnsi" w:hAnsiTheme="majorHAnsi" w:cstheme="majorHAnsi"/>
        </w:rPr>
        <w:t xml:space="preserve"> reuniones con representantes de las organizaciones indígenas que forman parte del Grupo de Trabajo de Políticas Indígenas (GTPI) en las ciudades de Lima, Cusco e Iquitos llevadas a cabo entre octubre del año 2019 y marzo del año 2020.</w:t>
      </w:r>
    </w:p>
    <w:p w14:paraId="6A1610B2" w14:textId="77777777" w:rsidR="00FD39AD" w:rsidRDefault="00FD39AD" w:rsidP="00FD39AD">
      <w:pPr>
        <w:jc w:val="both"/>
        <w:rPr>
          <w:rFonts w:asciiTheme="majorHAnsi" w:hAnsiTheme="majorHAnsi" w:cstheme="majorHAnsi"/>
        </w:rPr>
      </w:pPr>
    </w:p>
    <w:p w14:paraId="6DFDF993" w14:textId="77777777" w:rsidR="00606E06" w:rsidRPr="00606E06" w:rsidRDefault="00606E06" w:rsidP="00606E06"/>
    <w:p w14:paraId="102E4983" w14:textId="77777777" w:rsidR="00606E06" w:rsidRDefault="00606E06" w:rsidP="00FD39AD">
      <w:pPr>
        <w:jc w:val="both"/>
        <w:rPr>
          <w:rFonts w:asciiTheme="majorHAnsi" w:hAnsiTheme="majorHAnsi" w:cstheme="majorHAnsi"/>
        </w:rPr>
      </w:pPr>
    </w:p>
    <w:p w14:paraId="1860DE98" w14:textId="77777777" w:rsidR="00606E06" w:rsidRDefault="00606E06" w:rsidP="00FD39AD">
      <w:pPr>
        <w:jc w:val="both"/>
        <w:rPr>
          <w:rFonts w:asciiTheme="majorHAnsi" w:hAnsiTheme="majorHAnsi" w:cstheme="majorHAnsi"/>
        </w:rPr>
      </w:pPr>
    </w:p>
    <w:p w14:paraId="06740ED2" w14:textId="77777777" w:rsidR="00606E06" w:rsidRDefault="00606E06" w:rsidP="00FD39AD">
      <w:pPr>
        <w:jc w:val="both"/>
        <w:rPr>
          <w:rFonts w:asciiTheme="majorHAnsi" w:hAnsiTheme="majorHAnsi" w:cstheme="majorHAnsi"/>
        </w:rPr>
      </w:pPr>
    </w:p>
    <w:p w14:paraId="3A9C8769" w14:textId="77777777" w:rsidR="00606E06" w:rsidRDefault="00606E06" w:rsidP="00FD39AD">
      <w:pPr>
        <w:jc w:val="both"/>
        <w:rPr>
          <w:rFonts w:asciiTheme="majorHAnsi" w:hAnsiTheme="majorHAnsi" w:cstheme="majorHAnsi"/>
        </w:rPr>
      </w:pPr>
    </w:p>
    <w:p w14:paraId="7E104E90" w14:textId="77777777" w:rsidR="00606E06" w:rsidRDefault="00606E06" w:rsidP="00FD39AD">
      <w:pPr>
        <w:jc w:val="both"/>
        <w:rPr>
          <w:rFonts w:asciiTheme="majorHAnsi" w:hAnsiTheme="majorHAnsi" w:cstheme="majorHAnsi"/>
        </w:rPr>
      </w:pPr>
    </w:p>
    <w:p w14:paraId="4F4AD8DB" w14:textId="77777777" w:rsidR="00606E06" w:rsidRDefault="00606E06" w:rsidP="00FD39AD">
      <w:pPr>
        <w:jc w:val="both"/>
        <w:rPr>
          <w:rFonts w:asciiTheme="majorHAnsi" w:hAnsiTheme="majorHAnsi" w:cstheme="majorHAnsi"/>
        </w:rPr>
      </w:pPr>
    </w:p>
    <w:p w14:paraId="6C343E87" w14:textId="77777777" w:rsidR="00606E06" w:rsidRDefault="00606E06" w:rsidP="00FD39AD">
      <w:pPr>
        <w:jc w:val="both"/>
        <w:rPr>
          <w:rFonts w:asciiTheme="majorHAnsi" w:hAnsiTheme="majorHAnsi" w:cstheme="majorHAnsi"/>
        </w:rPr>
      </w:pPr>
    </w:p>
    <w:p w14:paraId="2B8A98AB" w14:textId="77777777" w:rsidR="00606E06" w:rsidRDefault="00606E06" w:rsidP="00FD39AD">
      <w:pPr>
        <w:jc w:val="both"/>
        <w:rPr>
          <w:rFonts w:asciiTheme="majorHAnsi" w:hAnsiTheme="majorHAnsi" w:cstheme="majorHAnsi"/>
        </w:rPr>
      </w:pPr>
    </w:p>
    <w:p w14:paraId="18A6967B" w14:textId="77777777" w:rsidR="00606E06" w:rsidRDefault="00606E06" w:rsidP="00FD39AD">
      <w:pPr>
        <w:jc w:val="both"/>
        <w:rPr>
          <w:rFonts w:asciiTheme="majorHAnsi" w:hAnsiTheme="majorHAnsi" w:cstheme="majorHAnsi"/>
        </w:rPr>
      </w:pPr>
    </w:p>
    <w:p w14:paraId="581A3DFE" w14:textId="77777777" w:rsidR="00606E06" w:rsidRDefault="00606E06" w:rsidP="00FD39AD">
      <w:pPr>
        <w:jc w:val="both"/>
        <w:rPr>
          <w:rFonts w:asciiTheme="majorHAnsi" w:hAnsiTheme="majorHAnsi" w:cstheme="majorHAnsi"/>
        </w:rPr>
      </w:pPr>
    </w:p>
    <w:p w14:paraId="1D41EAEE" w14:textId="77777777" w:rsidR="00606E06" w:rsidRDefault="00606E06" w:rsidP="00FD39AD">
      <w:pPr>
        <w:jc w:val="both"/>
        <w:rPr>
          <w:rFonts w:asciiTheme="majorHAnsi" w:hAnsiTheme="majorHAnsi" w:cstheme="majorHAnsi"/>
        </w:rPr>
      </w:pPr>
    </w:p>
    <w:p w14:paraId="632D1630" w14:textId="77777777" w:rsidR="00606E06" w:rsidRDefault="00606E06" w:rsidP="00FD39AD">
      <w:pPr>
        <w:jc w:val="both"/>
        <w:rPr>
          <w:rFonts w:asciiTheme="majorHAnsi" w:hAnsiTheme="majorHAnsi" w:cstheme="majorHAnsi"/>
        </w:rPr>
      </w:pPr>
    </w:p>
    <w:p w14:paraId="7DF04B97" w14:textId="77777777" w:rsidR="00606E06" w:rsidRDefault="00606E06" w:rsidP="00FD39AD">
      <w:pPr>
        <w:jc w:val="both"/>
        <w:rPr>
          <w:rFonts w:asciiTheme="majorHAnsi" w:hAnsiTheme="majorHAnsi" w:cstheme="majorHAnsi"/>
        </w:rPr>
      </w:pPr>
    </w:p>
    <w:p w14:paraId="7CD6E94D" w14:textId="77777777" w:rsidR="00606E06" w:rsidRDefault="00606E06" w:rsidP="00FD39AD">
      <w:pPr>
        <w:jc w:val="both"/>
        <w:rPr>
          <w:rFonts w:asciiTheme="majorHAnsi" w:hAnsiTheme="majorHAnsi" w:cstheme="majorHAnsi"/>
        </w:rPr>
      </w:pPr>
    </w:p>
    <w:p w14:paraId="1803A4C5" w14:textId="775A2DA7" w:rsidR="00606E06" w:rsidRDefault="00606E06" w:rsidP="00FD39AD">
      <w:pPr>
        <w:jc w:val="both"/>
        <w:rPr>
          <w:rFonts w:asciiTheme="majorHAnsi" w:hAnsiTheme="majorHAnsi" w:cstheme="majorHAnsi"/>
        </w:rPr>
        <w:sectPr w:rsidR="00606E06" w:rsidSect="00585FD6">
          <w:pgSz w:w="11906" w:h="16838" w:code="9"/>
          <w:pgMar w:top="1411" w:right="1699" w:bottom="1411" w:left="1699" w:header="720" w:footer="720" w:gutter="0"/>
          <w:cols w:space="720"/>
          <w:docGrid w:linePitch="360"/>
        </w:sectPr>
      </w:pPr>
    </w:p>
    <w:p w14:paraId="0C455D4D" w14:textId="64E80544" w:rsidR="00606E06" w:rsidRPr="00EB7BA4" w:rsidRDefault="00606E06" w:rsidP="00606E06">
      <w:pPr>
        <w:pStyle w:val="Descripcin"/>
        <w:rPr>
          <w:rFonts w:asciiTheme="majorHAnsi" w:hAnsiTheme="majorHAnsi" w:cstheme="majorHAnsi"/>
          <w:i w:val="0"/>
          <w:iCs w:val="0"/>
          <w:sz w:val="24"/>
          <w:szCs w:val="24"/>
        </w:rPr>
      </w:pPr>
      <w:r w:rsidRPr="00EB7BA4">
        <w:rPr>
          <w:rFonts w:asciiTheme="majorHAnsi" w:hAnsiTheme="majorHAnsi" w:cstheme="majorHAnsi"/>
          <w:b/>
          <w:bCs/>
          <w:i w:val="0"/>
          <w:iCs w:val="0"/>
          <w:sz w:val="24"/>
          <w:szCs w:val="24"/>
        </w:rPr>
        <w:lastRenderedPageBreak/>
        <w:t xml:space="preserve">Tabla </w:t>
      </w:r>
      <w:r w:rsidRPr="00EB7BA4">
        <w:rPr>
          <w:rFonts w:asciiTheme="majorHAnsi" w:hAnsiTheme="majorHAnsi" w:cstheme="majorHAnsi"/>
          <w:b/>
          <w:bCs/>
          <w:i w:val="0"/>
          <w:iCs w:val="0"/>
          <w:sz w:val="24"/>
          <w:szCs w:val="24"/>
        </w:rPr>
        <w:fldChar w:fldCharType="begin"/>
      </w:r>
      <w:r w:rsidRPr="00EB7BA4">
        <w:rPr>
          <w:rFonts w:asciiTheme="majorHAnsi" w:hAnsiTheme="majorHAnsi" w:cstheme="majorHAnsi"/>
          <w:b/>
          <w:bCs/>
          <w:i w:val="0"/>
          <w:iCs w:val="0"/>
          <w:sz w:val="24"/>
          <w:szCs w:val="24"/>
        </w:rPr>
        <w:instrText xml:space="preserve"> SEQ Tabla \* ARABIC </w:instrText>
      </w:r>
      <w:r w:rsidRPr="00EB7BA4">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8</w:t>
      </w:r>
      <w:r w:rsidRPr="00EB7BA4">
        <w:rPr>
          <w:rFonts w:asciiTheme="majorHAnsi" w:hAnsiTheme="majorHAnsi" w:cstheme="majorHAnsi"/>
          <w:b/>
          <w:bCs/>
          <w:i w:val="0"/>
          <w:iCs w:val="0"/>
          <w:sz w:val="24"/>
          <w:szCs w:val="24"/>
        </w:rPr>
        <w:fldChar w:fldCharType="end"/>
      </w:r>
      <w:r w:rsidRPr="00EB7BA4">
        <w:rPr>
          <w:rFonts w:asciiTheme="majorHAnsi" w:hAnsiTheme="majorHAnsi" w:cstheme="majorHAnsi"/>
          <w:i w:val="0"/>
          <w:iCs w:val="0"/>
          <w:sz w:val="24"/>
          <w:szCs w:val="24"/>
        </w:rPr>
        <w:t>. Matriz de aspiraciones de la población al 2023</w:t>
      </w:r>
    </w:p>
    <w:p w14:paraId="1A16C84F" w14:textId="77777777" w:rsidR="00606E06" w:rsidRDefault="00606E06" w:rsidP="00FD39AD">
      <w:pPr>
        <w:jc w:val="both"/>
        <w:rPr>
          <w:rFonts w:asciiTheme="majorHAnsi" w:hAnsiTheme="majorHAnsi" w:cstheme="majorHAnsi"/>
        </w:rPr>
      </w:pPr>
    </w:p>
    <w:tbl>
      <w:tblPr>
        <w:tblW w:w="5000" w:type="pct"/>
        <w:tblCellMar>
          <w:left w:w="70" w:type="dxa"/>
          <w:right w:w="70" w:type="dxa"/>
        </w:tblCellMar>
        <w:tblLook w:val="04A0" w:firstRow="1" w:lastRow="0" w:firstColumn="1" w:lastColumn="0" w:noHBand="0" w:noVBand="1"/>
      </w:tblPr>
      <w:tblGrid>
        <w:gridCol w:w="4456"/>
        <w:gridCol w:w="5096"/>
        <w:gridCol w:w="4454"/>
      </w:tblGrid>
      <w:tr w:rsidR="00997A97" w:rsidRPr="001B5852" w14:paraId="3083B4F7" w14:textId="77777777" w:rsidTr="00401108">
        <w:trPr>
          <w:trHeight w:val="618"/>
          <w:tblHeader/>
        </w:trPr>
        <w:tc>
          <w:tcPr>
            <w:tcW w:w="1591" w:type="pct"/>
            <w:tcBorders>
              <w:top w:val="single" w:sz="4" w:space="0" w:color="auto"/>
              <w:left w:val="single" w:sz="4" w:space="0" w:color="auto"/>
              <w:bottom w:val="single" w:sz="4" w:space="0" w:color="auto"/>
              <w:right w:val="single" w:sz="4" w:space="0" w:color="auto"/>
            </w:tcBorders>
            <w:shd w:val="clear" w:color="000000" w:fill="44546A"/>
            <w:vAlign w:val="center"/>
            <w:hideMark/>
          </w:tcPr>
          <w:p w14:paraId="6B00F8F6" w14:textId="77777777" w:rsidR="00997A97" w:rsidRPr="00401108" w:rsidRDefault="00997A97" w:rsidP="00BC70C8">
            <w:pPr>
              <w:jc w:val="center"/>
              <w:rPr>
                <w:rFonts w:asciiTheme="majorHAnsi" w:hAnsiTheme="majorHAnsi" w:cstheme="majorHAnsi"/>
                <w:b/>
                <w:bCs/>
                <w:color w:val="FFFFFF"/>
                <w:sz w:val="22"/>
                <w:szCs w:val="22"/>
                <w:lang w:eastAsia="es-PE"/>
              </w:rPr>
            </w:pPr>
            <w:r w:rsidRPr="00401108">
              <w:rPr>
                <w:rFonts w:asciiTheme="majorHAnsi" w:hAnsiTheme="majorHAnsi" w:cstheme="majorHAnsi"/>
                <w:b/>
                <w:bCs/>
                <w:color w:val="FFFFFF"/>
                <w:sz w:val="22"/>
                <w:szCs w:val="22"/>
                <w:lang w:eastAsia="es-PE"/>
              </w:rPr>
              <w:t>Causa Directa</w:t>
            </w:r>
          </w:p>
        </w:tc>
        <w:tc>
          <w:tcPr>
            <w:tcW w:w="1819" w:type="pct"/>
            <w:tcBorders>
              <w:top w:val="single" w:sz="4" w:space="0" w:color="auto"/>
              <w:left w:val="nil"/>
              <w:bottom w:val="single" w:sz="4" w:space="0" w:color="auto"/>
              <w:right w:val="single" w:sz="4" w:space="0" w:color="auto"/>
            </w:tcBorders>
            <w:shd w:val="clear" w:color="000000" w:fill="44546A"/>
            <w:vAlign w:val="center"/>
            <w:hideMark/>
          </w:tcPr>
          <w:p w14:paraId="1F5BE8D6" w14:textId="77777777" w:rsidR="00997A97" w:rsidRPr="00401108" w:rsidRDefault="00997A97" w:rsidP="00BC70C8">
            <w:pPr>
              <w:jc w:val="center"/>
              <w:rPr>
                <w:rFonts w:asciiTheme="majorHAnsi" w:hAnsiTheme="majorHAnsi" w:cstheme="majorHAnsi"/>
                <w:b/>
                <w:bCs/>
                <w:color w:val="FFFFFF"/>
                <w:sz w:val="22"/>
                <w:szCs w:val="22"/>
                <w:lang w:eastAsia="es-PE"/>
              </w:rPr>
            </w:pPr>
            <w:r w:rsidRPr="00401108">
              <w:rPr>
                <w:rFonts w:asciiTheme="majorHAnsi" w:hAnsiTheme="majorHAnsi" w:cstheme="majorHAnsi"/>
                <w:b/>
                <w:bCs/>
                <w:color w:val="FFFFFF"/>
                <w:sz w:val="22"/>
                <w:szCs w:val="22"/>
                <w:lang w:eastAsia="es-PE"/>
              </w:rPr>
              <w:t>Temáticas de aportes agrupadas</w:t>
            </w:r>
          </w:p>
        </w:tc>
        <w:tc>
          <w:tcPr>
            <w:tcW w:w="1590" w:type="pct"/>
            <w:tcBorders>
              <w:top w:val="single" w:sz="4" w:space="0" w:color="auto"/>
              <w:left w:val="nil"/>
              <w:bottom w:val="single" w:sz="4" w:space="0" w:color="auto"/>
              <w:right w:val="single" w:sz="4" w:space="0" w:color="auto"/>
            </w:tcBorders>
            <w:shd w:val="clear" w:color="000000" w:fill="44546A"/>
            <w:vAlign w:val="center"/>
            <w:hideMark/>
          </w:tcPr>
          <w:p w14:paraId="240009C6" w14:textId="77777777" w:rsidR="00997A97" w:rsidRPr="00401108" w:rsidRDefault="00997A97" w:rsidP="00BC70C8">
            <w:pPr>
              <w:jc w:val="center"/>
              <w:rPr>
                <w:rFonts w:asciiTheme="majorHAnsi" w:hAnsiTheme="majorHAnsi" w:cstheme="majorHAnsi"/>
                <w:b/>
                <w:bCs/>
                <w:color w:val="FFFFFF"/>
                <w:sz w:val="22"/>
                <w:szCs w:val="22"/>
                <w:lang w:eastAsia="es-PE"/>
              </w:rPr>
            </w:pPr>
            <w:r w:rsidRPr="00401108">
              <w:rPr>
                <w:rFonts w:asciiTheme="majorHAnsi" w:hAnsiTheme="majorHAnsi" w:cstheme="majorHAnsi"/>
                <w:b/>
                <w:bCs/>
                <w:color w:val="FFFFFF"/>
                <w:sz w:val="22"/>
                <w:szCs w:val="22"/>
                <w:lang w:eastAsia="es-PE"/>
              </w:rPr>
              <w:t>Situación futura deseada</w:t>
            </w:r>
          </w:p>
        </w:tc>
      </w:tr>
      <w:tr w:rsidR="00997A97" w:rsidRPr="001B5852" w14:paraId="6CCD4C27"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000000" w:fill="E7E6E6"/>
            <w:vAlign w:val="center"/>
            <w:hideMark/>
          </w:tcPr>
          <w:p w14:paraId="47C23EDF" w14:textId="77777777" w:rsidR="00997A97" w:rsidRPr="001B5852" w:rsidRDefault="00997A97" w:rsidP="00BC70C8">
            <w:pPr>
              <w:jc w:val="cente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Deficiente seguridad jurídica de las tierras y territorios ancestrales, colectivos e integrales de los pueblos indígenas u originarios</w:t>
            </w:r>
          </w:p>
        </w:tc>
        <w:tc>
          <w:tcPr>
            <w:tcW w:w="1819" w:type="pct"/>
            <w:tcBorders>
              <w:top w:val="nil"/>
              <w:left w:val="nil"/>
              <w:bottom w:val="single" w:sz="4" w:space="0" w:color="auto"/>
              <w:right w:val="single" w:sz="4" w:space="0" w:color="auto"/>
            </w:tcBorders>
            <w:shd w:val="clear" w:color="000000" w:fill="E7E6E6"/>
            <w:vAlign w:val="center"/>
            <w:hideMark/>
          </w:tcPr>
          <w:p w14:paraId="01F2D45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Reconocimiento y titulación oportuna de las comunidades nativas y campesinas.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BC9EE71" w14:textId="77777777" w:rsidR="00997A97" w:rsidRPr="001B5852" w:rsidRDefault="00997A97" w:rsidP="00BC70C8">
            <w:pPr>
              <w:spacing w:after="240"/>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 Al 2040, se reconocen y titulan las comunidades nativas y campesinas a través de procedimiento céleres y adecuados</w:t>
            </w:r>
            <w:r w:rsidRPr="001B5852">
              <w:rPr>
                <w:rFonts w:asciiTheme="majorHAnsi" w:hAnsiTheme="majorHAnsi" w:cstheme="majorHAnsi"/>
                <w:color w:val="000000"/>
                <w:sz w:val="20"/>
                <w:szCs w:val="20"/>
                <w:lang w:eastAsia="es-PE"/>
              </w:rPr>
              <w:br/>
            </w:r>
            <w:r w:rsidRPr="001B5852">
              <w:rPr>
                <w:rFonts w:asciiTheme="majorHAnsi" w:hAnsiTheme="majorHAnsi" w:cstheme="majorHAnsi"/>
                <w:color w:val="000000"/>
                <w:sz w:val="20"/>
                <w:szCs w:val="20"/>
                <w:lang w:eastAsia="es-PE"/>
              </w:rPr>
              <w:br/>
            </w:r>
          </w:p>
        </w:tc>
      </w:tr>
      <w:tr w:rsidR="00997A97" w:rsidRPr="001B5852" w14:paraId="1CF84D5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AEF629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CA6F0F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Reconocimiento y titulación adecuada y oportuna de las comunidades nativas y campesinas. </w:t>
            </w:r>
          </w:p>
        </w:tc>
        <w:tc>
          <w:tcPr>
            <w:tcW w:w="1590" w:type="pct"/>
            <w:vMerge/>
            <w:tcBorders>
              <w:top w:val="nil"/>
              <w:left w:val="single" w:sz="4" w:space="0" w:color="auto"/>
              <w:bottom w:val="single" w:sz="4" w:space="0" w:color="auto"/>
              <w:right w:val="single" w:sz="4" w:space="0" w:color="auto"/>
            </w:tcBorders>
            <w:vAlign w:val="center"/>
            <w:hideMark/>
          </w:tcPr>
          <w:p w14:paraId="5B77C61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0E90257" w14:textId="77777777" w:rsidTr="00997A97">
        <w:trPr>
          <w:trHeight w:val="1140"/>
        </w:trPr>
        <w:tc>
          <w:tcPr>
            <w:tcW w:w="1591" w:type="pct"/>
            <w:vMerge/>
            <w:tcBorders>
              <w:top w:val="nil"/>
              <w:left w:val="single" w:sz="4" w:space="0" w:color="auto"/>
              <w:bottom w:val="single" w:sz="4" w:space="0" w:color="auto"/>
              <w:right w:val="single" w:sz="4" w:space="0" w:color="auto"/>
            </w:tcBorders>
            <w:vAlign w:val="center"/>
            <w:hideMark/>
          </w:tcPr>
          <w:p w14:paraId="7CBB86F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13506A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Culminar con la titulación de las comunidades a través de procedimientos céleres y con financiamiento.</w:t>
            </w:r>
            <w:r w:rsidRPr="001B5852">
              <w:rPr>
                <w:rFonts w:asciiTheme="majorHAnsi" w:hAnsiTheme="majorHAnsi" w:cstheme="majorHAnsi"/>
                <w:color w:val="000000"/>
                <w:sz w:val="20"/>
                <w:szCs w:val="20"/>
                <w:lang w:eastAsia="es-PE"/>
              </w:rPr>
              <w:br/>
            </w:r>
            <w:r w:rsidRPr="001B5852">
              <w:rPr>
                <w:rFonts w:asciiTheme="majorHAnsi" w:hAnsiTheme="majorHAnsi" w:cstheme="majorHAnsi"/>
                <w:color w:val="000000"/>
                <w:sz w:val="20"/>
                <w:szCs w:val="20"/>
                <w:lang w:eastAsia="es-PE"/>
              </w:rPr>
              <w:br/>
              <w:t>Corrupción.</w:t>
            </w:r>
          </w:p>
        </w:tc>
        <w:tc>
          <w:tcPr>
            <w:tcW w:w="1590" w:type="pct"/>
            <w:vMerge/>
            <w:tcBorders>
              <w:top w:val="nil"/>
              <w:left w:val="single" w:sz="4" w:space="0" w:color="auto"/>
              <w:bottom w:val="single" w:sz="4" w:space="0" w:color="auto"/>
              <w:right w:val="single" w:sz="4" w:space="0" w:color="auto"/>
            </w:tcBorders>
            <w:vAlign w:val="center"/>
            <w:hideMark/>
          </w:tcPr>
          <w:p w14:paraId="2A4CD73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4E8FA6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60BA7A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82ADE7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Procedimientos oportunos y céleres de titulación. </w:t>
            </w:r>
          </w:p>
        </w:tc>
        <w:tc>
          <w:tcPr>
            <w:tcW w:w="1590" w:type="pct"/>
            <w:vMerge/>
            <w:tcBorders>
              <w:top w:val="nil"/>
              <w:left w:val="single" w:sz="4" w:space="0" w:color="auto"/>
              <w:bottom w:val="single" w:sz="4" w:space="0" w:color="auto"/>
              <w:right w:val="single" w:sz="4" w:space="0" w:color="auto"/>
            </w:tcBorders>
            <w:vAlign w:val="center"/>
            <w:hideMark/>
          </w:tcPr>
          <w:p w14:paraId="4FA6968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9CE234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8DB20F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98BFAD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Reconocimiento y titulación adecuada y oportuna de las comunidades nativas y campesinas.</w:t>
            </w:r>
          </w:p>
        </w:tc>
        <w:tc>
          <w:tcPr>
            <w:tcW w:w="1590" w:type="pct"/>
            <w:vMerge/>
            <w:tcBorders>
              <w:top w:val="nil"/>
              <w:left w:val="single" w:sz="4" w:space="0" w:color="auto"/>
              <w:bottom w:val="single" w:sz="4" w:space="0" w:color="auto"/>
              <w:right w:val="single" w:sz="4" w:space="0" w:color="auto"/>
            </w:tcBorders>
            <w:vAlign w:val="center"/>
            <w:hideMark/>
          </w:tcPr>
          <w:p w14:paraId="1A221D6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CFA1DF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42D0D9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F7085F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Procedimientos de titulación céleres y adecuados.</w:t>
            </w:r>
          </w:p>
        </w:tc>
        <w:tc>
          <w:tcPr>
            <w:tcW w:w="1590" w:type="pct"/>
            <w:vMerge/>
            <w:tcBorders>
              <w:top w:val="nil"/>
              <w:left w:val="single" w:sz="4" w:space="0" w:color="auto"/>
              <w:bottom w:val="single" w:sz="4" w:space="0" w:color="auto"/>
              <w:right w:val="single" w:sz="4" w:space="0" w:color="auto"/>
            </w:tcBorders>
            <w:vAlign w:val="center"/>
            <w:hideMark/>
          </w:tcPr>
          <w:p w14:paraId="0AD15D6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A22AE14" w14:textId="77777777" w:rsidTr="00997A97">
        <w:trPr>
          <w:trHeight w:val="720"/>
        </w:trPr>
        <w:tc>
          <w:tcPr>
            <w:tcW w:w="1591" w:type="pct"/>
            <w:vMerge/>
            <w:tcBorders>
              <w:top w:val="nil"/>
              <w:left w:val="single" w:sz="4" w:space="0" w:color="auto"/>
              <w:bottom w:val="single" w:sz="4" w:space="0" w:color="auto"/>
              <w:right w:val="single" w:sz="4" w:space="0" w:color="auto"/>
            </w:tcBorders>
            <w:vAlign w:val="center"/>
            <w:hideMark/>
          </w:tcPr>
          <w:p w14:paraId="425CD19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DE0880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Corrupción en los procesos de titulación de las comunidades campesinas y nativas.</w:t>
            </w:r>
          </w:p>
        </w:tc>
        <w:tc>
          <w:tcPr>
            <w:tcW w:w="1590" w:type="pct"/>
            <w:tcBorders>
              <w:top w:val="nil"/>
              <w:left w:val="nil"/>
              <w:bottom w:val="single" w:sz="4" w:space="0" w:color="auto"/>
              <w:right w:val="single" w:sz="4" w:space="0" w:color="auto"/>
            </w:tcBorders>
            <w:shd w:val="clear" w:color="000000" w:fill="E7E6E6"/>
            <w:vAlign w:val="center"/>
            <w:hideMark/>
          </w:tcPr>
          <w:p w14:paraId="29CF8B6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(b) Al 2040, se mitigó la corrupción en los procesos de titulación.</w:t>
            </w:r>
          </w:p>
        </w:tc>
      </w:tr>
      <w:tr w:rsidR="00997A97" w:rsidRPr="001B5852" w14:paraId="343D12F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F7D04B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A29C27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Falta de asignación presupuestal para la titulación de tierras de pueblos indígenas u originarios.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6F15D94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 Al 2040, se cuenta con una asignación presupuestal adecuada para los procesos de titulación de tierras</w:t>
            </w:r>
          </w:p>
        </w:tc>
      </w:tr>
      <w:tr w:rsidR="00997A97" w:rsidRPr="001B5852" w14:paraId="49252B8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60C908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B1150E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Asignación presupuestal para la titulación de tierras de pueblos indígenas u originarios con una adecuada distribución. </w:t>
            </w:r>
          </w:p>
        </w:tc>
        <w:tc>
          <w:tcPr>
            <w:tcW w:w="1590" w:type="pct"/>
            <w:vMerge/>
            <w:tcBorders>
              <w:top w:val="nil"/>
              <w:left w:val="single" w:sz="4" w:space="0" w:color="auto"/>
              <w:bottom w:val="single" w:sz="4" w:space="0" w:color="auto"/>
              <w:right w:val="single" w:sz="4" w:space="0" w:color="auto"/>
            </w:tcBorders>
            <w:vAlign w:val="center"/>
            <w:hideMark/>
          </w:tcPr>
          <w:p w14:paraId="7258864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BDBB97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031E0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bottom"/>
            <w:hideMark/>
          </w:tcPr>
          <w:p w14:paraId="3CA3B96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Fragmentación de la propiedad colectiva de los pueblos indígenas u originarios.</w:t>
            </w:r>
          </w:p>
        </w:tc>
        <w:tc>
          <w:tcPr>
            <w:tcW w:w="1590" w:type="pct"/>
            <w:tcBorders>
              <w:top w:val="nil"/>
              <w:left w:val="nil"/>
              <w:bottom w:val="single" w:sz="4" w:space="0" w:color="auto"/>
              <w:right w:val="single" w:sz="4" w:space="0" w:color="auto"/>
            </w:tcBorders>
            <w:shd w:val="clear" w:color="000000" w:fill="E7E6E6"/>
            <w:vAlign w:val="center"/>
            <w:hideMark/>
          </w:tcPr>
          <w:p w14:paraId="700D5DF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la fragmentación de la propiedad colectiva se contrarrestó</w:t>
            </w:r>
          </w:p>
        </w:tc>
      </w:tr>
      <w:tr w:rsidR="00997A97" w:rsidRPr="001B5852" w14:paraId="5149B6B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767863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994C05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Conflictos por </w:t>
            </w:r>
            <w:proofErr w:type="spellStart"/>
            <w:r w:rsidRPr="001B5852">
              <w:rPr>
                <w:rFonts w:asciiTheme="majorHAnsi" w:hAnsiTheme="majorHAnsi" w:cstheme="majorHAnsi"/>
                <w:sz w:val="20"/>
                <w:szCs w:val="20"/>
                <w:lang w:eastAsia="es-PE"/>
              </w:rPr>
              <w:t>linderamientos</w:t>
            </w:r>
            <w:proofErr w:type="spellEnd"/>
            <w:r w:rsidRPr="001B5852">
              <w:rPr>
                <w:rFonts w:asciiTheme="majorHAnsi" w:hAnsiTheme="majorHAnsi" w:cstheme="majorHAnsi"/>
                <w:sz w:val="20"/>
                <w:szCs w:val="20"/>
                <w:lang w:eastAsia="es-PE"/>
              </w:rPr>
              <w:t>.</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AA4046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 Al 2040, se cuenta con acciones que evitan los conflictos limítrofes entre comunidades nativas y campesinas</w:t>
            </w:r>
          </w:p>
        </w:tc>
      </w:tr>
      <w:tr w:rsidR="00997A97" w:rsidRPr="001B5852" w14:paraId="61442E7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3F449E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DC3E33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Conflictos limítrofes y/o de </w:t>
            </w:r>
            <w:proofErr w:type="spellStart"/>
            <w:r w:rsidRPr="001B5852">
              <w:rPr>
                <w:rFonts w:asciiTheme="majorHAnsi" w:hAnsiTheme="majorHAnsi" w:cstheme="majorHAnsi"/>
                <w:color w:val="000000"/>
                <w:sz w:val="20"/>
                <w:szCs w:val="20"/>
                <w:lang w:eastAsia="es-PE"/>
              </w:rPr>
              <w:t>linderamientos</w:t>
            </w:r>
            <w:proofErr w:type="spellEnd"/>
            <w:r w:rsidRPr="001B5852">
              <w:rPr>
                <w:rFonts w:asciiTheme="majorHAnsi" w:hAnsiTheme="majorHAnsi" w:cstheme="majorHAnsi"/>
                <w:color w:val="000000"/>
                <w:sz w:val="20"/>
                <w:szCs w:val="20"/>
                <w:lang w:eastAsia="es-PE"/>
              </w:rPr>
              <w:t xml:space="preserve"> y/o entre comunidades.</w:t>
            </w:r>
          </w:p>
        </w:tc>
        <w:tc>
          <w:tcPr>
            <w:tcW w:w="1590" w:type="pct"/>
            <w:vMerge/>
            <w:tcBorders>
              <w:top w:val="nil"/>
              <w:left w:val="single" w:sz="4" w:space="0" w:color="auto"/>
              <w:bottom w:val="single" w:sz="4" w:space="0" w:color="auto"/>
              <w:right w:val="single" w:sz="4" w:space="0" w:color="auto"/>
            </w:tcBorders>
            <w:vAlign w:val="center"/>
            <w:hideMark/>
          </w:tcPr>
          <w:p w14:paraId="7EF03C3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77A628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FB7E64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D08D64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Conflictos por falta de delimitación y tráfico e invasión de territorios. </w:t>
            </w:r>
          </w:p>
        </w:tc>
        <w:tc>
          <w:tcPr>
            <w:tcW w:w="1590" w:type="pct"/>
            <w:vMerge/>
            <w:tcBorders>
              <w:top w:val="nil"/>
              <w:left w:val="single" w:sz="4" w:space="0" w:color="auto"/>
              <w:bottom w:val="single" w:sz="4" w:space="0" w:color="auto"/>
              <w:right w:val="single" w:sz="4" w:space="0" w:color="auto"/>
            </w:tcBorders>
            <w:vAlign w:val="center"/>
            <w:hideMark/>
          </w:tcPr>
          <w:p w14:paraId="77104D8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4BC8D6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D22708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D44515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Conflictos por </w:t>
            </w:r>
            <w:proofErr w:type="spellStart"/>
            <w:r w:rsidRPr="001B5852">
              <w:rPr>
                <w:rFonts w:asciiTheme="majorHAnsi" w:hAnsiTheme="majorHAnsi" w:cstheme="majorHAnsi"/>
                <w:color w:val="000000"/>
                <w:sz w:val="20"/>
                <w:szCs w:val="20"/>
                <w:lang w:eastAsia="es-PE"/>
              </w:rPr>
              <w:t>linderamientos</w:t>
            </w:r>
            <w:proofErr w:type="spellEnd"/>
            <w:r w:rsidRPr="001B5852">
              <w:rPr>
                <w:rFonts w:asciiTheme="majorHAnsi" w:hAnsiTheme="majorHAnsi" w:cstheme="majorHAnsi"/>
                <w:color w:val="000000"/>
                <w:sz w:val="20"/>
                <w:szCs w:val="20"/>
                <w:lang w:eastAsia="es-PE"/>
              </w:rPr>
              <w:t>/comunidades.</w:t>
            </w:r>
          </w:p>
        </w:tc>
        <w:tc>
          <w:tcPr>
            <w:tcW w:w="1590" w:type="pct"/>
            <w:vMerge/>
            <w:tcBorders>
              <w:top w:val="nil"/>
              <w:left w:val="single" w:sz="4" w:space="0" w:color="auto"/>
              <w:bottom w:val="single" w:sz="4" w:space="0" w:color="auto"/>
              <w:right w:val="single" w:sz="4" w:space="0" w:color="auto"/>
            </w:tcBorders>
            <w:vAlign w:val="center"/>
            <w:hideMark/>
          </w:tcPr>
          <w:p w14:paraId="70F2914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BBB6B7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88F02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071ABD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Débil marco normativo en materia de seguridad jurídica de territorios de pueblos indígenas u originarios.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3D9F5E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se cuenta con un marco normativo fortalecido en materia de seguridad jurídica de tierras y territorios</w:t>
            </w:r>
          </w:p>
        </w:tc>
      </w:tr>
      <w:tr w:rsidR="00997A97" w:rsidRPr="001B5852" w14:paraId="76030AC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17B30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83C608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Reconocimiento de la personalidad jurídica de pueblos indígenas u originarios en el marco normativo nacional.</w:t>
            </w:r>
          </w:p>
        </w:tc>
        <w:tc>
          <w:tcPr>
            <w:tcW w:w="1590" w:type="pct"/>
            <w:vMerge/>
            <w:tcBorders>
              <w:top w:val="nil"/>
              <w:left w:val="single" w:sz="4" w:space="0" w:color="auto"/>
              <w:bottom w:val="single" w:sz="4" w:space="0" w:color="auto"/>
              <w:right w:val="single" w:sz="4" w:space="0" w:color="auto"/>
            </w:tcBorders>
            <w:vAlign w:val="center"/>
            <w:hideMark/>
          </w:tcPr>
          <w:p w14:paraId="1F50B38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C55CDF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DC0F62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EB097E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Débil marco normativo en materia de seguridad jurídica de tierras de pueblos indígenas u originarios</w:t>
            </w:r>
          </w:p>
        </w:tc>
        <w:tc>
          <w:tcPr>
            <w:tcW w:w="1590" w:type="pct"/>
            <w:vMerge/>
            <w:tcBorders>
              <w:top w:val="nil"/>
              <w:left w:val="single" w:sz="4" w:space="0" w:color="auto"/>
              <w:bottom w:val="single" w:sz="4" w:space="0" w:color="auto"/>
              <w:right w:val="single" w:sz="4" w:space="0" w:color="auto"/>
            </w:tcBorders>
            <w:vAlign w:val="center"/>
            <w:hideMark/>
          </w:tcPr>
          <w:p w14:paraId="77C143E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E801389" w14:textId="77777777" w:rsidTr="00997A97">
        <w:trPr>
          <w:trHeight w:val="1140"/>
        </w:trPr>
        <w:tc>
          <w:tcPr>
            <w:tcW w:w="1591" w:type="pct"/>
            <w:vMerge/>
            <w:tcBorders>
              <w:top w:val="nil"/>
              <w:left w:val="single" w:sz="4" w:space="0" w:color="auto"/>
              <w:bottom w:val="single" w:sz="4" w:space="0" w:color="auto"/>
              <w:right w:val="single" w:sz="4" w:space="0" w:color="auto"/>
            </w:tcBorders>
            <w:vAlign w:val="center"/>
            <w:hideMark/>
          </w:tcPr>
          <w:p w14:paraId="12CBD55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0C495E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Normativa nacional que reconozca el derecho a la tierra y territorio de los pueblos indígenas u originarios, conforme a los estándares internacionales.</w:t>
            </w:r>
            <w:r w:rsidRPr="001B5852">
              <w:rPr>
                <w:rFonts w:asciiTheme="majorHAnsi" w:hAnsiTheme="majorHAnsi" w:cstheme="majorHAnsi"/>
                <w:color w:val="000000"/>
                <w:sz w:val="20"/>
                <w:szCs w:val="20"/>
                <w:lang w:eastAsia="es-PE"/>
              </w:rPr>
              <w:br/>
            </w:r>
            <w:r w:rsidRPr="001B5852">
              <w:rPr>
                <w:rFonts w:asciiTheme="majorHAnsi" w:hAnsiTheme="majorHAnsi" w:cstheme="majorHAnsi"/>
                <w:color w:val="000000"/>
                <w:sz w:val="20"/>
                <w:szCs w:val="20"/>
                <w:lang w:eastAsia="es-PE"/>
              </w:rPr>
              <w:br/>
              <w:t>Reconocimiento de la personería jurídica.</w:t>
            </w:r>
          </w:p>
        </w:tc>
        <w:tc>
          <w:tcPr>
            <w:tcW w:w="1590" w:type="pct"/>
            <w:vMerge/>
            <w:tcBorders>
              <w:top w:val="nil"/>
              <w:left w:val="single" w:sz="4" w:space="0" w:color="auto"/>
              <w:bottom w:val="single" w:sz="4" w:space="0" w:color="auto"/>
              <w:right w:val="single" w:sz="4" w:space="0" w:color="auto"/>
            </w:tcBorders>
            <w:vAlign w:val="center"/>
            <w:hideMark/>
          </w:tcPr>
          <w:p w14:paraId="00B72E8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A274D8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27A2E3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44C935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Débil marco normativo en materia de seguridad jurídica de tierras de pueblos indígenas u originarios. </w:t>
            </w:r>
          </w:p>
        </w:tc>
        <w:tc>
          <w:tcPr>
            <w:tcW w:w="1590" w:type="pct"/>
            <w:vMerge/>
            <w:tcBorders>
              <w:top w:val="nil"/>
              <w:left w:val="single" w:sz="4" w:space="0" w:color="auto"/>
              <w:bottom w:val="single" w:sz="4" w:space="0" w:color="auto"/>
              <w:right w:val="single" w:sz="4" w:space="0" w:color="auto"/>
            </w:tcBorders>
            <w:vAlign w:val="center"/>
            <w:hideMark/>
          </w:tcPr>
          <w:p w14:paraId="08BE5DF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7909786" w14:textId="77777777" w:rsidTr="00997A97">
        <w:trPr>
          <w:trHeight w:val="840"/>
        </w:trPr>
        <w:tc>
          <w:tcPr>
            <w:tcW w:w="1591" w:type="pct"/>
            <w:vMerge/>
            <w:tcBorders>
              <w:top w:val="nil"/>
              <w:left w:val="single" w:sz="4" w:space="0" w:color="auto"/>
              <w:bottom w:val="single" w:sz="4" w:space="0" w:color="auto"/>
              <w:right w:val="single" w:sz="4" w:space="0" w:color="auto"/>
            </w:tcBorders>
            <w:vAlign w:val="center"/>
            <w:hideMark/>
          </w:tcPr>
          <w:p w14:paraId="20D71A5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71AB96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de propiedad de recursos naturales en tierras de pueblos indígenas u originarios.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7475B9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se respeta el derecho de propiedad de los recursos naturales de las tierras y territorios de los pueblos indígenas u originarios</w:t>
            </w:r>
          </w:p>
        </w:tc>
      </w:tr>
      <w:tr w:rsidR="00997A97" w:rsidRPr="001B5852" w14:paraId="4D2D4E6C" w14:textId="77777777" w:rsidTr="00997A97">
        <w:trPr>
          <w:trHeight w:val="1416"/>
        </w:trPr>
        <w:tc>
          <w:tcPr>
            <w:tcW w:w="1591" w:type="pct"/>
            <w:vMerge/>
            <w:tcBorders>
              <w:top w:val="nil"/>
              <w:left w:val="single" w:sz="4" w:space="0" w:color="auto"/>
              <w:bottom w:val="single" w:sz="4" w:space="0" w:color="auto"/>
              <w:right w:val="single" w:sz="4" w:space="0" w:color="auto"/>
            </w:tcBorders>
            <w:vAlign w:val="center"/>
            <w:hideMark/>
          </w:tcPr>
          <w:p w14:paraId="3111E55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697350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Respeto del derecho a la tierra y territorio de los pueblos indígenas u originarios y la estructura sociocultural (Territorio integral).</w:t>
            </w:r>
            <w:r w:rsidRPr="001B5852">
              <w:rPr>
                <w:rFonts w:asciiTheme="majorHAnsi" w:hAnsiTheme="majorHAnsi" w:cstheme="majorHAnsi"/>
                <w:sz w:val="20"/>
                <w:szCs w:val="20"/>
                <w:lang w:eastAsia="es-PE"/>
              </w:rPr>
              <w:br/>
            </w:r>
            <w:r w:rsidRPr="001B5852">
              <w:rPr>
                <w:rFonts w:asciiTheme="majorHAnsi" w:hAnsiTheme="majorHAnsi" w:cstheme="majorHAnsi"/>
                <w:sz w:val="20"/>
                <w:szCs w:val="20"/>
                <w:lang w:eastAsia="es-PE"/>
              </w:rPr>
              <w:br/>
              <w:t>Estándares internacionales: tratados internacionales (convenio 169) y pronunciamientos de tribunales internacionales.</w:t>
            </w:r>
          </w:p>
        </w:tc>
        <w:tc>
          <w:tcPr>
            <w:tcW w:w="1590" w:type="pct"/>
            <w:vMerge/>
            <w:tcBorders>
              <w:top w:val="nil"/>
              <w:left w:val="single" w:sz="4" w:space="0" w:color="auto"/>
              <w:bottom w:val="single" w:sz="4" w:space="0" w:color="auto"/>
              <w:right w:val="single" w:sz="4" w:space="0" w:color="auto"/>
            </w:tcBorders>
            <w:vAlign w:val="center"/>
            <w:hideMark/>
          </w:tcPr>
          <w:p w14:paraId="41D96CB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4CD5AC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E26752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46A276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propiedad de recursos naturales en tierras de pueblos indígenas u originarios. </w:t>
            </w:r>
          </w:p>
        </w:tc>
        <w:tc>
          <w:tcPr>
            <w:tcW w:w="1590" w:type="pct"/>
            <w:vMerge/>
            <w:tcBorders>
              <w:top w:val="nil"/>
              <w:left w:val="single" w:sz="4" w:space="0" w:color="auto"/>
              <w:bottom w:val="single" w:sz="4" w:space="0" w:color="auto"/>
              <w:right w:val="single" w:sz="4" w:space="0" w:color="auto"/>
            </w:tcBorders>
            <w:vAlign w:val="center"/>
            <w:hideMark/>
          </w:tcPr>
          <w:p w14:paraId="77773F8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1496B7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520C02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477E6D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Políticas que reconozcan el manejo integral de los territorios de los pueblos indígenas u originarios. </w:t>
            </w:r>
          </w:p>
        </w:tc>
        <w:tc>
          <w:tcPr>
            <w:tcW w:w="1590" w:type="pct"/>
            <w:vMerge/>
            <w:tcBorders>
              <w:top w:val="nil"/>
              <w:left w:val="single" w:sz="4" w:space="0" w:color="auto"/>
              <w:bottom w:val="single" w:sz="4" w:space="0" w:color="auto"/>
              <w:right w:val="single" w:sz="4" w:space="0" w:color="auto"/>
            </w:tcBorders>
            <w:vAlign w:val="center"/>
            <w:hideMark/>
          </w:tcPr>
          <w:p w14:paraId="56E0988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B7697B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8AD3D1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90DEC1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Criminalización a los pueblos indígenas por la defensa de sus territorios integrales.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1627AF2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(h) Al 2040, se cuenta con la protección efectiva de líderes y lideresas indígenas al defender sus territorios</w:t>
            </w:r>
          </w:p>
        </w:tc>
      </w:tr>
      <w:tr w:rsidR="00997A97" w:rsidRPr="001B5852" w14:paraId="677D8ED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FA67A8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0B7785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Protección y reconocimiento de líderes y lideresas indígenas en la defensa de sus territorios. </w:t>
            </w:r>
          </w:p>
        </w:tc>
        <w:tc>
          <w:tcPr>
            <w:tcW w:w="1590" w:type="pct"/>
            <w:vMerge/>
            <w:tcBorders>
              <w:top w:val="nil"/>
              <w:left w:val="single" w:sz="4" w:space="0" w:color="auto"/>
              <w:bottom w:val="single" w:sz="4" w:space="0" w:color="auto"/>
              <w:right w:val="single" w:sz="4" w:space="0" w:color="auto"/>
            </w:tcBorders>
            <w:vAlign w:val="center"/>
            <w:hideMark/>
          </w:tcPr>
          <w:p w14:paraId="69907FA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2A0984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6DDCD4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618402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Amenazas y atentados que sufren los líderes comunales.</w:t>
            </w:r>
          </w:p>
        </w:tc>
        <w:tc>
          <w:tcPr>
            <w:tcW w:w="1590" w:type="pct"/>
            <w:vMerge/>
            <w:tcBorders>
              <w:top w:val="nil"/>
              <w:left w:val="single" w:sz="4" w:space="0" w:color="auto"/>
              <w:bottom w:val="single" w:sz="4" w:space="0" w:color="auto"/>
              <w:right w:val="single" w:sz="4" w:space="0" w:color="auto"/>
            </w:tcBorders>
            <w:vAlign w:val="center"/>
            <w:hideMark/>
          </w:tcPr>
          <w:p w14:paraId="3B63116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071060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5FFBF0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F504F7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Situación de desprotección y peligro de líderes y lideresas indígenas en la defensa de sus territorios.</w:t>
            </w:r>
          </w:p>
        </w:tc>
        <w:tc>
          <w:tcPr>
            <w:tcW w:w="1590" w:type="pct"/>
            <w:vMerge/>
            <w:tcBorders>
              <w:top w:val="nil"/>
              <w:left w:val="single" w:sz="4" w:space="0" w:color="auto"/>
              <w:bottom w:val="single" w:sz="4" w:space="0" w:color="auto"/>
              <w:right w:val="single" w:sz="4" w:space="0" w:color="auto"/>
            </w:tcBorders>
            <w:vAlign w:val="center"/>
            <w:hideMark/>
          </w:tcPr>
          <w:p w14:paraId="4704DBC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66576B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B017AD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2D1347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Situación de desprotección y criminalización de líderes y lideresas indígenas u originarias en la defensa de sus territorios. </w:t>
            </w:r>
          </w:p>
        </w:tc>
        <w:tc>
          <w:tcPr>
            <w:tcW w:w="1590" w:type="pct"/>
            <w:vMerge/>
            <w:tcBorders>
              <w:top w:val="nil"/>
              <w:left w:val="single" w:sz="4" w:space="0" w:color="auto"/>
              <w:bottom w:val="single" w:sz="4" w:space="0" w:color="auto"/>
              <w:right w:val="single" w:sz="4" w:space="0" w:color="auto"/>
            </w:tcBorders>
            <w:vAlign w:val="center"/>
            <w:hideMark/>
          </w:tcPr>
          <w:p w14:paraId="5ED7585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A08593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D876A1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EFF10D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Necesidad de protección de líderes y lideresas indígenas en la defensa de sus territorios.</w:t>
            </w:r>
          </w:p>
        </w:tc>
        <w:tc>
          <w:tcPr>
            <w:tcW w:w="1590" w:type="pct"/>
            <w:vMerge/>
            <w:tcBorders>
              <w:top w:val="nil"/>
              <w:left w:val="single" w:sz="4" w:space="0" w:color="auto"/>
              <w:bottom w:val="single" w:sz="4" w:space="0" w:color="auto"/>
              <w:right w:val="single" w:sz="4" w:space="0" w:color="auto"/>
            </w:tcBorders>
            <w:vAlign w:val="center"/>
            <w:hideMark/>
          </w:tcPr>
          <w:p w14:paraId="2A35B90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D8D272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D52C59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B72A69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Situación de desprotección de líderes y lideresas indígenas en la defensa de sus territorios.</w:t>
            </w:r>
          </w:p>
        </w:tc>
        <w:tc>
          <w:tcPr>
            <w:tcW w:w="1590" w:type="pct"/>
            <w:vMerge/>
            <w:tcBorders>
              <w:top w:val="nil"/>
              <w:left w:val="single" w:sz="4" w:space="0" w:color="auto"/>
              <w:bottom w:val="single" w:sz="4" w:space="0" w:color="auto"/>
              <w:right w:val="single" w:sz="4" w:space="0" w:color="auto"/>
            </w:tcBorders>
            <w:vAlign w:val="center"/>
            <w:hideMark/>
          </w:tcPr>
          <w:p w14:paraId="086ECBC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AB13C44" w14:textId="77777777" w:rsidTr="00997A97">
        <w:trPr>
          <w:trHeight w:val="816"/>
        </w:trPr>
        <w:tc>
          <w:tcPr>
            <w:tcW w:w="1591" w:type="pct"/>
            <w:vMerge/>
            <w:tcBorders>
              <w:top w:val="nil"/>
              <w:left w:val="single" w:sz="4" w:space="0" w:color="auto"/>
              <w:bottom w:val="single" w:sz="4" w:space="0" w:color="auto"/>
              <w:right w:val="single" w:sz="4" w:space="0" w:color="auto"/>
            </w:tcBorders>
            <w:vAlign w:val="center"/>
            <w:hideMark/>
          </w:tcPr>
          <w:p w14:paraId="4B22E48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4A6943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Otorgamiento de derechos para la explotación de recursos naturales o realización de proyectos de inversión en territorios de pueblos indígenas u originarios sin participación ni consulta previa.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591F00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 Al 2040, se garantiza la Consulta Previa para todo otorgamiento de derechos para la explotación de recursos naturales o la realización de proyectos de inversión en territorios de los pueblos indígenas u originarios</w:t>
            </w:r>
            <w:r w:rsidRPr="001B5852">
              <w:rPr>
                <w:rFonts w:asciiTheme="majorHAnsi" w:hAnsiTheme="majorHAnsi" w:cstheme="majorHAnsi"/>
                <w:color w:val="000000"/>
                <w:sz w:val="20"/>
                <w:szCs w:val="20"/>
                <w:lang w:eastAsia="es-PE"/>
              </w:rPr>
              <w:br/>
              <w:t>(j) Al 2040, se cuenta con mecanismos para mitigar la aparición de terceros que realizan actividades ilícitas en territorios de los pueblos indígenas u originarios</w:t>
            </w:r>
          </w:p>
        </w:tc>
      </w:tr>
      <w:tr w:rsidR="00997A97" w:rsidRPr="001B5852" w14:paraId="21090790" w14:textId="77777777" w:rsidTr="00997A97">
        <w:trPr>
          <w:trHeight w:val="1080"/>
        </w:trPr>
        <w:tc>
          <w:tcPr>
            <w:tcW w:w="1591" w:type="pct"/>
            <w:vMerge/>
            <w:tcBorders>
              <w:top w:val="nil"/>
              <w:left w:val="single" w:sz="4" w:space="0" w:color="auto"/>
              <w:bottom w:val="single" w:sz="4" w:space="0" w:color="auto"/>
              <w:right w:val="single" w:sz="4" w:space="0" w:color="auto"/>
            </w:tcBorders>
            <w:vAlign w:val="center"/>
            <w:hideMark/>
          </w:tcPr>
          <w:p w14:paraId="5C61D7B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09E621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Otorgamiento de derechos para la explotación de recursos naturales o realización de proyectos de inversión en territorios de pueblos indígenas u originarios sin participación ni consulta previa.</w:t>
            </w:r>
          </w:p>
        </w:tc>
        <w:tc>
          <w:tcPr>
            <w:tcW w:w="1590" w:type="pct"/>
            <w:vMerge/>
            <w:tcBorders>
              <w:top w:val="nil"/>
              <w:left w:val="single" w:sz="4" w:space="0" w:color="auto"/>
              <w:bottom w:val="single" w:sz="4" w:space="0" w:color="auto"/>
              <w:right w:val="single" w:sz="4" w:space="0" w:color="auto"/>
            </w:tcBorders>
            <w:vAlign w:val="center"/>
            <w:hideMark/>
          </w:tcPr>
          <w:p w14:paraId="47263D4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8AC3A5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273D91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15BD63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Definición de Terceros: todo actor externo (legal e ilegal) que no pertenece a pueblos indígenas u originarios que afectan el territorio indígena</w:t>
            </w:r>
          </w:p>
        </w:tc>
        <w:tc>
          <w:tcPr>
            <w:tcW w:w="1590" w:type="pct"/>
            <w:vMerge/>
            <w:tcBorders>
              <w:top w:val="nil"/>
              <w:left w:val="single" w:sz="4" w:space="0" w:color="auto"/>
              <w:bottom w:val="single" w:sz="4" w:space="0" w:color="auto"/>
              <w:right w:val="single" w:sz="4" w:space="0" w:color="auto"/>
            </w:tcBorders>
            <w:vAlign w:val="center"/>
            <w:hideMark/>
          </w:tcPr>
          <w:p w14:paraId="1B34EE7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C6E115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2462A6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8D5068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Uso de recursos y presencia de terceros en territorios de pueblos indígenas u originarios.</w:t>
            </w:r>
          </w:p>
        </w:tc>
        <w:tc>
          <w:tcPr>
            <w:tcW w:w="1590" w:type="pct"/>
            <w:vMerge/>
            <w:tcBorders>
              <w:top w:val="nil"/>
              <w:left w:val="single" w:sz="4" w:space="0" w:color="auto"/>
              <w:bottom w:val="single" w:sz="4" w:space="0" w:color="auto"/>
              <w:right w:val="single" w:sz="4" w:space="0" w:color="auto"/>
            </w:tcBorders>
            <w:vAlign w:val="center"/>
            <w:hideMark/>
          </w:tcPr>
          <w:p w14:paraId="5F6979A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0D65A0A" w14:textId="77777777" w:rsidTr="00997A97">
        <w:trPr>
          <w:trHeight w:val="1080"/>
        </w:trPr>
        <w:tc>
          <w:tcPr>
            <w:tcW w:w="1591" w:type="pct"/>
            <w:vMerge/>
            <w:tcBorders>
              <w:top w:val="nil"/>
              <w:left w:val="single" w:sz="4" w:space="0" w:color="auto"/>
              <w:bottom w:val="single" w:sz="4" w:space="0" w:color="auto"/>
              <w:right w:val="single" w:sz="4" w:space="0" w:color="auto"/>
            </w:tcBorders>
            <w:vAlign w:val="center"/>
            <w:hideMark/>
          </w:tcPr>
          <w:p w14:paraId="559BACC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040A32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Presencia de actividades ilegales en las tierras y territorios de los pueblos indígenas u originarios, así como otorgamiento de derechos sin consulta previa (concesionarias). </w:t>
            </w:r>
          </w:p>
        </w:tc>
        <w:tc>
          <w:tcPr>
            <w:tcW w:w="1590" w:type="pct"/>
            <w:vMerge/>
            <w:tcBorders>
              <w:top w:val="nil"/>
              <w:left w:val="single" w:sz="4" w:space="0" w:color="auto"/>
              <w:bottom w:val="single" w:sz="4" w:space="0" w:color="auto"/>
              <w:right w:val="single" w:sz="4" w:space="0" w:color="auto"/>
            </w:tcBorders>
            <w:vAlign w:val="center"/>
            <w:hideMark/>
          </w:tcPr>
          <w:p w14:paraId="5AC05DA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7751130" w14:textId="77777777" w:rsidTr="00997A97">
        <w:trPr>
          <w:trHeight w:val="1116"/>
        </w:trPr>
        <w:tc>
          <w:tcPr>
            <w:tcW w:w="1591" w:type="pct"/>
            <w:vMerge/>
            <w:tcBorders>
              <w:top w:val="nil"/>
              <w:left w:val="single" w:sz="4" w:space="0" w:color="auto"/>
              <w:bottom w:val="single" w:sz="4" w:space="0" w:color="auto"/>
              <w:right w:val="single" w:sz="4" w:space="0" w:color="auto"/>
            </w:tcBorders>
            <w:vAlign w:val="center"/>
            <w:hideMark/>
          </w:tcPr>
          <w:p w14:paraId="5A49013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DC0245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Otorgamiento de derechos para la explotación de recursos naturales o realización de proyectos de inversión en tierras de pueblos indígenas u originarios sin participación ni consulta previa.</w:t>
            </w:r>
          </w:p>
        </w:tc>
        <w:tc>
          <w:tcPr>
            <w:tcW w:w="1590" w:type="pct"/>
            <w:vMerge/>
            <w:tcBorders>
              <w:top w:val="nil"/>
              <w:left w:val="single" w:sz="4" w:space="0" w:color="auto"/>
              <w:bottom w:val="single" w:sz="4" w:space="0" w:color="auto"/>
              <w:right w:val="single" w:sz="4" w:space="0" w:color="auto"/>
            </w:tcBorders>
            <w:vAlign w:val="center"/>
            <w:hideMark/>
          </w:tcPr>
          <w:p w14:paraId="0F3F38D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E94EADE" w14:textId="77777777" w:rsidTr="00997A97">
        <w:trPr>
          <w:trHeight w:val="720"/>
        </w:trPr>
        <w:tc>
          <w:tcPr>
            <w:tcW w:w="1591" w:type="pct"/>
            <w:vMerge/>
            <w:tcBorders>
              <w:top w:val="nil"/>
              <w:left w:val="single" w:sz="4" w:space="0" w:color="auto"/>
              <w:bottom w:val="single" w:sz="4" w:space="0" w:color="auto"/>
              <w:right w:val="single" w:sz="4" w:space="0" w:color="auto"/>
            </w:tcBorders>
            <w:vAlign w:val="center"/>
            <w:hideMark/>
          </w:tcPr>
          <w:p w14:paraId="312119E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DECA1D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Ocupaciones ilegales y Otorgamiento de derechos sin participación y consentimiento.</w:t>
            </w:r>
          </w:p>
        </w:tc>
        <w:tc>
          <w:tcPr>
            <w:tcW w:w="1590" w:type="pct"/>
            <w:vMerge/>
            <w:tcBorders>
              <w:top w:val="nil"/>
              <w:left w:val="single" w:sz="4" w:space="0" w:color="auto"/>
              <w:bottom w:val="single" w:sz="4" w:space="0" w:color="auto"/>
              <w:right w:val="single" w:sz="4" w:space="0" w:color="auto"/>
            </w:tcBorders>
            <w:vAlign w:val="center"/>
            <w:hideMark/>
          </w:tcPr>
          <w:p w14:paraId="5A09A1E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4BE0251" w14:textId="77777777" w:rsidTr="00997A97">
        <w:trPr>
          <w:trHeight w:val="1080"/>
        </w:trPr>
        <w:tc>
          <w:tcPr>
            <w:tcW w:w="1591" w:type="pct"/>
            <w:vMerge/>
            <w:tcBorders>
              <w:top w:val="nil"/>
              <w:left w:val="single" w:sz="4" w:space="0" w:color="auto"/>
              <w:bottom w:val="single" w:sz="4" w:space="0" w:color="auto"/>
              <w:right w:val="single" w:sz="4" w:space="0" w:color="auto"/>
            </w:tcBorders>
            <w:vAlign w:val="center"/>
            <w:hideMark/>
          </w:tcPr>
          <w:p w14:paraId="7203193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BEB59A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Otorgamiento de derechos para la explotación de recursos naturales o realización de proyectos de inversión en tierras de pueblos indígenas u originarios sin participación ni consulta previa.</w:t>
            </w:r>
          </w:p>
        </w:tc>
        <w:tc>
          <w:tcPr>
            <w:tcW w:w="1590" w:type="pct"/>
            <w:vMerge/>
            <w:tcBorders>
              <w:top w:val="nil"/>
              <w:left w:val="single" w:sz="4" w:space="0" w:color="auto"/>
              <w:bottom w:val="single" w:sz="4" w:space="0" w:color="auto"/>
              <w:right w:val="single" w:sz="4" w:space="0" w:color="auto"/>
            </w:tcBorders>
            <w:vAlign w:val="center"/>
            <w:hideMark/>
          </w:tcPr>
          <w:p w14:paraId="0EDA38B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CCEFF6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86BCEB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AE634E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Contaminación a partir del despojo.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C881D0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(k) Al 2040, existen medidas que responden a la contaminación producto de las actividades ilícitas en territorios de los pueblos indígenas u originarios</w:t>
            </w:r>
          </w:p>
        </w:tc>
      </w:tr>
      <w:tr w:rsidR="00997A97" w:rsidRPr="001B5852" w14:paraId="747E9F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C289BB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CEA5CA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Daño ambiental.</w:t>
            </w:r>
          </w:p>
        </w:tc>
        <w:tc>
          <w:tcPr>
            <w:tcW w:w="1590" w:type="pct"/>
            <w:vMerge/>
            <w:tcBorders>
              <w:top w:val="nil"/>
              <w:left w:val="single" w:sz="4" w:space="0" w:color="auto"/>
              <w:bottom w:val="single" w:sz="4" w:space="0" w:color="auto"/>
              <w:right w:val="single" w:sz="4" w:space="0" w:color="auto"/>
            </w:tcBorders>
            <w:vAlign w:val="center"/>
            <w:hideMark/>
          </w:tcPr>
          <w:p w14:paraId="45F21E3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42F4B0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8A91CA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ABD059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Contaminación de los territorios indígenas.</w:t>
            </w:r>
          </w:p>
        </w:tc>
        <w:tc>
          <w:tcPr>
            <w:tcW w:w="1590" w:type="pct"/>
            <w:vMerge/>
            <w:tcBorders>
              <w:top w:val="nil"/>
              <w:left w:val="single" w:sz="4" w:space="0" w:color="auto"/>
              <w:bottom w:val="single" w:sz="4" w:space="0" w:color="auto"/>
              <w:right w:val="single" w:sz="4" w:space="0" w:color="auto"/>
            </w:tcBorders>
            <w:vAlign w:val="center"/>
            <w:hideMark/>
          </w:tcPr>
          <w:p w14:paraId="508D34C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E87D2B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55D377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4266CE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Contaminación de los territorios indígenas. </w:t>
            </w:r>
          </w:p>
        </w:tc>
        <w:tc>
          <w:tcPr>
            <w:tcW w:w="1590" w:type="pct"/>
            <w:vMerge/>
            <w:tcBorders>
              <w:top w:val="nil"/>
              <w:left w:val="single" w:sz="4" w:space="0" w:color="auto"/>
              <w:bottom w:val="single" w:sz="4" w:space="0" w:color="auto"/>
              <w:right w:val="single" w:sz="4" w:space="0" w:color="auto"/>
            </w:tcBorders>
            <w:vAlign w:val="center"/>
            <w:hideMark/>
          </w:tcPr>
          <w:p w14:paraId="612BF5F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BCBB57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BAC2D2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74CBCC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Contaminación de los territorios indígenas a causa de actividades ilegales.</w:t>
            </w:r>
          </w:p>
        </w:tc>
        <w:tc>
          <w:tcPr>
            <w:tcW w:w="1590" w:type="pct"/>
            <w:vMerge/>
            <w:tcBorders>
              <w:top w:val="nil"/>
              <w:left w:val="single" w:sz="4" w:space="0" w:color="auto"/>
              <w:bottom w:val="single" w:sz="4" w:space="0" w:color="auto"/>
              <w:right w:val="single" w:sz="4" w:space="0" w:color="auto"/>
            </w:tcBorders>
            <w:vAlign w:val="center"/>
            <w:hideMark/>
          </w:tcPr>
          <w:p w14:paraId="65F3247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31B5D1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0FD58D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2461C4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Presencia de pueblos indígenas u originarios en ámbitos de frontera (frontera viva), Abordarlo a través de un lineamiento.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6B89AE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 Al 2040, se garantiza la seguridad jurídica de las zonas fronterizas donde se encuentran las tierras y territorios de los pueblos indígenas u originarios</w:t>
            </w:r>
          </w:p>
        </w:tc>
      </w:tr>
      <w:tr w:rsidR="00997A97" w:rsidRPr="001B5852" w14:paraId="7A5486B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BCF3F0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8B0E8A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seguridad jurídica en las zonas fronterizas. </w:t>
            </w:r>
          </w:p>
        </w:tc>
        <w:tc>
          <w:tcPr>
            <w:tcW w:w="1590" w:type="pct"/>
            <w:vMerge/>
            <w:tcBorders>
              <w:top w:val="nil"/>
              <w:left w:val="single" w:sz="4" w:space="0" w:color="auto"/>
              <w:bottom w:val="single" w:sz="4" w:space="0" w:color="auto"/>
              <w:right w:val="single" w:sz="4" w:space="0" w:color="auto"/>
            </w:tcBorders>
            <w:vAlign w:val="center"/>
            <w:hideMark/>
          </w:tcPr>
          <w:p w14:paraId="45DAEA1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EE8AD7C"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auto" w:fill="auto"/>
            <w:vAlign w:val="center"/>
            <w:hideMark/>
          </w:tcPr>
          <w:p w14:paraId="17C12A6C" w14:textId="77777777" w:rsidR="00997A97" w:rsidRPr="001B5852" w:rsidRDefault="00997A97" w:rsidP="00BC70C8">
            <w:pPr>
              <w:jc w:val="cente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Degradación del medio ambiente (madre tierra) que afectan a los pueblos indígenas u originarios, sus medios de vida y profundizan la crisis climática</w:t>
            </w:r>
          </w:p>
        </w:tc>
        <w:tc>
          <w:tcPr>
            <w:tcW w:w="1819" w:type="pct"/>
            <w:tcBorders>
              <w:top w:val="nil"/>
              <w:left w:val="nil"/>
              <w:bottom w:val="single" w:sz="4" w:space="0" w:color="auto"/>
              <w:right w:val="single" w:sz="4" w:space="0" w:color="auto"/>
            </w:tcBorders>
            <w:shd w:val="clear" w:color="auto" w:fill="auto"/>
            <w:vAlign w:val="center"/>
            <w:hideMark/>
          </w:tcPr>
          <w:p w14:paraId="6885222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Implementación de incentivos gubernamentales destinados a </w:t>
            </w:r>
            <w:proofErr w:type="gramStart"/>
            <w:r w:rsidRPr="001B5852">
              <w:rPr>
                <w:rFonts w:asciiTheme="majorHAnsi" w:hAnsiTheme="majorHAnsi" w:cstheme="majorHAnsi"/>
                <w:color w:val="000000"/>
                <w:sz w:val="20"/>
                <w:szCs w:val="20"/>
                <w:lang w:eastAsia="es-PE"/>
              </w:rPr>
              <w:t>OO.II.</w:t>
            </w:r>
            <w:proofErr w:type="gramEnd"/>
            <w:r w:rsidRPr="001B5852">
              <w:rPr>
                <w:rFonts w:asciiTheme="majorHAnsi" w:hAnsiTheme="majorHAnsi" w:cstheme="majorHAnsi"/>
                <w:color w:val="000000"/>
                <w:sz w:val="20"/>
                <w:szCs w:val="20"/>
                <w:lang w:eastAsia="es-PE"/>
              </w:rPr>
              <w:t xml:space="preserve"> para enfrentar y mitigar los efectos del cambio climático</w:t>
            </w:r>
          </w:p>
        </w:tc>
        <w:tc>
          <w:tcPr>
            <w:tcW w:w="1590" w:type="pct"/>
            <w:tcBorders>
              <w:top w:val="nil"/>
              <w:left w:val="nil"/>
              <w:bottom w:val="single" w:sz="4" w:space="0" w:color="auto"/>
              <w:right w:val="single" w:sz="4" w:space="0" w:color="auto"/>
            </w:tcBorders>
            <w:shd w:val="clear" w:color="auto" w:fill="auto"/>
            <w:vAlign w:val="center"/>
            <w:hideMark/>
          </w:tcPr>
          <w:p w14:paraId="567C702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 Al 2040, se implementan incentivos gubernamentales destinados a las OOII para enfrentar y mitigar los efectos del cambio climático.</w:t>
            </w:r>
          </w:p>
        </w:tc>
      </w:tr>
      <w:tr w:rsidR="00997A97" w:rsidRPr="001B5852" w14:paraId="2D00CC8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F547C4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72FE6E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Implementación de acciones gubernamentales para protección de recursos del bosque.</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3B9766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(b) Al 2040, se implementan acciones gubernamentales efectivas y a nivel normativo para proteger los recursos del bosque y prevenir desastres naturales considerando las prioridades de los pueblos indígenas </w:t>
            </w:r>
          </w:p>
        </w:tc>
      </w:tr>
      <w:tr w:rsidR="00997A97" w:rsidRPr="001B5852" w14:paraId="47CC19C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2B4036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EF4745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Implementar acuerdos e iniciativas a partir de las prioridades y planes de vida de los PP.II.OO. </w:t>
            </w:r>
          </w:p>
        </w:tc>
        <w:tc>
          <w:tcPr>
            <w:tcW w:w="1590" w:type="pct"/>
            <w:vMerge/>
            <w:tcBorders>
              <w:top w:val="nil"/>
              <w:left w:val="single" w:sz="4" w:space="0" w:color="auto"/>
              <w:bottom w:val="single" w:sz="4" w:space="0" w:color="auto"/>
              <w:right w:val="single" w:sz="4" w:space="0" w:color="auto"/>
            </w:tcBorders>
            <w:vAlign w:val="center"/>
            <w:hideMark/>
          </w:tcPr>
          <w:p w14:paraId="2321191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BC907D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C06281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33C955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Implementación de acciones gubernamentales efectivas e inmediatas para la remediación y restauración de ecosistemas impactados. </w:t>
            </w:r>
          </w:p>
        </w:tc>
        <w:tc>
          <w:tcPr>
            <w:tcW w:w="1590" w:type="pct"/>
            <w:vMerge/>
            <w:tcBorders>
              <w:top w:val="nil"/>
              <w:left w:val="single" w:sz="4" w:space="0" w:color="auto"/>
              <w:bottom w:val="single" w:sz="4" w:space="0" w:color="auto"/>
              <w:right w:val="single" w:sz="4" w:space="0" w:color="auto"/>
            </w:tcBorders>
            <w:vAlign w:val="center"/>
            <w:hideMark/>
          </w:tcPr>
          <w:p w14:paraId="1639A05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E249F8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A3F967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47BD2E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Implementación de acciones gubernamentales efectivas e inmediatas para prevención de desastres naturales y sanción a entidades contaminantes.</w:t>
            </w:r>
          </w:p>
        </w:tc>
        <w:tc>
          <w:tcPr>
            <w:tcW w:w="1590" w:type="pct"/>
            <w:vMerge/>
            <w:tcBorders>
              <w:top w:val="nil"/>
              <w:left w:val="single" w:sz="4" w:space="0" w:color="auto"/>
              <w:bottom w:val="single" w:sz="4" w:space="0" w:color="auto"/>
              <w:right w:val="single" w:sz="4" w:space="0" w:color="auto"/>
            </w:tcBorders>
            <w:vAlign w:val="center"/>
            <w:hideMark/>
          </w:tcPr>
          <w:p w14:paraId="7D57D8C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701B59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E09492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549073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Modificación de normativas a favor del uso y aprovechamiento de los propios recursos de los PP.II.OO. </w:t>
            </w:r>
          </w:p>
        </w:tc>
        <w:tc>
          <w:tcPr>
            <w:tcW w:w="1590" w:type="pct"/>
            <w:vMerge/>
            <w:tcBorders>
              <w:top w:val="nil"/>
              <w:left w:val="single" w:sz="4" w:space="0" w:color="auto"/>
              <w:bottom w:val="single" w:sz="4" w:space="0" w:color="auto"/>
              <w:right w:val="single" w:sz="4" w:space="0" w:color="auto"/>
            </w:tcBorders>
            <w:vAlign w:val="center"/>
            <w:hideMark/>
          </w:tcPr>
          <w:p w14:paraId="6DA7520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2DDF4A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7A0822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3ACF3C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Diseño e implementación de políticas </w:t>
            </w:r>
            <w:proofErr w:type="spellStart"/>
            <w:r w:rsidRPr="001B5852">
              <w:rPr>
                <w:rFonts w:asciiTheme="majorHAnsi" w:hAnsiTheme="majorHAnsi" w:cstheme="majorHAnsi"/>
                <w:color w:val="000000"/>
                <w:sz w:val="20"/>
                <w:szCs w:val="20"/>
                <w:lang w:eastAsia="es-PE"/>
              </w:rPr>
              <w:t>anti-extractivistas</w:t>
            </w:r>
            <w:proofErr w:type="spellEnd"/>
          </w:p>
        </w:tc>
        <w:tc>
          <w:tcPr>
            <w:tcW w:w="1590" w:type="pct"/>
            <w:vMerge/>
            <w:tcBorders>
              <w:top w:val="nil"/>
              <w:left w:val="single" w:sz="4" w:space="0" w:color="auto"/>
              <w:bottom w:val="single" w:sz="4" w:space="0" w:color="auto"/>
              <w:right w:val="single" w:sz="4" w:space="0" w:color="auto"/>
            </w:tcBorders>
            <w:vAlign w:val="center"/>
            <w:hideMark/>
          </w:tcPr>
          <w:p w14:paraId="2D10A6D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3565E9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80077E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5039CE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Aplicar acuerdos internacionales para defensa y protección de recursos y bosques</w:t>
            </w:r>
          </w:p>
        </w:tc>
        <w:tc>
          <w:tcPr>
            <w:tcW w:w="1590" w:type="pct"/>
            <w:vMerge/>
            <w:tcBorders>
              <w:top w:val="nil"/>
              <w:left w:val="single" w:sz="4" w:space="0" w:color="auto"/>
              <w:bottom w:val="single" w:sz="4" w:space="0" w:color="auto"/>
              <w:right w:val="single" w:sz="4" w:space="0" w:color="auto"/>
            </w:tcBorders>
            <w:vAlign w:val="center"/>
            <w:hideMark/>
          </w:tcPr>
          <w:p w14:paraId="06A7EDB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0C0E07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378998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4A6D0D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Incremento presupuestal para llevar a cabo acciones que ayuden a la adaptación y mitigación del cambio climático entre los PP.II.</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EA6D18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 Al 2040, se incrementa el presupuesto para llevar a cabo acciones de adaptación y mitigación del cambio climático en comunidades indígenas, aumentando personal y equipo en el sector forestal y ambiental, así como para responder a las diversas afectaciones.</w:t>
            </w:r>
          </w:p>
        </w:tc>
      </w:tr>
      <w:tr w:rsidR="00997A97" w:rsidRPr="001B5852" w14:paraId="386AB4C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270067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EB4661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Incremento presupuestal para aumento de equipo y personal en sector forestal y ambiental</w:t>
            </w:r>
          </w:p>
        </w:tc>
        <w:tc>
          <w:tcPr>
            <w:tcW w:w="1590" w:type="pct"/>
            <w:vMerge/>
            <w:tcBorders>
              <w:top w:val="nil"/>
              <w:left w:val="single" w:sz="4" w:space="0" w:color="auto"/>
              <w:bottom w:val="single" w:sz="4" w:space="0" w:color="auto"/>
              <w:right w:val="single" w:sz="4" w:space="0" w:color="auto"/>
            </w:tcBorders>
            <w:vAlign w:val="center"/>
            <w:hideMark/>
          </w:tcPr>
          <w:p w14:paraId="09BD2615"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24F568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A620E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0482D2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Incremento presupuestal efectivo para llevar a cabo acciones que ayuden a la adaptación y mitigación del cambio climático entre los PP.II.</w:t>
            </w:r>
          </w:p>
        </w:tc>
        <w:tc>
          <w:tcPr>
            <w:tcW w:w="1590" w:type="pct"/>
            <w:vMerge/>
            <w:tcBorders>
              <w:top w:val="nil"/>
              <w:left w:val="single" w:sz="4" w:space="0" w:color="auto"/>
              <w:bottom w:val="single" w:sz="4" w:space="0" w:color="auto"/>
              <w:right w:val="single" w:sz="4" w:space="0" w:color="auto"/>
            </w:tcBorders>
            <w:vAlign w:val="center"/>
            <w:hideMark/>
          </w:tcPr>
          <w:p w14:paraId="5BF9341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2B64F0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8B7578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CA5B1C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Incremento presupuestal para acciones respuesta a afectaciones por cambio climático</w:t>
            </w:r>
          </w:p>
        </w:tc>
        <w:tc>
          <w:tcPr>
            <w:tcW w:w="1590" w:type="pct"/>
            <w:vMerge/>
            <w:tcBorders>
              <w:top w:val="nil"/>
              <w:left w:val="single" w:sz="4" w:space="0" w:color="auto"/>
              <w:bottom w:val="single" w:sz="4" w:space="0" w:color="auto"/>
              <w:right w:val="single" w:sz="4" w:space="0" w:color="auto"/>
            </w:tcBorders>
            <w:vAlign w:val="center"/>
            <w:hideMark/>
          </w:tcPr>
          <w:p w14:paraId="2BA1368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43D843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702CC4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162DE7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Implementación de medidas de fiscalización a entidades gubernamentales administradoras de recursos naturales básicos.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8FD309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se implementan medidas de fiscalización a entidades gubernamentales encargadas de la administración de recursos naturales básicos, así como a aquellas con autoridad en temas forestales y ambientales.</w:t>
            </w:r>
          </w:p>
        </w:tc>
      </w:tr>
      <w:tr w:rsidR="00997A97" w:rsidRPr="001B5852" w14:paraId="340FA73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705314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D3F623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Implementación de medidas de fiscalización a entidades gubernamentales con autoridad en temas forestales y ambientales</w:t>
            </w:r>
          </w:p>
        </w:tc>
        <w:tc>
          <w:tcPr>
            <w:tcW w:w="1590" w:type="pct"/>
            <w:vMerge/>
            <w:tcBorders>
              <w:top w:val="nil"/>
              <w:left w:val="single" w:sz="4" w:space="0" w:color="auto"/>
              <w:bottom w:val="single" w:sz="4" w:space="0" w:color="auto"/>
              <w:right w:val="single" w:sz="4" w:space="0" w:color="auto"/>
            </w:tcBorders>
            <w:vAlign w:val="center"/>
            <w:hideMark/>
          </w:tcPr>
          <w:p w14:paraId="33A74BB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C7792F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78F6BC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426C05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Mayor educación sobre cambio climático.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4DAD4D3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 Al 2040, se impulsa la educación sobre cambio climático y fortalecer la capacitación en agricultura, silvicultura y ganadería.</w:t>
            </w:r>
          </w:p>
        </w:tc>
      </w:tr>
      <w:tr w:rsidR="00997A97" w:rsidRPr="001B5852" w14:paraId="50D92C3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24CF33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D1BE37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Mayor educación/capacitación en temas de agricultura, forestales y de crianza de animales</w:t>
            </w:r>
          </w:p>
        </w:tc>
        <w:tc>
          <w:tcPr>
            <w:tcW w:w="1590" w:type="pct"/>
            <w:vMerge/>
            <w:tcBorders>
              <w:top w:val="nil"/>
              <w:left w:val="single" w:sz="4" w:space="0" w:color="auto"/>
              <w:bottom w:val="single" w:sz="4" w:space="0" w:color="auto"/>
              <w:right w:val="single" w:sz="4" w:space="0" w:color="auto"/>
            </w:tcBorders>
            <w:vAlign w:val="center"/>
            <w:hideMark/>
          </w:tcPr>
          <w:p w14:paraId="71F14B0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C68CC5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682ACA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E27292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del trabajo interinstitucional y con PP.II.OO. en materia de protección, conservación sostenible de los recursos naturales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4F61F7B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se articula el trabajo a nivel de instituciones y con los Pueblos Indígenas u originarios para proteger y conservar de manera sostenible los recursos naturales reconociendo y promoviendo la participación de los pueblos indígenas en la gestión climática y la prevención de la depredación de recursos.</w:t>
            </w:r>
          </w:p>
        </w:tc>
      </w:tr>
      <w:tr w:rsidR="00997A97" w:rsidRPr="001B5852" w14:paraId="14EA00A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B7433E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3F7AFA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del trabajo con PP.II.OO. en materia de protección, conservación sostenible de los recursos naturales</w:t>
            </w:r>
          </w:p>
        </w:tc>
        <w:tc>
          <w:tcPr>
            <w:tcW w:w="1590" w:type="pct"/>
            <w:vMerge/>
            <w:tcBorders>
              <w:top w:val="nil"/>
              <w:left w:val="single" w:sz="4" w:space="0" w:color="auto"/>
              <w:bottom w:val="single" w:sz="4" w:space="0" w:color="auto"/>
              <w:right w:val="single" w:sz="4" w:space="0" w:color="auto"/>
            </w:tcBorders>
            <w:vAlign w:val="center"/>
            <w:hideMark/>
          </w:tcPr>
          <w:p w14:paraId="2019B2B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B3CC5F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27EF4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712F36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reconocimiento y promoción de actuación de los pueblos indígenas u originarios en la gestión climática.</w:t>
            </w:r>
          </w:p>
        </w:tc>
        <w:tc>
          <w:tcPr>
            <w:tcW w:w="1590" w:type="pct"/>
            <w:vMerge/>
            <w:tcBorders>
              <w:top w:val="nil"/>
              <w:left w:val="single" w:sz="4" w:space="0" w:color="auto"/>
              <w:bottom w:val="single" w:sz="4" w:space="0" w:color="auto"/>
              <w:right w:val="single" w:sz="4" w:space="0" w:color="auto"/>
            </w:tcBorders>
            <w:vAlign w:val="center"/>
            <w:hideMark/>
          </w:tcPr>
          <w:p w14:paraId="3D11497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9F40AD3" w14:textId="77777777" w:rsidTr="00997A97">
        <w:trPr>
          <w:trHeight w:val="840"/>
        </w:trPr>
        <w:tc>
          <w:tcPr>
            <w:tcW w:w="1591" w:type="pct"/>
            <w:vMerge/>
            <w:tcBorders>
              <w:top w:val="nil"/>
              <w:left w:val="single" w:sz="4" w:space="0" w:color="auto"/>
              <w:bottom w:val="single" w:sz="4" w:space="0" w:color="auto"/>
              <w:right w:val="single" w:sz="4" w:space="0" w:color="auto"/>
            </w:tcBorders>
            <w:vAlign w:val="center"/>
            <w:hideMark/>
          </w:tcPr>
          <w:p w14:paraId="45830C6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F80122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reconocimiento y promoción de actuación de los pueblos indígenas u originarios en la gestión climática y prevención de la depredación de recursos naturales.</w:t>
            </w:r>
          </w:p>
        </w:tc>
        <w:tc>
          <w:tcPr>
            <w:tcW w:w="1590" w:type="pct"/>
            <w:vMerge/>
            <w:tcBorders>
              <w:top w:val="nil"/>
              <w:left w:val="single" w:sz="4" w:space="0" w:color="auto"/>
              <w:bottom w:val="single" w:sz="4" w:space="0" w:color="auto"/>
              <w:right w:val="single" w:sz="4" w:space="0" w:color="auto"/>
            </w:tcBorders>
            <w:vAlign w:val="center"/>
            <w:hideMark/>
          </w:tcPr>
          <w:p w14:paraId="7F444AB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27F769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2503CA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B33EA8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Concesiones (especialmente forestales) sin consulta previa</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1B9DDD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se detienen las concesiones, especialmente las forestales, sin consulta previa, así como la prevención de la contaminación y la privatización o despojo del agua, mientras se elimina la promoción de prácticas extractivistas por parte del Estado.</w:t>
            </w:r>
          </w:p>
        </w:tc>
      </w:tr>
      <w:tr w:rsidR="00997A97" w:rsidRPr="001B5852" w14:paraId="0BF1AF9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EF451C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DF1DC2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Contaminación y privatización o despojo del agua </w:t>
            </w:r>
          </w:p>
        </w:tc>
        <w:tc>
          <w:tcPr>
            <w:tcW w:w="1590" w:type="pct"/>
            <w:vMerge/>
            <w:tcBorders>
              <w:top w:val="nil"/>
              <w:left w:val="single" w:sz="4" w:space="0" w:color="auto"/>
              <w:bottom w:val="single" w:sz="4" w:space="0" w:color="auto"/>
              <w:right w:val="single" w:sz="4" w:space="0" w:color="auto"/>
            </w:tcBorders>
            <w:vAlign w:val="center"/>
            <w:hideMark/>
          </w:tcPr>
          <w:p w14:paraId="5297284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7921ED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1E9443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CEAB31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Promoción de prácticas extractivistas de parte del Estado</w:t>
            </w:r>
          </w:p>
        </w:tc>
        <w:tc>
          <w:tcPr>
            <w:tcW w:w="1590" w:type="pct"/>
            <w:vMerge/>
            <w:tcBorders>
              <w:top w:val="nil"/>
              <w:left w:val="single" w:sz="4" w:space="0" w:color="auto"/>
              <w:bottom w:val="single" w:sz="4" w:space="0" w:color="auto"/>
              <w:right w:val="single" w:sz="4" w:space="0" w:color="auto"/>
            </w:tcBorders>
            <w:vAlign w:val="center"/>
            <w:hideMark/>
          </w:tcPr>
          <w:p w14:paraId="52E573A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7B5DCC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BB5E3C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BF0936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Falta de control de fuentes contaminantes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7529F4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(h) Al 2040, se implementan mecanismos efectivos de control y supervisión para frenar la falta de control de fuentes contaminantes y se establecen acciones de remediación y restauración ambiental, responsabilidad del Estado.</w:t>
            </w:r>
          </w:p>
        </w:tc>
      </w:tr>
      <w:tr w:rsidR="00997A97" w:rsidRPr="001B5852" w14:paraId="1634CE3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6E3CB1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BF2CA1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Falta de implementación de mecanismos de control, supervisión y remediación/restauración de sitios contaminados de parte del estado </w:t>
            </w:r>
          </w:p>
        </w:tc>
        <w:tc>
          <w:tcPr>
            <w:tcW w:w="1590" w:type="pct"/>
            <w:vMerge/>
            <w:tcBorders>
              <w:top w:val="nil"/>
              <w:left w:val="single" w:sz="4" w:space="0" w:color="auto"/>
              <w:bottom w:val="single" w:sz="4" w:space="0" w:color="auto"/>
              <w:right w:val="single" w:sz="4" w:space="0" w:color="auto"/>
            </w:tcBorders>
            <w:vAlign w:val="center"/>
            <w:hideMark/>
          </w:tcPr>
          <w:p w14:paraId="2C3F5F3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1D2684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2D8233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8CCE6C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Falta de remediación ambiental </w:t>
            </w:r>
          </w:p>
        </w:tc>
        <w:tc>
          <w:tcPr>
            <w:tcW w:w="1590" w:type="pct"/>
            <w:vMerge/>
            <w:tcBorders>
              <w:top w:val="nil"/>
              <w:left w:val="single" w:sz="4" w:space="0" w:color="auto"/>
              <w:bottom w:val="single" w:sz="4" w:space="0" w:color="auto"/>
              <w:right w:val="single" w:sz="4" w:space="0" w:color="auto"/>
            </w:tcBorders>
            <w:vAlign w:val="center"/>
            <w:hideMark/>
          </w:tcPr>
          <w:p w14:paraId="27BD3CC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495622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FF7438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BE6AD2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Falta de remediación y restauración ambiental </w:t>
            </w:r>
          </w:p>
        </w:tc>
        <w:tc>
          <w:tcPr>
            <w:tcW w:w="1590" w:type="pct"/>
            <w:vMerge/>
            <w:tcBorders>
              <w:top w:val="nil"/>
              <w:left w:val="single" w:sz="4" w:space="0" w:color="auto"/>
              <w:bottom w:val="single" w:sz="4" w:space="0" w:color="auto"/>
              <w:right w:val="single" w:sz="4" w:space="0" w:color="auto"/>
            </w:tcBorders>
            <w:vAlign w:val="center"/>
            <w:hideMark/>
          </w:tcPr>
          <w:p w14:paraId="0B8D3E2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B9FCF3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1E3A77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59D7C7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Mayor educación y promoción de la valoración del cuidado ambiental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5BDC0F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 Al 2040, se promueve la educación para valorar el cuidado ambiental y brindar conocimientos a los </w:t>
            </w:r>
            <w:r w:rsidRPr="001B5852">
              <w:rPr>
                <w:rFonts w:asciiTheme="majorHAnsi" w:hAnsiTheme="majorHAnsi" w:cstheme="majorHAnsi"/>
                <w:color w:val="000000"/>
                <w:sz w:val="20"/>
                <w:szCs w:val="20"/>
                <w:lang w:eastAsia="es-PE"/>
              </w:rPr>
              <w:lastRenderedPageBreak/>
              <w:t xml:space="preserve">Pueblos Indígenas u originarios para evitar la contaminación ambiental </w:t>
            </w:r>
          </w:p>
        </w:tc>
      </w:tr>
      <w:tr w:rsidR="00997A97" w:rsidRPr="001B5852" w14:paraId="6ACDCAD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CDD5FE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3B3E79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Contaminación ambiental de parte de los PP.II.OO. por falta de conocimientos</w:t>
            </w:r>
          </w:p>
        </w:tc>
        <w:tc>
          <w:tcPr>
            <w:tcW w:w="1590" w:type="pct"/>
            <w:vMerge/>
            <w:tcBorders>
              <w:top w:val="nil"/>
              <w:left w:val="single" w:sz="4" w:space="0" w:color="auto"/>
              <w:bottom w:val="single" w:sz="4" w:space="0" w:color="auto"/>
              <w:right w:val="single" w:sz="4" w:space="0" w:color="auto"/>
            </w:tcBorders>
            <w:vAlign w:val="center"/>
            <w:hideMark/>
          </w:tcPr>
          <w:p w14:paraId="57C9910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B34506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3EB089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AB4B61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Necesidad de medidas preventivas de la contaminación ambiental </w:t>
            </w:r>
          </w:p>
        </w:tc>
        <w:tc>
          <w:tcPr>
            <w:tcW w:w="1590" w:type="pct"/>
            <w:tcBorders>
              <w:top w:val="nil"/>
              <w:left w:val="nil"/>
              <w:bottom w:val="single" w:sz="4" w:space="0" w:color="auto"/>
              <w:right w:val="single" w:sz="4" w:space="0" w:color="auto"/>
            </w:tcBorders>
            <w:shd w:val="clear" w:color="auto" w:fill="auto"/>
            <w:vAlign w:val="center"/>
            <w:hideMark/>
          </w:tcPr>
          <w:p w14:paraId="21B9426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(j) Al 2040, se implementan las medidas preventivas para abordar la contaminación ambiental.</w:t>
            </w:r>
          </w:p>
        </w:tc>
      </w:tr>
      <w:tr w:rsidR="00997A97" w:rsidRPr="001B5852" w14:paraId="53D9362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0FDCFC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4197E0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Débil respuesta del Estado ante emergencias y delitos ambientales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105BAB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(k) Al 2040, el Estado responde adecuadamente ante emergencias y delitos ambientales, mejorando la rapidez y empatía en la atención a denuncias sobre derrames de petróleo y otras problemáticas ambientales.</w:t>
            </w:r>
          </w:p>
        </w:tc>
      </w:tr>
      <w:tr w:rsidR="00997A97" w:rsidRPr="001B5852" w14:paraId="43CC1B8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EFFE17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97A0ED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Débil y lenta respuesta del Estado ante emergencias y delitos ambientales</w:t>
            </w:r>
          </w:p>
        </w:tc>
        <w:tc>
          <w:tcPr>
            <w:tcW w:w="1590" w:type="pct"/>
            <w:vMerge/>
            <w:tcBorders>
              <w:top w:val="nil"/>
              <w:left w:val="single" w:sz="4" w:space="0" w:color="auto"/>
              <w:bottom w:val="single" w:sz="4" w:space="0" w:color="auto"/>
              <w:right w:val="single" w:sz="4" w:space="0" w:color="auto"/>
            </w:tcBorders>
            <w:vAlign w:val="center"/>
            <w:hideMark/>
          </w:tcPr>
          <w:p w14:paraId="6A97275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1E585A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848E05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ED40CD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Respuesta sin empatía a denuncias por derrames de petróleo de parte del Estado</w:t>
            </w:r>
          </w:p>
        </w:tc>
        <w:tc>
          <w:tcPr>
            <w:tcW w:w="1590" w:type="pct"/>
            <w:vMerge/>
            <w:tcBorders>
              <w:top w:val="nil"/>
              <w:left w:val="single" w:sz="4" w:space="0" w:color="auto"/>
              <w:bottom w:val="single" w:sz="4" w:space="0" w:color="auto"/>
              <w:right w:val="single" w:sz="4" w:space="0" w:color="auto"/>
            </w:tcBorders>
            <w:vAlign w:val="center"/>
            <w:hideMark/>
          </w:tcPr>
          <w:p w14:paraId="57FDE275"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E9E8C4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D447D9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793706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Impacto de la corrupción en la efectiva fiscalización de delitos ambientales en CC.II.OO.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E4C427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 Al 2040, se sanciona a las entidades contaminantes y mitiga la corrupción para lograr una efectiva fiscalización de los delitos ambientales en las Comunidades Indígenas</w:t>
            </w:r>
          </w:p>
        </w:tc>
      </w:tr>
      <w:tr w:rsidR="00997A97" w:rsidRPr="001B5852" w14:paraId="0C6C5A7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3791AD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808C02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sanciones a entidades contaminantes</w:t>
            </w:r>
          </w:p>
        </w:tc>
        <w:tc>
          <w:tcPr>
            <w:tcW w:w="1590" w:type="pct"/>
            <w:vMerge/>
            <w:tcBorders>
              <w:top w:val="nil"/>
              <w:left w:val="single" w:sz="4" w:space="0" w:color="auto"/>
              <w:bottom w:val="single" w:sz="4" w:space="0" w:color="auto"/>
              <w:right w:val="single" w:sz="4" w:space="0" w:color="auto"/>
            </w:tcBorders>
            <w:vAlign w:val="center"/>
            <w:hideMark/>
          </w:tcPr>
          <w:p w14:paraId="32C00AD5"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E8D16D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3D7F70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F2B9E6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Falta de voluntad política para cumplimiento de acuerdos relacionados a contaminación ambiental </w:t>
            </w:r>
          </w:p>
        </w:tc>
        <w:tc>
          <w:tcPr>
            <w:tcW w:w="1590" w:type="pct"/>
            <w:tcBorders>
              <w:top w:val="nil"/>
              <w:left w:val="nil"/>
              <w:bottom w:val="single" w:sz="4" w:space="0" w:color="auto"/>
              <w:right w:val="single" w:sz="4" w:space="0" w:color="auto"/>
            </w:tcBorders>
            <w:shd w:val="clear" w:color="auto" w:fill="auto"/>
            <w:vAlign w:val="center"/>
            <w:hideMark/>
          </w:tcPr>
          <w:p w14:paraId="4769BD3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 Al 2040, se demuestra la voluntad política para cumplir los acuerdos relacionados con la contaminación ambiental</w:t>
            </w:r>
          </w:p>
        </w:tc>
      </w:tr>
      <w:tr w:rsidR="00997A97" w:rsidRPr="001B5852" w14:paraId="3F5803C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5B1F57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723D63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del trabajo con PP.II.OO. en fiscalización de medidas ambientales</w:t>
            </w:r>
          </w:p>
        </w:tc>
        <w:tc>
          <w:tcPr>
            <w:tcW w:w="1590" w:type="pct"/>
            <w:tcBorders>
              <w:top w:val="nil"/>
              <w:left w:val="nil"/>
              <w:bottom w:val="single" w:sz="4" w:space="0" w:color="auto"/>
              <w:right w:val="single" w:sz="4" w:space="0" w:color="auto"/>
            </w:tcBorders>
            <w:shd w:val="clear" w:color="auto" w:fill="auto"/>
            <w:vAlign w:val="center"/>
            <w:hideMark/>
          </w:tcPr>
          <w:p w14:paraId="14DEB87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 Al 2040, se fortalece la articulación del trabajo con los Pueblos Indígenas en la fiscalización de medidas ambientales</w:t>
            </w:r>
          </w:p>
        </w:tc>
      </w:tr>
      <w:tr w:rsidR="00997A97" w:rsidRPr="001B5852" w14:paraId="3ED9B86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E94B80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A642E1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Poca presencia estatal especializada en delitos ambientales </w:t>
            </w:r>
          </w:p>
        </w:tc>
        <w:tc>
          <w:tcPr>
            <w:tcW w:w="1590" w:type="pct"/>
            <w:tcBorders>
              <w:top w:val="nil"/>
              <w:left w:val="nil"/>
              <w:bottom w:val="single" w:sz="4" w:space="0" w:color="auto"/>
              <w:right w:val="single" w:sz="4" w:space="0" w:color="auto"/>
            </w:tcBorders>
            <w:shd w:val="clear" w:color="auto" w:fill="auto"/>
            <w:vAlign w:val="center"/>
            <w:hideMark/>
          </w:tcPr>
          <w:p w14:paraId="1048405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(o) Al 2040, se incrementa la presencia estatal especializada en delitos ambientales en los territorios</w:t>
            </w:r>
          </w:p>
        </w:tc>
      </w:tr>
      <w:tr w:rsidR="00997A97" w:rsidRPr="001B5852" w14:paraId="1D25965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1841CF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458DA0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Incremento de espacios de diálogo para/sobre políticas para el cambio climático.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5FB0CFE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(p)Al 2040, se incrementan los espacios de diálogo relacionadas a políticas para el cambio climático, tanto a nivel general como institucional, promoviendo la participación y la búsqueda de soluciones conjuntas.</w:t>
            </w:r>
          </w:p>
        </w:tc>
      </w:tr>
      <w:tr w:rsidR="00997A97" w:rsidRPr="001B5852" w14:paraId="7C8CC53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6050F8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B32517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Incremento de espacios de diálogo institucionales para/sobre políticas para el cambio climático.</w:t>
            </w:r>
          </w:p>
        </w:tc>
        <w:tc>
          <w:tcPr>
            <w:tcW w:w="1590" w:type="pct"/>
            <w:vMerge/>
            <w:tcBorders>
              <w:top w:val="nil"/>
              <w:left w:val="single" w:sz="4" w:space="0" w:color="auto"/>
              <w:bottom w:val="single" w:sz="4" w:space="0" w:color="auto"/>
              <w:right w:val="single" w:sz="4" w:space="0" w:color="auto"/>
            </w:tcBorders>
            <w:vAlign w:val="center"/>
            <w:hideMark/>
          </w:tcPr>
          <w:p w14:paraId="646B1EE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F12E09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F76347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4C73AF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Articulación de políticas a nivel interinstitucional y con PP.II.OO. a favor de la mitigación de efectos del cambio climático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5A2D834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(q) Al 2040, se articulan las políticas entre instituciones competentes en materia ambiental y los Pueblos Indígenas para mitigar los efectos del cambio climático, reconociendo el rol de agentes activos de los Pueblos Indígenas en el diseño e implementación de medidas, reconociendo a sus autoridades tradicionales/comunales y fortaleciendo la Plataforma de los Pueblos Indígenas para enfrentar el cambio climático.</w:t>
            </w:r>
          </w:p>
        </w:tc>
      </w:tr>
      <w:tr w:rsidR="00997A97" w:rsidRPr="001B5852" w14:paraId="53D64F5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3EBC8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BD2447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Pueblos indígenas como agentes activos para diseño e implementación de políticas a favor de la mitigación y adaptación del cambio climático</w:t>
            </w:r>
          </w:p>
        </w:tc>
        <w:tc>
          <w:tcPr>
            <w:tcW w:w="1590" w:type="pct"/>
            <w:vMerge/>
            <w:tcBorders>
              <w:top w:val="nil"/>
              <w:left w:val="single" w:sz="4" w:space="0" w:color="auto"/>
              <w:bottom w:val="single" w:sz="4" w:space="0" w:color="auto"/>
              <w:right w:val="single" w:sz="4" w:space="0" w:color="auto"/>
            </w:tcBorders>
            <w:vAlign w:val="center"/>
            <w:hideMark/>
          </w:tcPr>
          <w:p w14:paraId="3C98FAB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FE7D40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FAF6E5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827D07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Respeto de las autoridades tradicionales/comunales en los procesos de gestión ambiental e integral del cambio climático</w:t>
            </w:r>
          </w:p>
        </w:tc>
        <w:tc>
          <w:tcPr>
            <w:tcW w:w="1590" w:type="pct"/>
            <w:vMerge/>
            <w:tcBorders>
              <w:top w:val="nil"/>
              <w:left w:val="single" w:sz="4" w:space="0" w:color="auto"/>
              <w:bottom w:val="single" w:sz="4" w:space="0" w:color="auto"/>
              <w:right w:val="single" w:sz="4" w:space="0" w:color="auto"/>
            </w:tcBorders>
            <w:vAlign w:val="center"/>
            <w:hideMark/>
          </w:tcPr>
          <w:p w14:paraId="5A76856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A18C23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BBCBDD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2CBEA0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Pueblos indígenas como agentes activos en gestión de recursos naturales </w:t>
            </w:r>
          </w:p>
        </w:tc>
        <w:tc>
          <w:tcPr>
            <w:tcW w:w="1590" w:type="pct"/>
            <w:vMerge/>
            <w:tcBorders>
              <w:top w:val="nil"/>
              <w:left w:val="single" w:sz="4" w:space="0" w:color="auto"/>
              <w:bottom w:val="single" w:sz="4" w:space="0" w:color="auto"/>
              <w:right w:val="single" w:sz="4" w:space="0" w:color="auto"/>
            </w:tcBorders>
            <w:vAlign w:val="center"/>
            <w:hideMark/>
          </w:tcPr>
          <w:p w14:paraId="03DCD66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03E4AE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DFB1A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AAF9FF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Articulación de políticas a nivel interinstitucional y con PP.II.OO. a favor de la mitigación de efectos del cambio climático </w:t>
            </w:r>
          </w:p>
        </w:tc>
        <w:tc>
          <w:tcPr>
            <w:tcW w:w="1590" w:type="pct"/>
            <w:vMerge/>
            <w:tcBorders>
              <w:top w:val="nil"/>
              <w:left w:val="single" w:sz="4" w:space="0" w:color="auto"/>
              <w:bottom w:val="single" w:sz="4" w:space="0" w:color="auto"/>
              <w:right w:val="single" w:sz="4" w:space="0" w:color="auto"/>
            </w:tcBorders>
            <w:vAlign w:val="center"/>
            <w:hideMark/>
          </w:tcPr>
          <w:p w14:paraId="4E99E04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E77CCF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CB64F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5ED3FA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Pueblos indígenas como agentes activos para diseño e implementación de políticas a favor de la mitigación y adaptación del cambio climático</w:t>
            </w:r>
          </w:p>
        </w:tc>
        <w:tc>
          <w:tcPr>
            <w:tcW w:w="1590" w:type="pct"/>
            <w:vMerge/>
            <w:tcBorders>
              <w:top w:val="nil"/>
              <w:left w:val="single" w:sz="4" w:space="0" w:color="auto"/>
              <w:bottom w:val="single" w:sz="4" w:space="0" w:color="auto"/>
              <w:right w:val="single" w:sz="4" w:space="0" w:color="auto"/>
            </w:tcBorders>
            <w:vAlign w:val="center"/>
            <w:hideMark/>
          </w:tcPr>
          <w:p w14:paraId="39AFF5D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9730D7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4FFFE7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BD2256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con PP.II.OO. a favor de la protección de los bosques</w:t>
            </w:r>
          </w:p>
        </w:tc>
        <w:tc>
          <w:tcPr>
            <w:tcW w:w="1590" w:type="pct"/>
            <w:vMerge/>
            <w:tcBorders>
              <w:top w:val="nil"/>
              <w:left w:val="single" w:sz="4" w:space="0" w:color="auto"/>
              <w:bottom w:val="single" w:sz="4" w:space="0" w:color="auto"/>
              <w:right w:val="single" w:sz="4" w:space="0" w:color="auto"/>
            </w:tcBorders>
            <w:vAlign w:val="center"/>
            <w:hideMark/>
          </w:tcPr>
          <w:p w14:paraId="37F191C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014BAB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DD927B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ED6416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Fortalecimiento de la Plataforma de los Pueblos indígenas para enfrentar el Cambio Climático (PPICC) y de sus OO.II.OO. Participantes </w:t>
            </w:r>
          </w:p>
        </w:tc>
        <w:tc>
          <w:tcPr>
            <w:tcW w:w="1590" w:type="pct"/>
            <w:vMerge/>
            <w:tcBorders>
              <w:top w:val="nil"/>
              <w:left w:val="single" w:sz="4" w:space="0" w:color="auto"/>
              <w:bottom w:val="single" w:sz="4" w:space="0" w:color="auto"/>
              <w:right w:val="single" w:sz="4" w:space="0" w:color="auto"/>
            </w:tcBorders>
            <w:vAlign w:val="center"/>
            <w:hideMark/>
          </w:tcPr>
          <w:p w14:paraId="2C97A15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D10FD8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64B652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5747A3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Articulación de políticas con PP.II.OO. a favor de la mitigación de efectos del cambio climático </w:t>
            </w:r>
          </w:p>
        </w:tc>
        <w:tc>
          <w:tcPr>
            <w:tcW w:w="1590" w:type="pct"/>
            <w:vMerge/>
            <w:tcBorders>
              <w:top w:val="nil"/>
              <w:left w:val="single" w:sz="4" w:space="0" w:color="auto"/>
              <w:bottom w:val="single" w:sz="4" w:space="0" w:color="auto"/>
              <w:right w:val="single" w:sz="4" w:space="0" w:color="auto"/>
            </w:tcBorders>
            <w:vAlign w:val="center"/>
            <w:hideMark/>
          </w:tcPr>
          <w:p w14:paraId="70822D4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B19538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FDBD99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0369D9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Mayor educación sobre cambio climático en tres niveles educativos de las escuelas de las CC.NN.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5A4884B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 Al 2040, se incrementa la educación sobre cambio climático en los tres niveles educativos de las escuelas de las Comunidades Indígenas</w:t>
            </w:r>
            <w:r w:rsidRPr="001B5852">
              <w:rPr>
                <w:rFonts w:asciiTheme="majorHAnsi" w:hAnsiTheme="majorHAnsi" w:cstheme="majorHAnsi"/>
                <w:color w:val="000000"/>
                <w:sz w:val="20"/>
                <w:szCs w:val="20"/>
                <w:lang w:eastAsia="es-PE"/>
              </w:rPr>
              <w:br/>
              <w:t xml:space="preserve">(s) </w:t>
            </w:r>
            <w:proofErr w:type="spellStart"/>
            <w:r w:rsidRPr="001B5852">
              <w:rPr>
                <w:rFonts w:asciiTheme="majorHAnsi" w:hAnsiTheme="majorHAnsi" w:cstheme="majorHAnsi"/>
                <w:color w:val="000000"/>
                <w:sz w:val="20"/>
                <w:szCs w:val="20"/>
                <w:lang w:eastAsia="es-PE"/>
              </w:rPr>
              <w:t>Añ</w:t>
            </w:r>
            <w:proofErr w:type="spellEnd"/>
            <w:r w:rsidRPr="001B5852">
              <w:rPr>
                <w:rFonts w:asciiTheme="majorHAnsi" w:hAnsiTheme="majorHAnsi" w:cstheme="majorHAnsi"/>
                <w:color w:val="000000"/>
                <w:sz w:val="20"/>
                <w:szCs w:val="20"/>
                <w:lang w:eastAsia="es-PE"/>
              </w:rPr>
              <w:t xml:space="preserve"> 2040, se incrementa la sensibilización en </w:t>
            </w:r>
            <w:r w:rsidRPr="001B5852">
              <w:rPr>
                <w:rFonts w:asciiTheme="majorHAnsi" w:hAnsiTheme="majorHAnsi" w:cstheme="majorHAnsi"/>
                <w:color w:val="000000"/>
                <w:sz w:val="20"/>
                <w:szCs w:val="20"/>
                <w:lang w:eastAsia="es-PE"/>
              </w:rPr>
              <w:lastRenderedPageBreak/>
              <w:t>entidades públicas sobre cambio climático, garantizando la capacitación en gobernanza indígena para la participación de las Comunidades Indígenas en acciones de mitigación y adaptación al cambio climático.</w:t>
            </w:r>
          </w:p>
        </w:tc>
      </w:tr>
      <w:tr w:rsidR="00997A97" w:rsidRPr="001B5852" w14:paraId="5DC8417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5A6281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25D40E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Mayor educación y sensibilización sobre cambio climático y sus efectos en las CC.NN. y entidades públicas pertinentes</w:t>
            </w:r>
          </w:p>
        </w:tc>
        <w:tc>
          <w:tcPr>
            <w:tcW w:w="1590" w:type="pct"/>
            <w:vMerge/>
            <w:tcBorders>
              <w:top w:val="nil"/>
              <w:left w:val="single" w:sz="4" w:space="0" w:color="auto"/>
              <w:bottom w:val="single" w:sz="4" w:space="0" w:color="auto"/>
              <w:right w:val="single" w:sz="4" w:space="0" w:color="auto"/>
            </w:tcBorders>
            <w:vAlign w:val="center"/>
            <w:hideMark/>
          </w:tcPr>
          <w:p w14:paraId="5E90382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7E3813F" w14:textId="77777777" w:rsidTr="00997A97">
        <w:trPr>
          <w:trHeight w:val="840"/>
        </w:trPr>
        <w:tc>
          <w:tcPr>
            <w:tcW w:w="1591" w:type="pct"/>
            <w:vMerge/>
            <w:tcBorders>
              <w:top w:val="nil"/>
              <w:left w:val="single" w:sz="4" w:space="0" w:color="auto"/>
              <w:bottom w:val="single" w:sz="4" w:space="0" w:color="auto"/>
              <w:right w:val="single" w:sz="4" w:space="0" w:color="auto"/>
            </w:tcBorders>
            <w:vAlign w:val="center"/>
            <w:hideMark/>
          </w:tcPr>
          <w:p w14:paraId="668506C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8625DE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Necesidad de capacitación en relación con temas de gobernanza indígena para garantía de participación de las CC.NN. En acciones para mitigación y adaptación al cambio climático</w:t>
            </w:r>
          </w:p>
        </w:tc>
        <w:tc>
          <w:tcPr>
            <w:tcW w:w="1590" w:type="pct"/>
            <w:vMerge/>
            <w:tcBorders>
              <w:top w:val="nil"/>
              <w:left w:val="single" w:sz="4" w:space="0" w:color="auto"/>
              <w:bottom w:val="single" w:sz="4" w:space="0" w:color="auto"/>
              <w:right w:val="single" w:sz="4" w:space="0" w:color="auto"/>
            </w:tcBorders>
            <w:vAlign w:val="center"/>
            <w:hideMark/>
          </w:tcPr>
          <w:p w14:paraId="10BA588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DDB455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DE222E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762E48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Necesidad de medidas preventivas y para mitigación de daños ocasionados por el cambio climático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27E596E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(t) Al 2040, se implementan medidas preventivas y de mitigación para enfrentar los daños ocasionados por el cambio climático, así como medidas de respuesta efectiva frente a situaciones adversas generadas por este fenómeno.</w:t>
            </w:r>
          </w:p>
        </w:tc>
      </w:tr>
      <w:tr w:rsidR="00997A97" w:rsidRPr="001B5852" w14:paraId="717571F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FFF9BC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C09041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Necesidad de medidas preventivas para mitigación y de respuesta frente a daños ocasionados por el cambio climático </w:t>
            </w:r>
          </w:p>
        </w:tc>
        <w:tc>
          <w:tcPr>
            <w:tcW w:w="1590" w:type="pct"/>
            <w:vMerge/>
            <w:tcBorders>
              <w:top w:val="nil"/>
              <w:left w:val="single" w:sz="4" w:space="0" w:color="auto"/>
              <w:bottom w:val="single" w:sz="4" w:space="0" w:color="auto"/>
              <w:right w:val="single" w:sz="4" w:space="0" w:color="auto"/>
            </w:tcBorders>
            <w:vAlign w:val="center"/>
            <w:hideMark/>
          </w:tcPr>
          <w:p w14:paraId="20EE4FB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3EE50E1" w14:textId="77777777" w:rsidTr="00997A97">
        <w:trPr>
          <w:trHeight w:val="1164"/>
        </w:trPr>
        <w:tc>
          <w:tcPr>
            <w:tcW w:w="1591" w:type="pct"/>
            <w:vMerge/>
            <w:tcBorders>
              <w:top w:val="nil"/>
              <w:left w:val="single" w:sz="4" w:space="0" w:color="auto"/>
              <w:bottom w:val="single" w:sz="4" w:space="0" w:color="auto"/>
              <w:right w:val="single" w:sz="4" w:space="0" w:color="auto"/>
            </w:tcBorders>
            <w:vAlign w:val="center"/>
            <w:hideMark/>
          </w:tcPr>
          <w:p w14:paraId="41A1803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BC1CC3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Acciones estatales limitadas en relación con impactos por contaminación y cambio climático por falta de conocimiento de territorios de CC.NN. </w:t>
            </w:r>
          </w:p>
        </w:tc>
        <w:tc>
          <w:tcPr>
            <w:tcW w:w="1590" w:type="pct"/>
            <w:tcBorders>
              <w:top w:val="nil"/>
              <w:left w:val="nil"/>
              <w:bottom w:val="single" w:sz="4" w:space="0" w:color="auto"/>
              <w:right w:val="single" w:sz="4" w:space="0" w:color="auto"/>
            </w:tcBorders>
            <w:shd w:val="clear" w:color="auto" w:fill="auto"/>
            <w:vAlign w:val="center"/>
            <w:hideMark/>
          </w:tcPr>
          <w:p w14:paraId="04C490A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(u) Al 2040, se cuenta con una mayor cantidad de acciones estatales en relación con los impactos de la contaminación y el cambio climático, mediante el conocimiento y comprensión de los territorios de las Comunidades Indígenas.</w:t>
            </w:r>
          </w:p>
        </w:tc>
      </w:tr>
      <w:tr w:rsidR="00997A97" w:rsidRPr="001B5852" w14:paraId="5BF9A63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8A1850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7794DB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Acceso directo a fondos climáticos de parte de los PP.II.OO. y venta de bonos de manera directa</w:t>
            </w:r>
          </w:p>
        </w:tc>
        <w:tc>
          <w:tcPr>
            <w:tcW w:w="1590" w:type="pct"/>
            <w:tcBorders>
              <w:top w:val="nil"/>
              <w:left w:val="nil"/>
              <w:bottom w:val="single" w:sz="4" w:space="0" w:color="auto"/>
              <w:right w:val="single" w:sz="4" w:space="0" w:color="auto"/>
            </w:tcBorders>
            <w:shd w:val="clear" w:color="auto" w:fill="auto"/>
            <w:vAlign w:val="center"/>
            <w:hideMark/>
          </w:tcPr>
          <w:p w14:paraId="23A715B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(v) Al 2040, se brinda un acceso directo a los Pueblos Indígenas a los fondos climáticos y venden bonos de forma directa.</w:t>
            </w:r>
          </w:p>
        </w:tc>
      </w:tr>
      <w:tr w:rsidR="00997A97" w:rsidRPr="001B5852" w14:paraId="17BABED9" w14:textId="77777777" w:rsidTr="00997A97">
        <w:trPr>
          <w:trHeight w:val="924"/>
        </w:trPr>
        <w:tc>
          <w:tcPr>
            <w:tcW w:w="1591" w:type="pct"/>
            <w:vMerge/>
            <w:tcBorders>
              <w:top w:val="nil"/>
              <w:left w:val="single" w:sz="4" w:space="0" w:color="auto"/>
              <w:bottom w:val="single" w:sz="4" w:space="0" w:color="auto"/>
              <w:right w:val="single" w:sz="4" w:space="0" w:color="auto"/>
            </w:tcBorders>
            <w:vAlign w:val="center"/>
            <w:hideMark/>
          </w:tcPr>
          <w:p w14:paraId="136B3CF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40DA7A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Implementación de mecanismos de administración y compensación relacionados a impactos del cambio climático gestionado y administrado por los PP.II.OO. Y el Estado</w:t>
            </w:r>
          </w:p>
        </w:tc>
        <w:tc>
          <w:tcPr>
            <w:tcW w:w="1590" w:type="pct"/>
            <w:tcBorders>
              <w:top w:val="nil"/>
              <w:left w:val="nil"/>
              <w:bottom w:val="single" w:sz="4" w:space="0" w:color="auto"/>
              <w:right w:val="single" w:sz="4" w:space="0" w:color="auto"/>
            </w:tcBorders>
            <w:shd w:val="clear" w:color="auto" w:fill="auto"/>
            <w:vAlign w:val="center"/>
            <w:hideMark/>
          </w:tcPr>
          <w:p w14:paraId="6AE614D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(w) Al 2040, se implementan mecanismos de administración y compensación relacionados con los impactos del cambio climático, gestionados y administrados de manera conjunta por los Pueblos Indígenas y el Estado.</w:t>
            </w:r>
          </w:p>
        </w:tc>
      </w:tr>
      <w:tr w:rsidR="00997A97" w:rsidRPr="001B5852" w14:paraId="2234B3E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238419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339A8A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Reforma institucional a favor de la gestión de los efectos del cambio climático </w:t>
            </w:r>
          </w:p>
        </w:tc>
        <w:tc>
          <w:tcPr>
            <w:tcW w:w="1590" w:type="pct"/>
            <w:tcBorders>
              <w:top w:val="nil"/>
              <w:left w:val="nil"/>
              <w:bottom w:val="single" w:sz="4" w:space="0" w:color="auto"/>
              <w:right w:val="single" w:sz="4" w:space="0" w:color="auto"/>
            </w:tcBorders>
            <w:shd w:val="clear" w:color="auto" w:fill="auto"/>
            <w:vAlign w:val="center"/>
            <w:hideMark/>
          </w:tcPr>
          <w:p w14:paraId="0608FF3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(x) Al 2040, se cuenta con una reforma institucional que favorezca la gestión efectiva de los efectos del cambio climático.</w:t>
            </w:r>
          </w:p>
        </w:tc>
      </w:tr>
      <w:tr w:rsidR="00997A97" w:rsidRPr="001B5852" w14:paraId="6066C0A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AE5AE1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854325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Falta de reconocimiento y compromiso </w:t>
            </w:r>
            <w:proofErr w:type="spellStart"/>
            <w:r w:rsidRPr="001B5852">
              <w:rPr>
                <w:rFonts w:asciiTheme="majorHAnsi" w:hAnsiTheme="majorHAnsi" w:cstheme="majorHAnsi"/>
                <w:color w:val="000000"/>
                <w:sz w:val="20"/>
                <w:szCs w:val="20"/>
                <w:lang w:eastAsia="es-PE"/>
              </w:rPr>
              <w:t>pro-ambiental</w:t>
            </w:r>
            <w:proofErr w:type="spellEnd"/>
            <w:r w:rsidRPr="001B5852">
              <w:rPr>
                <w:rFonts w:asciiTheme="majorHAnsi" w:hAnsiTheme="majorHAnsi" w:cstheme="majorHAnsi"/>
                <w:color w:val="000000"/>
                <w:sz w:val="20"/>
                <w:szCs w:val="20"/>
                <w:lang w:eastAsia="es-PE"/>
              </w:rPr>
              <w:t xml:space="preserve"> de parte de agentes que ocasionan el cambio climático</w:t>
            </w:r>
          </w:p>
        </w:tc>
        <w:tc>
          <w:tcPr>
            <w:tcW w:w="1590" w:type="pct"/>
            <w:tcBorders>
              <w:top w:val="nil"/>
              <w:left w:val="nil"/>
              <w:bottom w:val="single" w:sz="4" w:space="0" w:color="auto"/>
              <w:right w:val="single" w:sz="4" w:space="0" w:color="auto"/>
            </w:tcBorders>
            <w:shd w:val="clear" w:color="auto" w:fill="auto"/>
            <w:vAlign w:val="center"/>
            <w:hideMark/>
          </w:tcPr>
          <w:p w14:paraId="111B53B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(y) Al 2040, se reconoce y promueve a el compromiso </w:t>
            </w:r>
            <w:proofErr w:type="spellStart"/>
            <w:r w:rsidRPr="001B5852">
              <w:rPr>
                <w:rFonts w:asciiTheme="majorHAnsi" w:hAnsiTheme="majorHAnsi" w:cstheme="majorHAnsi"/>
                <w:color w:val="000000"/>
                <w:sz w:val="20"/>
                <w:szCs w:val="20"/>
                <w:lang w:eastAsia="es-PE"/>
              </w:rPr>
              <w:t>pro-ambiental</w:t>
            </w:r>
            <w:proofErr w:type="spellEnd"/>
            <w:r w:rsidRPr="001B5852">
              <w:rPr>
                <w:rFonts w:asciiTheme="majorHAnsi" w:hAnsiTheme="majorHAnsi" w:cstheme="majorHAnsi"/>
                <w:color w:val="000000"/>
                <w:sz w:val="20"/>
                <w:szCs w:val="20"/>
                <w:lang w:eastAsia="es-PE"/>
              </w:rPr>
              <w:t xml:space="preserve"> por parte de los agentes que contribuyen al cambio climático.</w:t>
            </w:r>
          </w:p>
        </w:tc>
      </w:tr>
      <w:tr w:rsidR="00997A97" w:rsidRPr="001B5852" w14:paraId="4D6E3A7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0FADE6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333E82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estatal con competencias relacionadas a cambio climático</w:t>
            </w:r>
          </w:p>
        </w:tc>
        <w:tc>
          <w:tcPr>
            <w:tcW w:w="1590" w:type="pct"/>
            <w:tcBorders>
              <w:top w:val="nil"/>
              <w:left w:val="nil"/>
              <w:bottom w:val="single" w:sz="4" w:space="0" w:color="auto"/>
              <w:right w:val="single" w:sz="4" w:space="0" w:color="auto"/>
            </w:tcBorders>
            <w:shd w:val="clear" w:color="auto" w:fill="auto"/>
            <w:vAlign w:val="center"/>
            <w:hideMark/>
          </w:tcPr>
          <w:p w14:paraId="495E9B0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(z) Al 2040, el Estado cuenta con un mayor número de competencias relacionadas con el cambio climático.</w:t>
            </w:r>
          </w:p>
        </w:tc>
      </w:tr>
      <w:tr w:rsidR="00997A97" w:rsidRPr="001B5852" w14:paraId="7EC186C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8C6397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797F16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Acciones a favor de la adaptación y mitigación del cambio climático sin condicionamientos y respetando los espacios y formas de las CC.NN.</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6B14244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w:t>
            </w:r>
            <w:proofErr w:type="spellStart"/>
            <w:r w:rsidRPr="001B5852">
              <w:rPr>
                <w:rFonts w:asciiTheme="majorHAnsi" w:hAnsiTheme="majorHAnsi" w:cstheme="majorHAnsi"/>
                <w:color w:val="000000"/>
                <w:sz w:val="20"/>
                <w:szCs w:val="20"/>
                <w:lang w:eastAsia="es-PE"/>
              </w:rPr>
              <w:t>aa</w:t>
            </w:r>
            <w:proofErr w:type="spellEnd"/>
            <w:r w:rsidRPr="001B5852">
              <w:rPr>
                <w:rFonts w:asciiTheme="majorHAnsi" w:hAnsiTheme="majorHAnsi" w:cstheme="majorHAnsi"/>
                <w:color w:val="000000"/>
                <w:sz w:val="20"/>
                <w:szCs w:val="20"/>
                <w:lang w:eastAsia="es-PE"/>
              </w:rPr>
              <w:t>) Al 2040, se promueve y garantiza la articulación de políticas, acciones y espacios de participación efectiva de los Pueblos Indígenas en la adaptación, mitigación y gestión sostenible del cambio climático, respetando su biodiversidad y formas de vida.</w:t>
            </w:r>
          </w:p>
        </w:tc>
      </w:tr>
      <w:tr w:rsidR="00997A97" w:rsidRPr="001B5852" w14:paraId="74B6CB6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15D1E7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C65C94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Promover las acciones de adaptación y mitigación a los efectos del cambio climático desde los Pueblos indígenas por parte del Estado</w:t>
            </w:r>
          </w:p>
        </w:tc>
        <w:tc>
          <w:tcPr>
            <w:tcW w:w="1590" w:type="pct"/>
            <w:vMerge/>
            <w:tcBorders>
              <w:top w:val="nil"/>
              <w:left w:val="single" w:sz="4" w:space="0" w:color="auto"/>
              <w:bottom w:val="single" w:sz="4" w:space="0" w:color="auto"/>
              <w:right w:val="single" w:sz="4" w:space="0" w:color="auto"/>
            </w:tcBorders>
            <w:vAlign w:val="center"/>
            <w:hideMark/>
          </w:tcPr>
          <w:p w14:paraId="77E704F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A694CF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3A60D8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460D4A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Articulación de políticas y con PP.II.OO. a favor de la biodiversidad </w:t>
            </w:r>
          </w:p>
        </w:tc>
        <w:tc>
          <w:tcPr>
            <w:tcW w:w="1590" w:type="pct"/>
            <w:vMerge/>
            <w:tcBorders>
              <w:top w:val="nil"/>
              <w:left w:val="single" w:sz="4" w:space="0" w:color="auto"/>
              <w:bottom w:val="single" w:sz="4" w:space="0" w:color="auto"/>
              <w:right w:val="single" w:sz="4" w:space="0" w:color="auto"/>
            </w:tcBorders>
            <w:vAlign w:val="center"/>
            <w:hideMark/>
          </w:tcPr>
          <w:p w14:paraId="01CB96E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430A7E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4BACE9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D954C0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de políticas y academia con PP.II.OO. a favor del uso sostenible de los recursos del medio ambiente</w:t>
            </w:r>
          </w:p>
        </w:tc>
        <w:tc>
          <w:tcPr>
            <w:tcW w:w="1590" w:type="pct"/>
            <w:vMerge/>
            <w:tcBorders>
              <w:top w:val="nil"/>
              <w:left w:val="single" w:sz="4" w:space="0" w:color="auto"/>
              <w:bottom w:val="single" w:sz="4" w:space="0" w:color="auto"/>
              <w:right w:val="single" w:sz="4" w:space="0" w:color="auto"/>
            </w:tcBorders>
            <w:vAlign w:val="center"/>
            <w:hideMark/>
          </w:tcPr>
          <w:p w14:paraId="63919C9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3370FA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9A6A72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96779A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Condiciones para la participación efectiva de los pueblos indígenas u originarios (sin distinción de sexo y/o edad) en la gestión del cambio climático</w:t>
            </w:r>
          </w:p>
        </w:tc>
        <w:tc>
          <w:tcPr>
            <w:tcW w:w="1590" w:type="pct"/>
            <w:vMerge/>
            <w:tcBorders>
              <w:top w:val="nil"/>
              <w:left w:val="single" w:sz="4" w:space="0" w:color="auto"/>
              <w:bottom w:val="single" w:sz="4" w:space="0" w:color="auto"/>
              <w:right w:val="single" w:sz="4" w:space="0" w:color="auto"/>
            </w:tcBorders>
            <w:vAlign w:val="center"/>
            <w:hideMark/>
          </w:tcPr>
          <w:p w14:paraId="21B1F60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57D787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614A1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9646A4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Articulación de políticas con PP.II.OO. a favor del uso sostenible de los recursos del medio ambiente</w:t>
            </w:r>
          </w:p>
        </w:tc>
        <w:tc>
          <w:tcPr>
            <w:tcW w:w="1590" w:type="pct"/>
            <w:vMerge/>
            <w:tcBorders>
              <w:top w:val="nil"/>
              <w:left w:val="single" w:sz="4" w:space="0" w:color="auto"/>
              <w:bottom w:val="single" w:sz="4" w:space="0" w:color="auto"/>
              <w:right w:val="single" w:sz="4" w:space="0" w:color="auto"/>
            </w:tcBorders>
            <w:vAlign w:val="center"/>
            <w:hideMark/>
          </w:tcPr>
          <w:p w14:paraId="7C4E5E1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E6C773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982754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CD9B95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Desconocimiento de modos y mecanismos de gobernanza indígena de parte del Estado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7A7762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(ab) Al 2040, el Estado reconoce e informa sobre los modos y mecanismos de gobernanza indígena, identificando y revalorando los conocimientos ancestrales para una efectiva adaptación y mitigación frente al cambio climático.</w:t>
            </w:r>
          </w:p>
        </w:tc>
      </w:tr>
      <w:tr w:rsidR="00997A97" w:rsidRPr="001B5852" w14:paraId="6430373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225F93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5D62EA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Necesidad de identificación de conocimientos ancestrales para adaptación y mitigación frente al cambio climático</w:t>
            </w:r>
          </w:p>
        </w:tc>
        <w:tc>
          <w:tcPr>
            <w:tcW w:w="1590" w:type="pct"/>
            <w:vMerge/>
            <w:tcBorders>
              <w:top w:val="nil"/>
              <w:left w:val="single" w:sz="4" w:space="0" w:color="auto"/>
              <w:bottom w:val="single" w:sz="4" w:space="0" w:color="auto"/>
              <w:right w:val="single" w:sz="4" w:space="0" w:color="auto"/>
            </w:tcBorders>
            <w:vAlign w:val="center"/>
            <w:hideMark/>
          </w:tcPr>
          <w:p w14:paraId="64C7E88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867E69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8C23CD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EA4455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Valoración de conocimientos ancestrales para la mitigación y adaptación al cambio climático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3F04060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(ac) Al 2040, se valora y reconocer de manera </w:t>
            </w:r>
            <w:proofErr w:type="spellStart"/>
            <w:r w:rsidRPr="001B5852">
              <w:rPr>
                <w:rFonts w:asciiTheme="majorHAnsi" w:hAnsiTheme="majorHAnsi" w:cstheme="majorHAnsi"/>
                <w:color w:val="000000"/>
                <w:sz w:val="20"/>
                <w:szCs w:val="20"/>
                <w:lang w:eastAsia="es-PE"/>
              </w:rPr>
              <w:t>intracomunal</w:t>
            </w:r>
            <w:proofErr w:type="spellEnd"/>
            <w:r w:rsidRPr="001B5852">
              <w:rPr>
                <w:rFonts w:asciiTheme="majorHAnsi" w:hAnsiTheme="majorHAnsi" w:cstheme="majorHAnsi"/>
                <w:color w:val="000000"/>
                <w:sz w:val="20"/>
                <w:szCs w:val="20"/>
                <w:lang w:eastAsia="es-PE"/>
              </w:rPr>
              <w:t xml:space="preserve"> los conocimientos ancestrales para la mitigación y adaptación al cambio climático</w:t>
            </w:r>
          </w:p>
        </w:tc>
      </w:tr>
      <w:tr w:rsidR="00997A97" w:rsidRPr="001B5852" w14:paraId="08DE5A4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506744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3A82CA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Valoración </w:t>
            </w:r>
            <w:proofErr w:type="spellStart"/>
            <w:r w:rsidRPr="001B5852">
              <w:rPr>
                <w:rFonts w:asciiTheme="majorHAnsi" w:hAnsiTheme="majorHAnsi" w:cstheme="majorHAnsi"/>
                <w:color w:val="000000"/>
                <w:sz w:val="20"/>
                <w:szCs w:val="20"/>
                <w:lang w:eastAsia="es-PE"/>
              </w:rPr>
              <w:t>intracomunal</w:t>
            </w:r>
            <w:proofErr w:type="spellEnd"/>
            <w:r w:rsidRPr="001B5852">
              <w:rPr>
                <w:rFonts w:asciiTheme="majorHAnsi" w:hAnsiTheme="majorHAnsi" w:cstheme="majorHAnsi"/>
                <w:color w:val="000000"/>
                <w:sz w:val="20"/>
                <w:szCs w:val="20"/>
                <w:lang w:eastAsia="es-PE"/>
              </w:rPr>
              <w:t xml:space="preserve"> de conocimientos ancestrales para la mitigación y adaptación al cambio climático </w:t>
            </w:r>
          </w:p>
        </w:tc>
        <w:tc>
          <w:tcPr>
            <w:tcW w:w="1590" w:type="pct"/>
            <w:vMerge/>
            <w:tcBorders>
              <w:top w:val="nil"/>
              <w:left w:val="single" w:sz="4" w:space="0" w:color="auto"/>
              <w:bottom w:val="single" w:sz="4" w:space="0" w:color="auto"/>
              <w:right w:val="single" w:sz="4" w:space="0" w:color="auto"/>
            </w:tcBorders>
            <w:vAlign w:val="center"/>
            <w:hideMark/>
          </w:tcPr>
          <w:p w14:paraId="25C4C5A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70BCF9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5391BE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AF0077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Reconocimiento de la naturaleza como sujeto de derechos </w:t>
            </w:r>
          </w:p>
        </w:tc>
        <w:tc>
          <w:tcPr>
            <w:tcW w:w="1590" w:type="pct"/>
            <w:tcBorders>
              <w:top w:val="nil"/>
              <w:left w:val="nil"/>
              <w:bottom w:val="single" w:sz="4" w:space="0" w:color="auto"/>
              <w:right w:val="single" w:sz="4" w:space="0" w:color="auto"/>
            </w:tcBorders>
            <w:shd w:val="clear" w:color="auto" w:fill="auto"/>
            <w:vAlign w:val="center"/>
            <w:hideMark/>
          </w:tcPr>
          <w:p w14:paraId="355A5F6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(ad) Al 2040, se reconoce y respeta a la naturaleza como sujeto de derechos</w:t>
            </w:r>
          </w:p>
        </w:tc>
      </w:tr>
      <w:tr w:rsidR="00997A97" w:rsidRPr="001B5852" w14:paraId="0E134EAE"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000000" w:fill="E7E6E6"/>
            <w:vAlign w:val="center"/>
            <w:hideMark/>
          </w:tcPr>
          <w:p w14:paraId="4B27720D" w14:textId="77777777" w:rsidR="00997A97" w:rsidRPr="001B5852" w:rsidRDefault="00997A97" w:rsidP="00BC70C8">
            <w:pPr>
              <w:jc w:val="cente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lastRenderedPageBreak/>
              <w:t>Pérdida continua de los conocimientos tradicionales, ciencia y tecnología ancestral de los pueblos indígenas</w:t>
            </w:r>
          </w:p>
        </w:tc>
        <w:tc>
          <w:tcPr>
            <w:tcW w:w="1819" w:type="pct"/>
            <w:tcBorders>
              <w:top w:val="nil"/>
              <w:left w:val="nil"/>
              <w:bottom w:val="single" w:sz="4" w:space="0" w:color="auto"/>
              <w:right w:val="single" w:sz="4" w:space="0" w:color="auto"/>
            </w:tcBorders>
            <w:shd w:val="clear" w:color="000000" w:fill="E7E6E6"/>
            <w:vAlign w:val="center"/>
            <w:hideMark/>
          </w:tcPr>
          <w:p w14:paraId="434F3E4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Necesidad de registro de conocimientos tradicionales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21516A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 Al 2040, se registran y reconocen los conocimientos tradicionales por parte del Estado</w:t>
            </w:r>
            <w:r w:rsidRPr="001B5852">
              <w:rPr>
                <w:rFonts w:asciiTheme="majorHAnsi" w:hAnsiTheme="majorHAnsi" w:cstheme="majorHAnsi"/>
                <w:sz w:val="20"/>
                <w:szCs w:val="20"/>
                <w:lang w:eastAsia="es-PE"/>
              </w:rPr>
              <w:br/>
              <w:t>(b) Al 2040, se empadronan y valora el trabajo de los sabios/as indígenas y parteras a nivel nacional</w:t>
            </w:r>
          </w:p>
        </w:tc>
      </w:tr>
      <w:tr w:rsidR="00997A97" w:rsidRPr="001B5852" w14:paraId="390DAC3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BE114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7AA714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Reconocimiento de sabios/as</w:t>
            </w:r>
          </w:p>
        </w:tc>
        <w:tc>
          <w:tcPr>
            <w:tcW w:w="1590" w:type="pct"/>
            <w:vMerge/>
            <w:tcBorders>
              <w:top w:val="nil"/>
              <w:left w:val="single" w:sz="4" w:space="0" w:color="auto"/>
              <w:bottom w:val="single" w:sz="4" w:space="0" w:color="auto"/>
              <w:right w:val="single" w:sz="4" w:space="0" w:color="auto"/>
            </w:tcBorders>
            <w:vAlign w:val="center"/>
            <w:hideMark/>
          </w:tcPr>
          <w:p w14:paraId="20C823AF"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4142B8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C94AA4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E560A2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Necesidad de registro de conocimientos tradicionales, sabios/as indígenas y parteras a nivel nacional</w:t>
            </w:r>
          </w:p>
        </w:tc>
        <w:tc>
          <w:tcPr>
            <w:tcW w:w="1590" w:type="pct"/>
            <w:vMerge/>
            <w:tcBorders>
              <w:top w:val="nil"/>
              <w:left w:val="single" w:sz="4" w:space="0" w:color="auto"/>
              <w:bottom w:val="single" w:sz="4" w:space="0" w:color="auto"/>
              <w:right w:val="single" w:sz="4" w:space="0" w:color="auto"/>
            </w:tcBorders>
            <w:vAlign w:val="center"/>
            <w:hideMark/>
          </w:tcPr>
          <w:p w14:paraId="55D0BDF4"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D1CC09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4D6DDD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2096E5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Elaboración de Plan Nacional de Salvaguarda de Conocimientos Tradicionales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4EDB461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(c) Al 2040, se cuenta con un Plan Nacional de Salvaguardia de Conocimientos Tradicionales </w:t>
            </w:r>
            <w:r w:rsidRPr="001B5852">
              <w:rPr>
                <w:rFonts w:asciiTheme="majorHAnsi" w:hAnsiTheme="majorHAnsi" w:cstheme="majorHAnsi"/>
                <w:sz w:val="20"/>
                <w:szCs w:val="20"/>
                <w:lang w:eastAsia="es-PE"/>
              </w:rPr>
              <w:br/>
              <w:t xml:space="preserve">(d) Al 2040, se promueve e informa sobre los procesos de salvaguardias </w:t>
            </w:r>
          </w:p>
        </w:tc>
      </w:tr>
      <w:tr w:rsidR="00997A97" w:rsidRPr="001B5852" w14:paraId="6659F1E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31436D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988D0D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Salvaguardia para lenguas originarias </w:t>
            </w:r>
          </w:p>
        </w:tc>
        <w:tc>
          <w:tcPr>
            <w:tcW w:w="1590" w:type="pct"/>
            <w:vMerge/>
            <w:tcBorders>
              <w:top w:val="nil"/>
              <w:left w:val="single" w:sz="4" w:space="0" w:color="auto"/>
              <w:bottom w:val="single" w:sz="4" w:space="0" w:color="auto"/>
              <w:right w:val="single" w:sz="4" w:space="0" w:color="auto"/>
            </w:tcBorders>
            <w:vAlign w:val="center"/>
            <w:hideMark/>
          </w:tcPr>
          <w:p w14:paraId="30C08FD0" w14:textId="77777777" w:rsidR="00997A97" w:rsidRPr="001B5852" w:rsidRDefault="00997A97" w:rsidP="00BC70C8">
            <w:pPr>
              <w:rPr>
                <w:rFonts w:asciiTheme="majorHAnsi" w:hAnsiTheme="majorHAnsi" w:cstheme="majorHAnsi"/>
                <w:sz w:val="20"/>
                <w:szCs w:val="20"/>
                <w:lang w:eastAsia="es-PE"/>
              </w:rPr>
            </w:pPr>
          </w:p>
        </w:tc>
      </w:tr>
      <w:tr w:rsidR="00997A97" w:rsidRPr="001B5852" w14:paraId="0A705AC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3A1445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CC7A44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Promoción e información sobre salvaguardias </w:t>
            </w:r>
          </w:p>
        </w:tc>
        <w:tc>
          <w:tcPr>
            <w:tcW w:w="1590" w:type="pct"/>
            <w:vMerge/>
            <w:tcBorders>
              <w:top w:val="nil"/>
              <w:left w:val="single" w:sz="4" w:space="0" w:color="auto"/>
              <w:bottom w:val="single" w:sz="4" w:space="0" w:color="auto"/>
              <w:right w:val="single" w:sz="4" w:space="0" w:color="auto"/>
            </w:tcBorders>
            <w:vAlign w:val="center"/>
            <w:hideMark/>
          </w:tcPr>
          <w:p w14:paraId="11F54BF9"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A14A42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356B36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02C16C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Respeto y reconocimiento de conocimientos tradicionales de parte del Estado</w:t>
            </w:r>
          </w:p>
        </w:tc>
        <w:tc>
          <w:tcPr>
            <w:tcW w:w="1590" w:type="pct"/>
            <w:vMerge/>
            <w:tcBorders>
              <w:top w:val="nil"/>
              <w:left w:val="single" w:sz="4" w:space="0" w:color="auto"/>
              <w:bottom w:val="single" w:sz="4" w:space="0" w:color="auto"/>
              <w:right w:val="single" w:sz="4" w:space="0" w:color="auto"/>
            </w:tcBorders>
            <w:vAlign w:val="center"/>
            <w:hideMark/>
          </w:tcPr>
          <w:p w14:paraId="3671E2C0" w14:textId="77777777" w:rsidR="00997A97" w:rsidRPr="001B5852" w:rsidRDefault="00997A97" w:rsidP="00BC70C8">
            <w:pPr>
              <w:rPr>
                <w:rFonts w:asciiTheme="majorHAnsi" w:hAnsiTheme="majorHAnsi" w:cstheme="majorHAnsi"/>
                <w:sz w:val="20"/>
                <w:szCs w:val="20"/>
                <w:lang w:eastAsia="es-PE"/>
              </w:rPr>
            </w:pPr>
          </w:p>
        </w:tc>
      </w:tr>
      <w:tr w:rsidR="00997A97" w:rsidRPr="001B5852" w14:paraId="29D71F6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4EA9AE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74559E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Salud intercultural valorizando conocimientos ancestrales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A95A49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(e) Al 2040, se valoran los conocimientos ancestrales en el ámbito de la salud intercultural, especialmente en el área del parto. </w:t>
            </w:r>
            <w:r w:rsidRPr="001B5852">
              <w:rPr>
                <w:rFonts w:asciiTheme="majorHAnsi" w:hAnsiTheme="majorHAnsi" w:cstheme="majorHAnsi"/>
                <w:sz w:val="20"/>
                <w:szCs w:val="20"/>
                <w:lang w:eastAsia="es-PE"/>
              </w:rPr>
              <w:br/>
              <w:t xml:space="preserve">(f) Al 2040, se imparte educación sobre conocimientos tradicionales en las escuelas, especialmente aquellas donde la educación sea intercultural y bilingüe </w:t>
            </w:r>
          </w:p>
        </w:tc>
      </w:tr>
      <w:tr w:rsidR="00997A97" w:rsidRPr="001B5852" w14:paraId="6422DB7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CDB716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99A59D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salud intercultural relacionado al parto</w:t>
            </w:r>
          </w:p>
        </w:tc>
        <w:tc>
          <w:tcPr>
            <w:tcW w:w="1590" w:type="pct"/>
            <w:vMerge/>
            <w:tcBorders>
              <w:top w:val="nil"/>
              <w:left w:val="single" w:sz="4" w:space="0" w:color="auto"/>
              <w:bottom w:val="single" w:sz="4" w:space="0" w:color="auto"/>
              <w:right w:val="single" w:sz="4" w:space="0" w:color="auto"/>
            </w:tcBorders>
            <w:vAlign w:val="center"/>
            <w:hideMark/>
          </w:tcPr>
          <w:p w14:paraId="4175ED71" w14:textId="77777777" w:rsidR="00997A97" w:rsidRPr="001B5852" w:rsidRDefault="00997A97" w:rsidP="00BC70C8">
            <w:pPr>
              <w:rPr>
                <w:rFonts w:asciiTheme="majorHAnsi" w:hAnsiTheme="majorHAnsi" w:cstheme="majorHAnsi"/>
                <w:sz w:val="20"/>
                <w:szCs w:val="20"/>
                <w:lang w:eastAsia="es-PE"/>
              </w:rPr>
            </w:pPr>
          </w:p>
        </w:tc>
      </w:tr>
      <w:tr w:rsidR="00997A97" w:rsidRPr="001B5852" w14:paraId="3E291C1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84984A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771AA4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Incorporar conocimientos tradicionales en Educación Intercultural Bilingüe (EBI)</w:t>
            </w:r>
          </w:p>
        </w:tc>
        <w:tc>
          <w:tcPr>
            <w:tcW w:w="1590" w:type="pct"/>
            <w:vMerge/>
            <w:tcBorders>
              <w:top w:val="nil"/>
              <w:left w:val="single" w:sz="4" w:space="0" w:color="auto"/>
              <w:bottom w:val="single" w:sz="4" w:space="0" w:color="auto"/>
              <w:right w:val="single" w:sz="4" w:space="0" w:color="auto"/>
            </w:tcBorders>
            <w:vAlign w:val="center"/>
            <w:hideMark/>
          </w:tcPr>
          <w:p w14:paraId="4E9ED39D"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BA2025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A280B2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D3FCA3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Enseñanza de conocimientos tradicionales en la escuela </w:t>
            </w:r>
          </w:p>
        </w:tc>
        <w:tc>
          <w:tcPr>
            <w:tcW w:w="1590" w:type="pct"/>
            <w:vMerge/>
            <w:tcBorders>
              <w:top w:val="nil"/>
              <w:left w:val="single" w:sz="4" w:space="0" w:color="auto"/>
              <w:bottom w:val="single" w:sz="4" w:space="0" w:color="auto"/>
              <w:right w:val="single" w:sz="4" w:space="0" w:color="auto"/>
            </w:tcBorders>
            <w:vAlign w:val="center"/>
            <w:hideMark/>
          </w:tcPr>
          <w:p w14:paraId="133DF9BA"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099C47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1410FD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80A4A9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Ausencia de apoyo a iniciativas agroforestales, productivas, medicinales y seguridad alimentaria aplicando conocimientos tradicionales </w:t>
            </w:r>
          </w:p>
        </w:tc>
        <w:tc>
          <w:tcPr>
            <w:tcW w:w="1590" w:type="pct"/>
            <w:vMerge/>
            <w:tcBorders>
              <w:top w:val="nil"/>
              <w:left w:val="single" w:sz="4" w:space="0" w:color="auto"/>
              <w:bottom w:val="single" w:sz="4" w:space="0" w:color="auto"/>
              <w:right w:val="single" w:sz="4" w:space="0" w:color="auto"/>
            </w:tcBorders>
            <w:vAlign w:val="center"/>
            <w:hideMark/>
          </w:tcPr>
          <w:p w14:paraId="1DDCF46D" w14:textId="77777777" w:rsidR="00997A97" w:rsidRPr="001B5852" w:rsidRDefault="00997A97" w:rsidP="00BC70C8">
            <w:pPr>
              <w:rPr>
                <w:rFonts w:asciiTheme="majorHAnsi" w:hAnsiTheme="majorHAnsi" w:cstheme="majorHAnsi"/>
                <w:sz w:val="20"/>
                <w:szCs w:val="20"/>
                <w:lang w:eastAsia="es-PE"/>
              </w:rPr>
            </w:pPr>
          </w:p>
        </w:tc>
      </w:tr>
      <w:tr w:rsidR="00997A97" w:rsidRPr="001B5852" w14:paraId="3A53BB56" w14:textId="77777777" w:rsidTr="00997A97">
        <w:trPr>
          <w:trHeight w:val="960"/>
        </w:trPr>
        <w:tc>
          <w:tcPr>
            <w:tcW w:w="1591" w:type="pct"/>
            <w:vMerge/>
            <w:tcBorders>
              <w:top w:val="nil"/>
              <w:left w:val="single" w:sz="4" w:space="0" w:color="auto"/>
              <w:bottom w:val="single" w:sz="4" w:space="0" w:color="auto"/>
              <w:right w:val="single" w:sz="4" w:space="0" w:color="auto"/>
            </w:tcBorders>
            <w:vAlign w:val="center"/>
            <w:hideMark/>
          </w:tcPr>
          <w:p w14:paraId="66125B3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94285A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No se retribuye económicamente a sabios/as indígenas por la prestación de sus servicios (énfasis en medicina tradicional y parteras) ni se les integra en sistema de salud nacional </w:t>
            </w:r>
          </w:p>
        </w:tc>
        <w:tc>
          <w:tcPr>
            <w:tcW w:w="1590" w:type="pct"/>
            <w:tcBorders>
              <w:top w:val="nil"/>
              <w:left w:val="nil"/>
              <w:bottom w:val="single" w:sz="4" w:space="0" w:color="auto"/>
              <w:right w:val="single" w:sz="4" w:space="0" w:color="auto"/>
            </w:tcBorders>
            <w:shd w:val="clear" w:color="000000" w:fill="E7E6E6"/>
            <w:vAlign w:val="center"/>
            <w:hideMark/>
          </w:tcPr>
          <w:p w14:paraId="380F343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(g) Al 2040, se incluye al sistema de salud nacional y retribuye económicamente a los sabios/as indígenas por la prestación de sus servicios, especialmente en medicina tradicional y partería.</w:t>
            </w:r>
          </w:p>
        </w:tc>
      </w:tr>
      <w:tr w:rsidR="00997A97" w:rsidRPr="001B5852" w14:paraId="628BB64B" w14:textId="77777777" w:rsidTr="00997A97">
        <w:trPr>
          <w:trHeight w:val="984"/>
        </w:trPr>
        <w:tc>
          <w:tcPr>
            <w:tcW w:w="1591" w:type="pct"/>
            <w:vMerge/>
            <w:tcBorders>
              <w:top w:val="nil"/>
              <w:left w:val="single" w:sz="4" w:space="0" w:color="auto"/>
              <w:bottom w:val="single" w:sz="4" w:space="0" w:color="auto"/>
              <w:right w:val="single" w:sz="4" w:space="0" w:color="auto"/>
            </w:tcBorders>
            <w:vAlign w:val="center"/>
            <w:hideMark/>
          </w:tcPr>
          <w:p w14:paraId="3946AE6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79D8F4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Fortalecer normativa para reconocimiento de conocimientos tradicionales </w:t>
            </w:r>
          </w:p>
        </w:tc>
        <w:tc>
          <w:tcPr>
            <w:tcW w:w="1590" w:type="pct"/>
            <w:tcBorders>
              <w:top w:val="nil"/>
              <w:left w:val="nil"/>
              <w:bottom w:val="single" w:sz="4" w:space="0" w:color="auto"/>
              <w:right w:val="single" w:sz="4" w:space="0" w:color="auto"/>
            </w:tcBorders>
            <w:shd w:val="clear" w:color="000000" w:fill="E7E6E6"/>
            <w:vAlign w:val="center"/>
            <w:hideMark/>
          </w:tcPr>
          <w:p w14:paraId="228EFCF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(h) Al 2040, se cuenta con una normativa fortalecida para el reconocimiento de los conocimientos tradicionales, garantizando su protección y valoración en el marco legal </w:t>
            </w:r>
          </w:p>
        </w:tc>
      </w:tr>
      <w:tr w:rsidR="00997A97" w:rsidRPr="001B5852" w14:paraId="5A3CB6B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4DD534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9D0CA8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Promoción del valor de conocimientos tradicionales a nivel nacional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9F72B1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 Al 2040, se promueve a nivel nacional el valor de los conocimientos tradicionales, en especial aquellos transmitidos por las mujeres indígenas, y se fomente la apreciación de la diversidad cultural existente en nuestra sociedad.</w:t>
            </w:r>
          </w:p>
        </w:tc>
      </w:tr>
      <w:tr w:rsidR="00997A97" w:rsidRPr="001B5852" w14:paraId="5E248A3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63B895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51195A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Poca promoción de conocimientos ancestrales, sobre todo los que portan las mujeres</w:t>
            </w:r>
          </w:p>
        </w:tc>
        <w:tc>
          <w:tcPr>
            <w:tcW w:w="1590" w:type="pct"/>
            <w:vMerge/>
            <w:tcBorders>
              <w:top w:val="nil"/>
              <w:left w:val="single" w:sz="4" w:space="0" w:color="auto"/>
              <w:bottom w:val="single" w:sz="4" w:space="0" w:color="auto"/>
              <w:right w:val="single" w:sz="4" w:space="0" w:color="auto"/>
            </w:tcBorders>
            <w:vAlign w:val="center"/>
            <w:hideMark/>
          </w:tcPr>
          <w:p w14:paraId="5EA795A3"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92A846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AD777C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71B340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Poca promoción de la diversidad cultural existente </w:t>
            </w:r>
          </w:p>
        </w:tc>
        <w:tc>
          <w:tcPr>
            <w:tcW w:w="1590" w:type="pct"/>
            <w:vMerge/>
            <w:tcBorders>
              <w:top w:val="nil"/>
              <w:left w:val="single" w:sz="4" w:space="0" w:color="auto"/>
              <w:bottom w:val="single" w:sz="4" w:space="0" w:color="auto"/>
              <w:right w:val="single" w:sz="4" w:space="0" w:color="auto"/>
            </w:tcBorders>
            <w:vAlign w:val="center"/>
            <w:hideMark/>
          </w:tcPr>
          <w:p w14:paraId="69A71055" w14:textId="77777777" w:rsidR="00997A97" w:rsidRPr="001B5852" w:rsidRDefault="00997A97" w:rsidP="00BC70C8">
            <w:pPr>
              <w:rPr>
                <w:rFonts w:asciiTheme="majorHAnsi" w:hAnsiTheme="majorHAnsi" w:cstheme="majorHAnsi"/>
                <w:sz w:val="20"/>
                <w:szCs w:val="20"/>
                <w:lang w:eastAsia="es-PE"/>
              </w:rPr>
            </w:pPr>
          </w:p>
        </w:tc>
      </w:tr>
      <w:tr w:rsidR="00997A97" w:rsidRPr="001B5852" w14:paraId="1F1638E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F25BF4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628D80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Poca promoción de conocimientos tradicionales </w:t>
            </w:r>
          </w:p>
        </w:tc>
        <w:tc>
          <w:tcPr>
            <w:tcW w:w="1590" w:type="pct"/>
            <w:vMerge/>
            <w:tcBorders>
              <w:top w:val="nil"/>
              <w:left w:val="single" w:sz="4" w:space="0" w:color="auto"/>
              <w:bottom w:val="single" w:sz="4" w:space="0" w:color="auto"/>
              <w:right w:val="single" w:sz="4" w:space="0" w:color="auto"/>
            </w:tcBorders>
            <w:vAlign w:val="center"/>
            <w:hideMark/>
          </w:tcPr>
          <w:p w14:paraId="47F50D90" w14:textId="77777777" w:rsidR="00997A97" w:rsidRPr="001B5852" w:rsidRDefault="00997A97" w:rsidP="00BC70C8">
            <w:pPr>
              <w:rPr>
                <w:rFonts w:asciiTheme="majorHAnsi" w:hAnsiTheme="majorHAnsi" w:cstheme="majorHAnsi"/>
                <w:sz w:val="20"/>
                <w:szCs w:val="20"/>
                <w:lang w:eastAsia="es-PE"/>
              </w:rPr>
            </w:pPr>
          </w:p>
        </w:tc>
      </w:tr>
      <w:tr w:rsidR="00997A97" w:rsidRPr="001B5852" w14:paraId="2E7258F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92163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96A1D9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Fomento de desarrollo económico para mujeres indígenas utilizando sus conocimientos ancestrales</w:t>
            </w:r>
          </w:p>
        </w:tc>
        <w:tc>
          <w:tcPr>
            <w:tcW w:w="1590" w:type="pct"/>
            <w:vMerge/>
            <w:tcBorders>
              <w:top w:val="nil"/>
              <w:left w:val="single" w:sz="4" w:space="0" w:color="auto"/>
              <w:bottom w:val="single" w:sz="4" w:space="0" w:color="auto"/>
              <w:right w:val="single" w:sz="4" w:space="0" w:color="auto"/>
            </w:tcBorders>
            <w:vAlign w:val="center"/>
            <w:hideMark/>
          </w:tcPr>
          <w:p w14:paraId="66FDB76A" w14:textId="77777777" w:rsidR="00997A97" w:rsidRPr="001B5852" w:rsidRDefault="00997A97" w:rsidP="00BC70C8">
            <w:pPr>
              <w:rPr>
                <w:rFonts w:asciiTheme="majorHAnsi" w:hAnsiTheme="majorHAnsi" w:cstheme="majorHAnsi"/>
                <w:sz w:val="20"/>
                <w:szCs w:val="20"/>
                <w:lang w:eastAsia="es-PE"/>
              </w:rPr>
            </w:pPr>
          </w:p>
        </w:tc>
      </w:tr>
      <w:tr w:rsidR="00997A97" w:rsidRPr="001B5852" w14:paraId="0F97C9C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3CCC8E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2456FA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Poca promoción de conocimientos ancestrales, sobre todo los que portan las mujeres</w:t>
            </w:r>
          </w:p>
        </w:tc>
        <w:tc>
          <w:tcPr>
            <w:tcW w:w="1590" w:type="pct"/>
            <w:vMerge/>
            <w:tcBorders>
              <w:top w:val="nil"/>
              <w:left w:val="single" w:sz="4" w:space="0" w:color="auto"/>
              <w:bottom w:val="single" w:sz="4" w:space="0" w:color="auto"/>
              <w:right w:val="single" w:sz="4" w:space="0" w:color="auto"/>
            </w:tcBorders>
            <w:vAlign w:val="center"/>
            <w:hideMark/>
          </w:tcPr>
          <w:p w14:paraId="0CD98389"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33F3C6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D24BB2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52D65B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Poco apoyo a conocimientos ancestrales que portan, sobre todo, las mujeres</w:t>
            </w:r>
          </w:p>
        </w:tc>
        <w:tc>
          <w:tcPr>
            <w:tcW w:w="1590" w:type="pct"/>
            <w:vMerge/>
            <w:tcBorders>
              <w:top w:val="nil"/>
              <w:left w:val="single" w:sz="4" w:space="0" w:color="auto"/>
              <w:bottom w:val="single" w:sz="4" w:space="0" w:color="auto"/>
              <w:right w:val="single" w:sz="4" w:space="0" w:color="auto"/>
            </w:tcBorders>
            <w:vAlign w:val="center"/>
            <w:hideMark/>
          </w:tcPr>
          <w:p w14:paraId="09A327EC"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DD0B6E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BFE54E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70BEEF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Investigación y promoción del uso de lenguas originarias </w:t>
            </w:r>
          </w:p>
        </w:tc>
        <w:tc>
          <w:tcPr>
            <w:tcW w:w="1590" w:type="pct"/>
            <w:tcBorders>
              <w:top w:val="nil"/>
              <w:left w:val="nil"/>
              <w:bottom w:val="single" w:sz="4" w:space="0" w:color="auto"/>
              <w:right w:val="single" w:sz="4" w:space="0" w:color="auto"/>
            </w:tcBorders>
            <w:shd w:val="clear" w:color="000000" w:fill="E7E6E6"/>
            <w:vAlign w:val="center"/>
            <w:hideMark/>
          </w:tcPr>
          <w:p w14:paraId="0FDA894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(j) Al 2040, se cuentan con investigaciones y se promociona el uso de lenguas originarias.</w:t>
            </w:r>
          </w:p>
        </w:tc>
      </w:tr>
      <w:tr w:rsidR="00997A97" w:rsidRPr="001B5852" w14:paraId="6579E3D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B0523B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bottom"/>
            <w:hideMark/>
          </w:tcPr>
          <w:p w14:paraId="6F3809F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Simplificación y financiamiento estatal de procesos para registro de conocimientos tradicionales </w:t>
            </w:r>
          </w:p>
        </w:tc>
        <w:tc>
          <w:tcPr>
            <w:tcW w:w="1590" w:type="pct"/>
            <w:tcBorders>
              <w:top w:val="nil"/>
              <w:left w:val="nil"/>
              <w:bottom w:val="single" w:sz="4" w:space="0" w:color="auto"/>
              <w:right w:val="single" w:sz="4" w:space="0" w:color="auto"/>
            </w:tcBorders>
            <w:shd w:val="clear" w:color="000000" w:fill="E7E6E6"/>
            <w:vAlign w:val="center"/>
            <w:hideMark/>
          </w:tcPr>
          <w:p w14:paraId="53E3CE9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(k) Al 2040, se simplifican los procesos para registro de conocimientos tradicionales y se financien desde el Estado</w:t>
            </w:r>
          </w:p>
        </w:tc>
      </w:tr>
      <w:tr w:rsidR="00997A97" w:rsidRPr="001B5852" w14:paraId="410B16B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027105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5AAB3E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Garantiza</w:t>
            </w:r>
            <w:r>
              <w:rPr>
                <w:rFonts w:asciiTheme="majorHAnsi" w:hAnsiTheme="majorHAnsi" w:cstheme="majorHAnsi"/>
                <w:sz w:val="20"/>
                <w:szCs w:val="20"/>
                <w:lang w:eastAsia="es-PE"/>
              </w:rPr>
              <w:t>r</w:t>
            </w:r>
            <w:r w:rsidRPr="001B5852">
              <w:rPr>
                <w:rFonts w:asciiTheme="majorHAnsi" w:hAnsiTheme="majorHAnsi" w:cstheme="majorHAnsi"/>
                <w:sz w:val="20"/>
                <w:szCs w:val="20"/>
                <w:lang w:eastAsia="es-PE"/>
              </w:rPr>
              <w:t xml:space="preserve"> de espacios para venta de arte tradicional de mujeres indígenas</w:t>
            </w:r>
          </w:p>
        </w:tc>
        <w:tc>
          <w:tcPr>
            <w:tcW w:w="1590" w:type="pct"/>
            <w:tcBorders>
              <w:top w:val="nil"/>
              <w:left w:val="nil"/>
              <w:bottom w:val="single" w:sz="4" w:space="0" w:color="auto"/>
              <w:right w:val="single" w:sz="4" w:space="0" w:color="auto"/>
            </w:tcBorders>
            <w:shd w:val="clear" w:color="000000" w:fill="E7E6E6"/>
            <w:vAlign w:val="center"/>
            <w:hideMark/>
          </w:tcPr>
          <w:p w14:paraId="40C42D4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 Al 2040, el Estado garantiza espacios para venta de arte tradicional de mujeres indígenas</w:t>
            </w:r>
          </w:p>
        </w:tc>
      </w:tr>
      <w:tr w:rsidR="00997A97" w:rsidRPr="001B5852" w14:paraId="2001AF4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173AE0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DE8B8F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Propiedad intelectual de los conocimientos tradicionales y uso adecuado de los mismos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40D5EF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(m) Al 2040, se protege la propiedad intelectual de los conocimientos tradicionales, garantizando su uso adecuado.</w:t>
            </w:r>
          </w:p>
        </w:tc>
      </w:tr>
      <w:tr w:rsidR="00997A97" w:rsidRPr="001B5852" w14:paraId="6CE3108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BAF214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89D31E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Propiedad intelectual de los conocimientos tradicionales (INDECOPI)</w:t>
            </w:r>
          </w:p>
        </w:tc>
        <w:tc>
          <w:tcPr>
            <w:tcW w:w="1590" w:type="pct"/>
            <w:vMerge/>
            <w:tcBorders>
              <w:top w:val="nil"/>
              <w:left w:val="single" w:sz="4" w:space="0" w:color="auto"/>
              <w:bottom w:val="single" w:sz="4" w:space="0" w:color="auto"/>
              <w:right w:val="single" w:sz="4" w:space="0" w:color="auto"/>
            </w:tcBorders>
            <w:vAlign w:val="center"/>
            <w:hideMark/>
          </w:tcPr>
          <w:p w14:paraId="11906E45" w14:textId="77777777" w:rsidR="00997A97" w:rsidRPr="001B5852" w:rsidRDefault="00997A97" w:rsidP="00BC70C8">
            <w:pPr>
              <w:rPr>
                <w:rFonts w:asciiTheme="majorHAnsi" w:hAnsiTheme="majorHAnsi" w:cstheme="majorHAnsi"/>
                <w:sz w:val="20"/>
                <w:szCs w:val="20"/>
                <w:lang w:eastAsia="es-PE"/>
              </w:rPr>
            </w:pPr>
          </w:p>
        </w:tc>
      </w:tr>
      <w:tr w:rsidR="00997A97" w:rsidRPr="001B5852" w14:paraId="2BD948A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DFCEA9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AC1B3C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Apropiación de conocimientos tradicionales por terceros sin autorización</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41B716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(n) Al 2040, Que se respetan y protegen los conocimientos tradicionales, evitando su apropiación por parte de terceros sin autorización ni beneficios justos, garantizando un uso adecuado y valorando su origen y propiedad.</w:t>
            </w:r>
          </w:p>
        </w:tc>
      </w:tr>
      <w:tr w:rsidR="00997A97" w:rsidRPr="001B5852" w14:paraId="36F656E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9C584F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98ABE1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Apropiación de conocimientos tradicionales por terceros sin autorización ni réditos</w:t>
            </w:r>
          </w:p>
        </w:tc>
        <w:tc>
          <w:tcPr>
            <w:tcW w:w="1590" w:type="pct"/>
            <w:vMerge/>
            <w:tcBorders>
              <w:top w:val="nil"/>
              <w:left w:val="single" w:sz="4" w:space="0" w:color="auto"/>
              <w:bottom w:val="single" w:sz="4" w:space="0" w:color="auto"/>
              <w:right w:val="single" w:sz="4" w:space="0" w:color="auto"/>
            </w:tcBorders>
            <w:vAlign w:val="center"/>
            <w:hideMark/>
          </w:tcPr>
          <w:p w14:paraId="1AAB4157"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C6EF75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371EEB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4E068F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Usurpación y apropiación de conocimientos tradicionales por terceros y uso adecuado de los mismos</w:t>
            </w:r>
          </w:p>
        </w:tc>
        <w:tc>
          <w:tcPr>
            <w:tcW w:w="1590" w:type="pct"/>
            <w:vMerge/>
            <w:tcBorders>
              <w:top w:val="nil"/>
              <w:left w:val="single" w:sz="4" w:space="0" w:color="auto"/>
              <w:bottom w:val="single" w:sz="4" w:space="0" w:color="auto"/>
              <w:right w:val="single" w:sz="4" w:space="0" w:color="auto"/>
            </w:tcBorders>
            <w:vAlign w:val="center"/>
            <w:hideMark/>
          </w:tcPr>
          <w:p w14:paraId="10273D7F" w14:textId="77777777" w:rsidR="00997A97" w:rsidRPr="001B5852" w:rsidRDefault="00997A97" w:rsidP="00BC70C8">
            <w:pPr>
              <w:rPr>
                <w:rFonts w:asciiTheme="majorHAnsi" w:hAnsiTheme="majorHAnsi" w:cstheme="majorHAnsi"/>
                <w:sz w:val="20"/>
                <w:szCs w:val="20"/>
                <w:lang w:eastAsia="es-PE"/>
              </w:rPr>
            </w:pPr>
          </w:p>
        </w:tc>
      </w:tr>
      <w:tr w:rsidR="00997A97" w:rsidRPr="001B5852" w14:paraId="380A702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813CC6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A945DD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conocimientos tradicionales comunal e intergeneracional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8DFAD5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(o) Al 2040, se ha mitigado la pérdida de conocimientos tradicionales a nivel comunal e intergeneracional, especialmente de aquellos asociados a la salud y lenguaje</w:t>
            </w:r>
          </w:p>
        </w:tc>
      </w:tr>
      <w:tr w:rsidR="00997A97" w:rsidRPr="001B5852" w14:paraId="5C46BCD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37C3D0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03E721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conocimientos tradicionales comunal e intergeneracional con énfasis en medicina, salud y lenguas</w:t>
            </w:r>
          </w:p>
        </w:tc>
        <w:tc>
          <w:tcPr>
            <w:tcW w:w="1590" w:type="pct"/>
            <w:vMerge/>
            <w:tcBorders>
              <w:top w:val="nil"/>
              <w:left w:val="single" w:sz="4" w:space="0" w:color="auto"/>
              <w:bottom w:val="single" w:sz="4" w:space="0" w:color="auto"/>
              <w:right w:val="single" w:sz="4" w:space="0" w:color="auto"/>
            </w:tcBorders>
            <w:vAlign w:val="center"/>
            <w:hideMark/>
          </w:tcPr>
          <w:p w14:paraId="06AAA9F4" w14:textId="77777777" w:rsidR="00997A97" w:rsidRPr="001B5852" w:rsidRDefault="00997A97" w:rsidP="00BC70C8">
            <w:pPr>
              <w:rPr>
                <w:rFonts w:asciiTheme="majorHAnsi" w:hAnsiTheme="majorHAnsi" w:cstheme="majorHAnsi"/>
                <w:sz w:val="20"/>
                <w:szCs w:val="20"/>
                <w:lang w:eastAsia="es-PE"/>
              </w:rPr>
            </w:pPr>
          </w:p>
        </w:tc>
      </w:tr>
      <w:tr w:rsidR="00997A97" w:rsidRPr="001B5852" w14:paraId="360CB43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0C6B38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1E344A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Impacto de sociedad occidental (empresas) en cultura indígena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6CE5E8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 Al 2040, se reconoce y evita el impacto negativo de la sociedad occidental, tanto a nivel empresarial como social y agrícola, en la cultura indígena.</w:t>
            </w:r>
          </w:p>
        </w:tc>
      </w:tr>
      <w:tr w:rsidR="00997A97" w:rsidRPr="001B5852" w14:paraId="04CAC1A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06B612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27B711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Impacto de sociedad occidental (ciudad) en cultura indígena</w:t>
            </w:r>
          </w:p>
        </w:tc>
        <w:tc>
          <w:tcPr>
            <w:tcW w:w="1590" w:type="pct"/>
            <w:vMerge/>
            <w:tcBorders>
              <w:top w:val="nil"/>
              <w:left w:val="single" w:sz="4" w:space="0" w:color="auto"/>
              <w:bottom w:val="single" w:sz="4" w:space="0" w:color="auto"/>
              <w:right w:val="single" w:sz="4" w:space="0" w:color="auto"/>
            </w:tcBorders>
            <w:vAlign w:val="center"/>
            <w:hideMark/>
          </w:tcPr>
          <w:p w14:paraId="64AE10E3" w14:textId="77777777" w:rsidR="00997A97" w:rsidRPr="001B5852" w:rsidRDefault="00997A97" w:rsidP="00BC70C8">
            <w:pPr>
              <w:rPr>
                <w:rFonts w:asciiTheme="majorHAnsi" w:hAnsiTheme="majorHAnsi" w:cstheme="majorHAnsi"/>
                <w:sz w:val="20"/>
                <w:szCs w:val="20"/>
                <w:lang w:eastAsia="es-PE"/>
              </w:rPr>
            </w:pPr>
          </w:p>
        </w:tc>
      </w:tr>
      <w:tr w:rsidR="00997A97" w:rsidRPr="001B5852" w14:paraId="04C9EB8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17356A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0CFB5E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Impacto de sociedad occidental en cultura indígena</w:t>
            </w:r>
          </w:p>
        </w:tc>
        <w:tc>
          <w:tcPr>
            <w:tcW w:w="1590" w:type="pct"/>
            <w:vMerge/>
            <w:tcBorders>
              <w:top w:val="nil"/>
              <w:left w:val="single" w:sz="4" w:space="0" w:color="auto"/>
              <w:bottom w:val="single" w:sz="4" w:space="0" w:color="auto"/>
              <w:right w:val="single" w:sz="4" w:space="0" w:color="auto"/>
            </w:tcBorders>
            <w:vAlign w:val="center"/>
            <w:hideMark/>
          </w:tcPr>
          <w:p w14:paraId="6B826783"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FA535C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15D52E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442AFA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Impacto de sociedad occidental (consumismo y turismo) en cultura indígena</w:t>
            </w:r>
          </w:p>
        </w:tc>
        <w:tc>
          <w:tcPr>
            <w:tcW w:w="1590" w:type="pct"/>
            <w:vMerge/>
            <w:tcBorders>
              <w:top w:val="nil"/>
              <w:left w:val="single" w:sz="4" w:space="0" w:color="auto"/>
              <w:bottom w:val="single" w:sz="4" w:space="0" w:color="auto"/>
              <w:right w:val="single" w:sz="4" w:space="0" w:color="auto"/>
            </w:tcBorders>
            <w:vAlign w:val="center"/>
            <w:hideMark/>
          </w:tcPr>
          <w:p w14:paraId="0D5A636E" w14:textId="77777777" w:rsidR="00997A97" w:rsidRPr="001B5852" w:rsidRDefault="00997A97" w:rsidP="00BC70C8">
            <w:pPr>
              <w:rPr>
                <w:rFonts w:asciiTheme="majorHAnsi" w:hAnsiTheme="majorHAnsi" w:cstheme="majorHAnsi"/>
                <w:sz w:val="20"/>
                <w:szCs w:val="20"/>
                <w:lang w:eastAsia="es-PE"/>
              </w:rPr>
            </w:pPr>
          </w:p>
        </w:tc>
      </w:tr>
      <w:tr w:rsidR="00997A97" w:rsidRPr="001B5852" w14:paraId="7D6C36C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00DADD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7D3366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Afectación a biodiversidad y cultura por monocultivos</w:t>
            </w:r>
          </w:p>
        </w:tc>
        <w:tc>
          <w:tcPr>
            <w:tcW w:w="1590" w:type="pct"/>
            <w:vMerge/>
            <w:tcBorders>
              <w:top w:val="nil"/>
              <w:left w:val="single" w:sz="4" w:space="0" w:color="auto"/>
              <w:bottom w:val="single" w:sz="4" w:space="0" w:color="auto"/>
              <w:right w:val="single" w:sz="4" w:space="0" w:color="auto"/>
            </w:tcBorders>
            <w:vAlign w:val="center"/>
            <w:hideMark/>
          </w:tcPr>
          <w:p w14:paraId="4CDAB55B"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AF0DF7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B7E5E8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9FCA8E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Conservación y fortalecimiento de conocimientos tradicionales relacionados a medicina y lengua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6CE93DB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(q) Al 2040, se promueve la conservación y fortalecimiento de los conocimientos tradicionales asociados a la medicina y lenguaje</w:t>
            </w:r>
          </w:p>
        </w:tc>
      </w:tr>
      <w:tr w:rsidR="00997A97" w:rsidRPr="001B5852" w14:paraId="03773A6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B966D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4AB300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Conservación y fortalecimiento de conocimientos tradicionales relacionados a medicina</w:t>
            </w:r>
          </w:p>
        </w:tc>
        <w:tc>
          <w:tcPr>
            <w:tcW w:w="1590" w:type="pct"/>
            <w:vMerge/>
            <w:tcBorders>
              <w:top w:val="nil"/>
              <w:left w:val="single" w:sz="4" w:space="0" w:color="auto"/>
              <w:bottom w:val="single" w:sz="4" w:space="0" w:color="auto"/>
              <w:right w:val="single" w:sz="4" w:space="0" w:color="auto"/>
            </w:tcBorders>
            <w:vAlign w:val="center"/>
            <w:hideMark/>
          </w:tcPr>
          <w:p w14:paraId="365F5CC8" w14:textId="77777777" w:rsidR="00997A97" w:rsidRPr="001B5852" w:rsidRDefault="00997A97" w:rsidP="00BC70C8">
            <w:pPr>
              <w:rPr>
                <w:rFonts w:asciiTheme="majorHAnsi" w:hAnsiTheme="majorHAnsi" w:cstheme="majorHAnsi"/>
                <w:sz w:val="20"/>
                <w:szCs w:val="20"/>
                <w:lang w:eastAsia="es-PE"/>
              </w:rPr>
            </w:pPr>
          </w:p>
        </w:tc>
      </w:tr>
      <w:tr w:rsidR="00997A97" w:rsidRPr="001B5852" w14:paraId="79A5281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00746E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238A19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conocimiento y protección sobre conocimientos tradicionales, especialmente la medicina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19C70E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 Al 2040, se reconoce y protege de manera adecuada los conocimientos tradicionales, especialmente en el ámbito de la medicina, garantizando su preservación y valoración por parte del Estado.</w:t>
            </w:r>
          </w:p>
        </w:tc>
      </w:tr>
      <w:tr w:rsidR="00997A97" w:rsidRPr="001B5852" w14:paraId="6906DD7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FFFCBB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337829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protección de conocimientos tradicionales desde el Estado</w:t>
            </w:r>
          </w:p>
        </w:tc>
        <w:tc>
          <w:tcPr>
            <w:tcW w:w="1590" w:type="pct"/>
            <w:vMerge/>
            <w:tcBorders>
              <w:top w:val="nil"/>
              <w:left w:val="single" w:sz="4" w:space="0" w:color="auto"/>
              <w:bottom w:val="single" w:sz="4" w:space="0" w:color="auto"/>
              <w:right w:val="single" w:sz="4" w:space="0" w:color="auto"/>
            </w:tcBorders>
            <w:vAlign w:val="center"/>
            <w:hideMark/>
          </w:tcPr>
          <w:p w14:paraId="239A143B"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BA62F8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76A393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122459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conocimiento y protección de conocimientos tradicionales desde el Estado</w:t>
            </w:r>
          </w:p>
        </w:tc>
        <w:tc>
          <w:tcPr>
            <w:tcW w:w="1590" w:type="pct"/>
            <w:vMerge/>
            <w:tcBorders>
              <w:top w:val="nil"/>
              <w:left w:val="single" w:sz="4" w:space="0" w:color="auto"/>
              <w:bottom w:val="single" w:sz="4" w:space="0" w:color="auto"/>
              <w:right w:val="single" w:sz="4" w:space="0" w:color="auto"/>
            </w:tcBorders>
            <w:vAlign w:val="center"/>
            <w:hideMark/>
          </w:tcPr>
          <w:p w14:paraId="2AD5157D"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64EA1B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179529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6612AF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Investigación sobre conocimientos tradicionales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8BA189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(s) Al 2040, se han realizado investigaciones aplicadas sobre conocimientos tradicionales</w:t>
            </w:r>
          </w:p>
        </w:tc>
      </w:tr>
      <w:tr w:rsidR="00997A97" w:rsidRPr="001B5852" w14:paraId="4AF018D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19FA8A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516C69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Investigación aplicada de conocimientos tradicionales</w:t>
            </w:r>
          </w:p>
        </w:tc>
        <w:tc>
          <w:tcPr>
            <w:tcW w:w="1590" w:type="pct"/>
            <w:vMerge/>
            <w:tcBorders>
              <w:top w:val="nil"/>
              <w:left w:val="single" w:sz="4" w:space="0" w:color="auto"/>
              <w:bottom w:val="single" w:sz="4" w:space="0" w:color="auto"/>
              <w:right w:val="single" w:sz="4" w:space="0" w:color="auto"/>
            </w:tcBorders>
            <w:vAlign w:val="center"/>
            <w:hideMark/>
          </w:tcPr>
          <w:p w14:paraId="55CD9593" w14:textId="77777777" w:rsidR="00997A97" w:rsidRPr="001B5852" w:rsidRDefault="00997A97" w:rsidP="00BC70C8">
            <w:pPr>
              <w:rPr>
                <w:rFonts w:asciiTheme="majorHAnsi" w:hAnsiTheme="majorHAnsi" w:cstheme="majorHAnsi"/>
                <w:sz w:val="20"/>
                <w:szCs w:val="20"/>
                <w:lang w:eastAsia="es-PE"/>
              </w:rPr>
            </w:pPr>
          </w:p>
        </w:tc>
      </w:tr>
      <w:tr w:rsidR="00997A97" w:rsidRPr="001B5852" w14:paraId="67AE069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7F6EF2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741008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Recuperación de conocimientos sin aportes del Estado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3BE541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(t) Al 2040, se promueve y facilita la recuperación de conocimientos tradicionales sin depender exclusivamente de los aportes del Estado, creando espacios adecuados para este fin.</w:t>
            </w:r>
          </w:p>
        </w:tc>
      </w:tr>
      <w:tr w:rsidR="00997A97" w:rsidRPr="001B5852" w14:paraId="670477A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A40E83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7185EE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espacios de recuperación de saberes</w:t>
            </w:r>
          </w:p>
        </w:tc>
        <w:tc>
          <w:tcPr>
            <w:tcW w:w="1590" w:type="pct"/>
            <w:vMerge/>
            <w:tcBorders>
              <w:top w:val="nil"/>
              <w:left w:val="single" w:sz="4" w:space="0" w:color="auto"/>
              <w:bottom w:val="single" w:sz="4" w:space="0" w:color="auto"/>
              <w:right w:val="single" w:sz="4" w:space="0" w:color="auto"/>
            </w:tcBorders>
            <w:vAlign w:val="center"/>
            <w:hideMark/>
          </w:tcPr>
          <w:p w14:paraId="0CFD286C" w14:textId="77777777" w:rsidR="00997A97" w:rsidRPr="001B5852" w:rsidRDefault="00997A97" w:rsidP="00BC70C8">
            <w:pPr>
              <w:rPr>
                <w:rFonts w:asciiTheme="majorHAnsi" w:hAnsiTheme="majorHAnsi" w:cstheme="majorHAnsi"/>
                <w:sz w:val="20"/>
                <w:szCs w:val="20"/>
                <w:lang w:eastAsia="es-PE"/>
              </w:rPr>
            </w:pPr>
          </w:p>
        </w:tc>
      </w:tr>
      <w:tr w:rsidR="00997A97" w:rsidRPr="001B5852" w14:paraId="3E50321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16FE36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C7442D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saberes y cosmovisión. Se aprende/recupera sobre todo lengua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335B43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(u) Al 2040, se cuenta con mecanismos de recuperación y transmisión de saberes ancestrales, principalmente de las lenguas, para evitar la pérdida </w:t>
            </w:r>
            <w:r w:rsidRPr="001B5852">
              <w:rPr>
                <w:rFonts w:asciiTheme="majorHAnsi" w:hAnsiTheme="majorHAnsi" w:cstheme="majorHAnsi"/>
                <w:sz w:val="20"/>
                <w:szCs w:val="20"/>
                <w:lang w:eastAsia="es-PE"/>
              </w:rPr>
              <w:lastRenderedPageBreak/>
              <w:t>de la cosmovisión, costumbres y patrimonio inmaterial en general.</w:t>
            </w:r>
          </w:p>
        </w:tc>
      </w:tr>
      <w:tr w:rsidR="00997A97" w:rsidRPr="001B5852" w14:paraId="4A59B85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59F9E5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78945B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saberes como tejidos y costumbres</w:t>
            </w:r>
          </w:p>
        </w:tc>
        <w:tc>
          <w:tcPr>
            <w:tcW w:w="1590" w:type="pct"/>
            <w:vMerge/>
            <w:tcBorders>
              <w:top w:val="nil"/>
              <w:left w:val="single" w:sz="4" w:space="0" w:color="auto"/>
              <w:bottom w:val="single" w:sz="4" w:space="0" w:color="auto"/>
              <w:right w:val="single" w:sz="4" w:space="0" w:color="auto"/>
            </w:tcBorders>
            <w:vAlign w:val="center"/>
            <w:hideMark/>
          </w:tcPr>
          <w:p w14:paraId="68456C54"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D4C1CE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F01DC0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5633DD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lengua originaria</w:t>
            </w:r>
          </w:p>
        </w:tc>
        <w:tc>
          <w:tcPr>
            <w:tcW w:w="1590" w:type="pct"/>
            <w:vMerge/>
            <w:tcBorders>
              <w:top w:val="nil"/>
              <w:left w:val="single" w:sz="4" w:space="0" w:color="auto"/>
              <w:bottom w:val="single" w:sz="4" w:space="0" w:color="auto"/>
              <w:right w:val="single" w:sz="4" w:space="0" w:color="auto"/>
            </w:tcBorders>
            <w:vAlign w:val="center"/>
            <w:hideMark/>
          </w:tcPr>
          <w:p w14:paraId="3B47D1E5"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CFB93F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BFD942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A2A360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Recuperación de saberes indígenas con énfasis en plantas medicinales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068511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(v) Al 2040, se cuenta con mecanismos para recuperar saberes indígenas asociados específicamente a medicina tradicional/ancestral.</w:t>
            </w:r>
          </w:p>
        </w:tc>
      </w:tr>
      <w:tr w:rsidR="00997A97" w:rsidRPr="001B5852" w14:paraId="5257802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A67E51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bottom"/>
            <w:hideMark/>
          </w:tcPr>
          <w:p w14:paraId="2ECD4B7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Recuperación de saberes indígenas relacionados a medicina tradicional</w:t>
            </w:r>
          </w:p>
        </w:tc>
        <w:tc>
          <w:tcPr>
            <w:tcW w:w="1590" w:type="pct"/>
            <w:vMerge/>
            <w:tcBorders>
              <w:top w:val="nil"/>
              <w:left w:val="single" w:sz="4" w:space="0" w:color="auto"/>
              <w:bottom w:val="single" w:sz="4" w:space="0" w:color="auto"/>
              <w:right w:val="single" w:sz="4" w:space="0" w:color="auto"/>
            </w:tcBorders>
            <w:vAlign w:val="center"/>
            <w:hideMark/>
          </w:tcPr>
          <w:p w14:paraId="14D534CE" w14:textId="77777777" w:rsidR="00997A97" w:rsidRPr="001B5852" w:rsidRDefault="00997A97" w:rsidP="00BC70C8">
            <w:pPr>
              <w:rPr>
                <w:rFonts w:asciiTheme="majorHAnsi" w:hAnsiTheme="majorHAnsi" w:cstheme="majorHAnsi"/>
                <w:sz w:val="20"/>
                <w:szCs w:val="20"/>
                <w:lang w:eastAsia="es-PE"/>
              </w:rPr>
            </w:pPr>
          </w:p>
        </w:tc>
      </w:tr>
      <w:tr w:rsidR="00997A97" w:rsidRPr="001B5852" w14:paraId="60A4625A"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auto" w:fill="auto"/>
            <w:vAlign w:val="center"/>
            <w:hideMark/>
          </w:tcPr>
          <w:p w14:paraId="01DB3BCC" w14:textId="77777777" w:rsidR="00997A97" w:rsidRPr="001B5852" w:rsidRDefault="00997A97" w:rsidP="00BC70C8">
            <w:pPr>
              <w:jc w:val="center"/>
              <w:rPr>
                <w:rFonts w:asciiTheme="majorHAnsi" w:hAnsiTheme="majorHAnsi" w:cstheme="majorHAnsi"/>
                <w:color w:val="000000"/>
                <w:sz w:val="20"/>
                <w:szCs w:val="20"/>
                <w:lang w:eastAsia="es-PE"/>
              </w:rPr>
            </w:pPr>
            <w:r w:rsidRPr="005462CE">
              <w:rPr>
                <w:rFonts w:asciiTheme="majorHAnsi" w:hAnsiTheme="majorHAnsi" w:cstheme="majorHAnsi"/>
                <w:color w:val="000000"/>
                <w:sz w:val="20"/>
                <w:szCs w:val="20"/>
                <w:lang w:eastAsia="es-PE"/>
              </w:rPr>
              <w:t>Deficiente implementación del derecho colectivo de participación, consulta y consentimiento previo, libre e informado de los</w:t>
            </w:r>
            <w:r>
              <w:rPr>
                <w:rFonts w:asciiTheme="majorHAnsi" w:hAnsiTheme="majorHAnsi" w:cstheme="majorHAnsi"/>
                <w:color w:val="000000"/>
                <w:sz w:val="20"/>
                <w:szCs w:val="20"/>
                <w:lang w:eastAsia="es-PE"/>
              </w:rPr>
              <w:t xml:space="preserve"> </w:t>
            </w:r>
            <w:r w:rsidRPr="001B5852">
              <w:rPr>
                <w:rFonts w:asciiTheme="majorHAnsi" w:hAnsiTheme="majorHAnsi" w:cstheme="majorHAnsi"/>
                <w:color w:val="000000"/>
                <w:sz w:val="20"/>
                <w:szCs w:val="20"/>
                <w:lang w:eastAsia="es-PE"/>
              </w:rPr>
              <w:t>pueblos indígenas u originarios</w:t>
            </w:r>
          </w:p>
        </w:tc>
        <w:tc>
          <w:tcPr>
            <w:tcW w:w="1819" w:type="pct"/>
            <w:tcBorders>
              <w:top w:val="nil"/>
              <w:left w:val="nil"/>
              <w:bottom w:val="single" w:sz="4" w:space="0" w:color="auto"/>
              <w:right w:val="single" w:sz="4" w:space="0" w:color="auto"/>
            </w:tcBorders>
            <w:shd w:val="clear" w:color="auto" w:fill="auto"/>
            <w:vAlign w:val="center"/>
            <w:hideMark/>
          </w:tcPr>
          <w:p w14:paraId="5291B15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Acción/ inacción de las instituciones estatales en torno a la consulta previa</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3A4E15B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 Al 2040, las instituciones estatales actúan entorno a la Consulta Previa de manera articulada y fuerte</w:t>
            </w:r>
          </w:p>
        </w:tc>
      </w:tr>
      <w:tr w:rsidR="00997A97" w:rsidRPr="001B5852" w14:paraId="3F1B8A8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D5DF21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81DE6B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Desarticulación/debilidad institucional, falta de voluntad política o de rectoría a nivel Estatal</w:t>
            </w:r>
          </w:p>
        </w:tc>
        <w:tc>
          <w:tcPr>
            <w:tcW w:w="1590" w:type="pct"/>
            <w:vMerge/>
            <w:tcBorders>
              <w:top w:val="nil"/>
              <w:left w:val="single" w:sz="4" w:space="0" w:color="auto"/>
              <w:bottom w:val="single" w:sz="4" w:space="0" w:color="auto"/>
              <w:right w:val="single" w:sz="4" w:space="0" w:color="auto"/>
            </w:tcBorders>
            <w:vAlign w:val="center"/>
            <w:hideMark/>
          </w:tcPr>
          <w:p w14:paraId="6E293D2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0F4AF3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E9E785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07C9CB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Acción/ inacción de las instituciones estatales en torno a la consulta previa.</w:t>
            </w:r>
          </w:p>
        </w:tc>
        <w:tc>
          <w:tcPr>
            <w:tcW w:w="1590" w:type="pct"/>
            <w:vMerge/>
            <w:tcBorders>
              <w:top w:val="nil"/>
              <w:left w:val="single" w:sz="4" w:space="0" w:color="auto"/>
              <w:bottom w:val="single" w:sz="4" w:space="0" w:color="auto"/>
              <w:right w:val="single" w:sz="4" w:space="0" w:color="auto"/>
            </w:tcBorders>
            <w:vAlign w:val="center"/>
            <w:hideMark/>
          </w:tcPr>
          <w:p w14:paraId="079602C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65ECABD" w14:textId="77777777" w:rsidTr="00997A97">
        <w:trPr>
          <w:trHeight w:val="864"/>
        </w:trPr>
        <w:tc>
          <w:tcPr>
            <w:tcW w:w="1591" w:type="pct"/>
            <w:vMerge/>
            <w:tcBorders>
              <w:top w:val="nil"/>
              <w:left w:val="single" w:sz="4" w:space="0" w:color="auto"/>
              <w:bottom w:val="single" w:sz="4" w:space="0" w:color="auto"/>
              <w:right w:val="single" w:sz="4" w:space="0" w:color="auto"/>
            </w:tcBorders>
            <w:vAlign w:val="center"/>
            <w:hideMark/>
          </w:tcPr>
          <w:p w14:paraId="65F353B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2DF287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información brindada por el Estado sobre los derechos de los pueblos indígenas y limitada comunicación de las instituciones con las organizaciones indígenas representativas de los PPII</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6200B5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(b) Al 2040, el Estado brinda información y capacita a los pueblos indígenas u originarios en temas de Consulta Previa y derechos</w:t>
            </w:r>
          </w:p>
        </w:tc>
      </w:tr>
      <w:tr w:rsidR="00997A97" w:rsidRPr="001B5852" w14:paraId="0893875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D9483D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593688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apoyo del Estado para que las organizaciones indígenas se capaciten en temas de consulta y participación</w:t>
            </w:r>
          </w:p>
        </w:tc>
        <w:tc>
          <w:tcPr>
            <w:tcW w:w="1590" w:type="pct"/>
            <w:vMerge/>
            <w:tcBorders>
              <w:top w:val="nil"/>
              <w:left w:val="single" w:sz="4" w:space="0" w:color="auto"/>
              <w:bottom w:val="single" w:sz="4" w:space="0" w:color="auto"/>
              <w:right w:val="single" w:sz="4" w:space="0" w:color="auto"/>
            </w:tcBorders>
            <w:vAlign w:val="center"/>
            <w:hideMark/>
          </w:tcPr>
          <w:p w14:paraId="131E32E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C6772E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EBAAEC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AD0C4C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Necesidad de fortalecer el marco legal existente en participación y consulta </w:t>
            </w:r>
          </w:p>
        </w:tc>
        <w:tc>
          <w:tcPr>
            <w:tcW w:w="1590" w:type="pct"/>
            <w:tcBorders>
              <w:top w:val="nil"/>
              <w:left w:val="nil"/>
              <w:bottom w:val="single" w:sz="4" w:space="0" w:color="auto"/>
              <w:right w:val="single" w:sz="4" w:space="0" w:color="auto"/>
            </w:tcBorders>
            <w:shd w:val="clear" w:color="auto" w:fill="auto"/>
            <w:vAlign w:val="center"/>
            <w:hideMark/>
          </w:tcPr>
          <w:p w14:paraId="361A5CD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 Al 2040, existe un marco legal fortalecido en materia de participación y Consulta Previa</w:t>
            </w:r>
          </w:p>
        </w:tc>
      </w:tr>
      <w:tr w:rsidR="00997A97" w:rsidRPr="001B5852" w14:paraId="0C59282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7AFCB8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E1EE78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capacidades, recursos, equipo humano, insumos, etc. a nivel de las instancias.</w:t>
            </w:r>
          </w:p>
        </w:tc>
        <w:tc>
          <w:tcPr>
            <w:tcW w:w="1590" w:type="pct"/>
            <w:tcBorders>
              <w:top w:val="nil"/>
              <w:left w:val="nil"/>
              <w:bottom w:val="single" w:sz="4" w:space="0" w:color="auto"/>
              <w:right w:val="single" w:sz="4" w:space="0" w:color="auto"/>
            </w:tcBorders>
            <w:shd w:val="clear" w:color="auto" w:fill="auto"/>
            <w:vAlign w:val="center"/>
            <w:hideMark/>
          </w:tcPr>
          <w:p w14:paraId="12A62EA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el Estado cuenta con recursos materiales y humanos adecuados para realizar la Consulta Previa</w:t>
            </w:r>
          </w:p>
        </w:tc>
      </w:tr>
      <w:tr w:rsidR="00997A97" w:rsidRPr="001B5852" w14:paraId="6FD8F22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366CF7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A32CE6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Debilidades / deficiencias en implementación de EIA en consulta</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A24C65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 Al 2040, la implementación del EIA en el proceso de Consulta Previa se da sin deficiencias</w:t>
            </w:r>
          </w:p>
        </w:tc>
      </w:tr>
      <w:tr w:rsidR="00997A97" w:rsidRPr="001B5852" w14:paraId="74F7BD1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CED58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9E3672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Ausencias/deficiencias en implementación de EIA en consulta</w:t>
            </w:r>
          </w:p>
        </w:tc>
        <w:tc>
          <w:tcPr>
            <w:tcW w:w="1590" w:type="pct"/>
            <w:vMerge/>
            <w:tcBorders>
              <w:top w:val="nil"/>
              <w:left w:val="single" w:sz="4" w:space="0" w:color="auto"/>
              <w:bottom w:val="single" w:sz="4" w:space="0" w:color="auto"/>
              <w:right w:val="single" w:sz="4" w:space="0" w:color="auto"/>
            </w:tcBorders>
            <w:vAlign w:val="center"/>
            <w:hideMark/>
          </w:tcPr>
          <w:p w14:paraId="33F9106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0CFC97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F1F4FD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F45BAA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Respeto y promoción del modelo de desarrollo indígena /buen vivir indígena</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4116553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el Estado respeta el modelo de desarrollo indígena</w:t>
            </w:r>
          </w:p>
        </w:tc>
      </w:tr>
      <w:tr w:rsidR="00997A97" w:rsidRPr="001B5852" w14:paraId="5D673EF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E70B3B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4AA88D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Modelo de desarrollo occidental impuesto</w:t>
            </w:r>
          </w:p>
        </w:tc>
        <w:tc>
          <w:tcPr>
            <w:tcW w:w="1590" w:type="pct"/>
            <w:vMerge/>
            <w:tcBorders>
              <w:top w:val="nil"/>
              <w:left w:val="single" w:sz="4" w:space="0" w:color="auto"/>
              <w:bottom w:val="single" w:sz="4" w:space="0" w:color="auto"/>
              <w:right w:val="single" w:sz="4" w:space="0" w:color="auto"/>
            </w:tcBorders>
            <w:vAlign w:val="center"/>
            <w:hideMark/>
          </w:tcPr>
          <w:p w14:paraId="6D51278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7BE707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CE65A9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C2F730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conocer y valorar los modelos de desarrollo de los PPIIOO</w:t>
            </w:r>
          </w:p>
        </w:tc>
        <w:tc>
          <w:tcPr>
            <w:tcW w:w="1590" w:type="pct"/>
            <w:vMerge/>
            <w:tcBorders>
              <w:top w:val="nil"/>
              <w:left w:val="single" w:sz="4" w:space="0" w:color="auto"/>
              <w:bottom w:val="single" w:sz="4" w:space="0" w:color="auto"/>
              <w:right w:val="single" w:sz="4" w:space="0" w:color="auto"/>
            </w:tcBorders>
            <w:vAlign w:val="center"/>
            <w:hideMark/>
          </w:tcPr>
          <w:p w14:paraId="135BE72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326A60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FED8E1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772360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Propuesta de desarrollo acorde a la realidad de los PPIIOO</w:t>
            </w:r>
          </w:p>
        </w:tc>
        <w:tc>
          <w:tcPr>
            <w:tcW w:w="1590" w:type="pct"/>
            <w:vMerge/>
            <w:tcBorders>
              <w:top w:val="nil"/>
              <w:left w:val="single" w:sz="4" w:space="0" w:color="auto"/>
              <w:bottom w:val="single" w:sz="4" w:space="0" w:color="auto"/>
              <w:right w:val="single" w:sz="4" w:space="0" w:color="auto"/>
            </w:tcBorders>
            <w:vAlign w:val="center"/>
            <w:hideMark/>
          </w:tcPr>
          <w:p w14:paraId="438E3F7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700416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CBC51E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F9EF25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Reconocimiento y acompañamiento en la elaboración de los Planes de Vida</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2FC300B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el Estado acompaña en la elaboración de los Planes de Vida y los reconoce en los Planes de Desarrollo Locales</w:t>
            </w:r>
          </w:p>
        </w:tc>
      </w:tr>
      <w:tr w:rsidR="00997A97" w:rsidRPr="001B5852" w14:paraId="52AADB26" w14:textId="77777777" w:rsidTr="00997A97">
        <w:trPr>
          <w:trHeight w:val="816"/>
        </w:trPr>
        <w:tc>
          <w:tcPr>
            <w:tcW w:w="1591" w:type="pct"/>
            <w:vMerge/>
            <w:tcBorders>
              <w:top w:val="nil"/>
              <w:left w:val="single" w:sz="4" w:space="0" w:color="auto"/>
              <w:bottom w:val="single" w:sz="4" w:space="0" w:color="auto"/>
              <w:right w:val="single" w:sz="4" w:space="0" w:color="auto"/>
            </w:tcBorders>
            <w:vAlign w:val="center"/>
            <w:hideMark/>
          </w:tcPr>
          <w:p w14:paraId="0FD9F81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80F64D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reconocimiento y acompañamiento en la elaboración de los Planes de Vida/ planes de desarrollo comunales</w:t>
            </w:r>
          </w:p>
        </w:tc>
        <w:tc>
          <w:tcPr>
            <w:tcW w:w="1590" w:type="pct"/>
            <w:vMerge/>
            <w:tcBorders>
              <w:top w:val="nil"/>
              <w:left w:val="single" w:sz="4" w:space="0" w:color="auto"/>
              <w:bottom w:val="single" w:sz="4" w:space="0" w:color="auto"/>
              <w:right w:val="single" w:sz="4" w:space="0" w:color="auto"/>
            </w:tcBorders>
            <w:vAlign w:val="center"/>
            <w:hideMark/>
          </w:tcPr>
          <w:p w14:paraId="419D82A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071328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FA6126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11CCBD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Escasa incorporación de los Planes de Vida/ planes de desarrollo comunales en los Planes de Desarrollo Local</w:t>
            </w:r>
          </w:p>
        </w:tc>
        <w:tc>
          <w:tcPr>
            <w:tcW w:w="1590" w:type="pct"/>
            <w:vMerge/>
            <w:tcBorders>
              <w:top w:val="nil"/>
              <w:left w:val="single" w:sz="4" w:space="0" w:color="auto"/>
              <w:bottom w:val="single" w:sz="4" w:space="0" w:color="auto"/>
              <w:right w:val="single" w:sz="4" w:space="0" w:color="auto"/>
            </w:tcBorders>
            <w:vAlign w:val="center"/>
            <w:hideMark/>
          </w:tcPr>
          <w:p w14:paraId="68C4C97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38CFA7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1ABE7D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AE90C0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Ausencia de financiamiento de los planes de vida</w:t>
            </w:r>
          </w:p>
        </w:tc>
        <w:tc>
          <w:tcPr>
            <w:tcW w:w="1590" w:type="pct"/>
            <w:vMerge/>
            <w:tcBorders>
              <w:top w:val="nil"/>
              <w:left w:val="single" w:sz="4" w:space="0" w:color="auto"/>
              <w:bottom w:val="single" w:sz="4" w:space="0" w:color="auto"/>
              <w:right w:val="single" w:sz="4" w:space="0" w:color="auto"/>
            </w:tcBorders>
            <w:vAlign w:val="center"/>
            <w:hideMark/>
          </w:tcPr>
          <w:p w14:paraId="0980215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8F302A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271E04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5B6DCD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implementación de las prioridades de desarrollo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5342E90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(h) Al 2040, el Estado reconoce las prioridades de desarrollo de los pueblos indígenas u originarios y apoya en la elaboración de instrumentos de planificación de los pueblos indígenas u originarios</w:t>
            </w:r>
          </w:p>
        </w:tc>
      </w:tr>
      <w:tr w:rsidR="00997A97" w:rsidRPr="001B5852" w14:paraId="49E7DB2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DBA326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B2BD8C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reconocimiento e implementación de los instrumentos de planificación de los PPIIOO</w:t>
            </w:r>
          </w:p>
        </w:tc>
        <w:tc>
          <w:tcPr>
            <w:tcW w:w="1590" w:type="pct"/>
            <w:vMerge/>
            <w:tcBorders>
              <w:top w:val="nil"/>
              <w:left w:val="single" w:sz="4" w:space="0" w:color="auto"/>
              <w:bottom w:val="single" w:sz="4" w:space="0" w:color="auto"/>
              <w:right w:val="single" w:sz="4" w:space="0" w:color="auto"/>
            </w:tcBorders>
            <w:vAlign w:val="center"/>
            <w:hideMark/>
          </w:tcPr>
          <w:p w14:paraId="3C27475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8F62B3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ECF09C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7B73AB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Desconocimiento y bajo reconocimiento de las prioridades de los PPIIOO</w:t>
            </w:r>
          </w:p>
        </w:tc>
        <w:tc>
          <w:tcPr>
            <w:tcW w:w="1590" w:type="pct"/>
            <w:vMerge/>
            <w:tcBorders>
              <w:top w:val="nil"/>
              <w:left w:val="single" w:sz="4" w:space="0" w:color="auto"/>
              <w:bottom w:val="single" w:sz="4" w:space="0" w:color="auto"/>
              <w:right w:val="single" w:sz="4" w:space="0" w:color="auto"/>
            </w:tcBorders>
            <w:vAlign w:val="center"/>
            <w:hideMark/>
          </w:tcPr>
          <w:p w14:paraId="5B54380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0DF4C3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6E4286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9EDFDD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débil presencia del Estado en el desarrollo de las prioridades de los PPIIOO</w:t>
            </w:r>
          </w:p>
        </w:tc>
        <w:tc>
          <w:tcPr>
            <w:tcW w:w="1590" w:type="pct"/>
            <w:vMerge/>
            <w:tcBorders>
              <w:top w:val="nil"/>
              <w:left w:val="single" w:sz="4" w:space="0" w:color="auto"/>
              <w:bottom w:val="single" w:sz="4" w:space="0" w:color="auto"/>
              <w:right w:val="single" w:sz="4" w:space="0" w:color="auto"/>
            </w:tcBorders>
            <w:vAlign w:val="center"/>
            <w:hideMark/>
          </w:tcPr>
          <w:p w14:paraId="5A2ECF9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6B6E3D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17CC5A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AB8984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Ausencia del Estado en la elaboración de los instrumentos de planificación de los PPIIOO</w:t>
            </w:r>
          </w:p>
        </w:tc>
        <w:tc>
          <w:tcPr>
            <w:tcW w:w="1590" w:type="pct"/>
            <w:vMerge/>
            <w:tcBorders>
              <w:top w:val="nil"/>
              <w:left w:val="single" w:sz="4" w:space="0" w:color="auto"/>
              <w:bottom w:val="single" w:sz="4" w:space="0" w:color="auto"/>
              <w:right w:val="single" w:sz="4" w:space="0" w:color="auto"/>
            </w:tcBorders>
            <w:vAlign w:val="center"/>
            <w:hideMark/>
          </w:tcPr>
          <w:p w14:paraId="26B69D2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D647D8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14E80D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BB0E57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Inadecuada articulación de las prioridades de los PPIIOO en la planificación y gestión estatal</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C5FAC5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 Al 2040, existe una adecuada articulación de las prioridades de desarrollo de los pueblos indígenas u originarios en la planificación y gestión estatal </w:t>
            </w:r>
          </w:p>
        </w:tc>
      </w:tr>
      <w:tr w:rsidR="00997A97" w:rsidRPr="001B5852" w14:paraId="1D7AD9B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3303C6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C89C9E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articulación de la planificación de las prioridades de los PPIIOO en la planificación y gestión estatal</w:t>
            </w:r>
          </w:p>
        </w:tc>
        <w:tc>
          <w:tcPr>
            <w:tcW w:w="1590" w:type="pct"/>
            <w:vMerge/>
            <w:tcBorders>
              <w:top w:val="nil"/>
              <w:left w:val="single" w:sz="4" w:space="0" w:color="auto"/>
              <w:bottom w:val="single" w:sz="4" w:space="0" w:color="auto"/>
              <w:right w:val="single" w:sz="4" w:space="0" w:color="auto"/>
            </w:tcBorders>
            <w:vAlign w:val="center"/>
            <w:hideMark/>
          </w:tcPr>
          <w:p w14:paraId="0D1298C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E53A04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CFE09E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8CEE26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articulación de las prioridades de los PPIIOO en la planificación y gestión estatal</w:t>
            </w:r>
          </w:p>
        </w:tc>
        <w:tc>
          <w:tcPr>
            <w:tcW w:w="1590" w:type="pct"/>
            <w:vMerge/>
            <w:tcBorders>
              <w:top w:val="nil"/>
              <w:left w:val="single" w:sz="4" w:space="0" w:color="auto"/>
              <w:bottom w:val="single" w:sz="4" w:space="0" w:color="auto"/>
              <w:right w:val="single" w:sz="4" w:space="0" w:color="auto"/>
            </w:tcBorders>
            <w:vAlign w:val="center"/>
            <w:hideMark/>
          </w:tcPr>
          <w:p w14:paraId="03CF2F3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4DBE4B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939C12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7B4CA5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articulación de la planificación de las prioridades de los PPIIOO en la planificación y gestión estatal</w:t>
            </w:r>
          </w:p>
        </w:tc>
        <w:tc>
          <w:tcPr>
            <w:tcW w:w="1590" w:type="pct"/>
            <w:vMerge/>
            <w:tcBorders>
              <w:top w:val="nil"/>
              <w:left w:val="single" w:sz="4" w:space="0" w:color="auto"/>
              <w:bottom w:val="single" w:sz="4" w:space="0" w:color="auto"/>
              <w:right w:val="single" w:sz="4" w:space="0" w:color="auto"/>
            </w:tcBorders>
            <w:vAlign w:val="center"/>
            <w:hideMark/>
          </w:tcPr>
          <w:p w14:paraId="5DC25FA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67B7C7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2E29EB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AEFC8F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Deficiente atención de las demandas vinculadas al desarrollo de los pueblos indígenas u originarios</w:t>
            </w:r>
          </w:p>
        </w:tc>
        <w:tc>
          <w:tcPr>
            <w:tcW w:w="1590" w:type="pct"/>
            <w:vMerge/>
            <w:tcBorders>
              <w:top w:val="nil"/>
              <w:left w:val="single" w:sz="4" w:space="0" w:color="auto"/>
              <w:bottom w:val="single" w:sz="4" w:space="0" w:color="auto"/>
              <w:right w:val="single" w:sz="4" w:space="0" w:color="auto"/>
            </w:tcBorders>
            <w:vAlign w:val="center"/>
            <w:hideMark/>
          </w:tcPr>
          <w:p w14:paraId="6BFCA60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A491DF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A63CF1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20D16C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Escasa incorporación de las prioridades de desarrollo de las CCNN en los procesos de presupuesto participativo</w:t>
            </w:r>
          </w:p>
        </w:tc>
        <w:tc>
          <w:tcPr>
            <w:tcW w:w="1590" w:type="pct"/>
            <w:vMerge/>
            <w:tcBorders>
              <w:top w:val="nil"/>
              <w:left w:val="single" w:sz="4" w:space="0" w:color="auto"/>
              <w:bottom w:val="single" w:sz="4" w:space="0" w:color="auto"/>
              <w:right w:val="single" w:sz="4" w:space="0" w:color="auto"/>
            </w:tcBorders>
            <w:vAlign w:val="center"/>
            <w:hideMark/>
          </w:tcPr>
          <w:p w14:paraId="0B2F8D3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4588C9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20E91C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3FB300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Relacionamiento inadecuado del Estado con las autoridades indígenas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66D260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(j) Al 2040, existe un correcto relacionamiento del Estado y las autoridades indígenas </w:t>
            </w:r>
          </w:p>
        </w:tc>
      </w:tr>
      <w:tr w:rsidR="00997A97" w:rsidRPr="001B5852" w14:paraId="5AF447C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41689F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FB6E3E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Relacionamiento inadecuado del Estado con la institucionalidad indígena</w:t>
            </w:r>
          </w:p>
        </w:tc>
        <w:tc>
          <w:tcPr>
            <w:tcW w:w="1590" w:type="pct"/>
            <w:vMerge/>
            <w:tcBorders>
              <w:top w:val="nil"/>
              <w:left w:val="single" w:sz="4" w:space="0" w:color="auto"/>
              <w:bottom w:val="single" w:sz="4" w:space="0" w:color="auto"/>
              <w:right w:val="single" w:sz="4" w:space="0" w:color="auto"/>
            </w:tcBorders>
            <w:vAlign w:val="center"/>
            <w:hideMark/>
          </w:tcPr>
          <w:p w14:paraId="3650F5D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D683F7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872246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DEBB3C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Relacionamiento inadecuado de los programas del Estado con la institucionalidad indígena (respetando la estructura orgánica de la comunidad)</w:t>
            </w:r>
          </w:p>
        </w:tc>
        <w:tc>
          <w:tcPr>
            <w:tcW w:w="1590" w:type="pct"/>
            <w:vMerge/>
            <w:tcBorders>
              <w:top w:val="nil"/>
              <w:left w:val="single" w:sz="4" w:space="0" w:color="auto"/>
              <w:bottom w:val="single" w:sz="4" w:space="0" w:color="auto"/>
              <w:right w:val="single" w:sz="4" w:space="0" w:color="auto"/>
            </w:tcBorders>
            <w:vAlign w:val="center"/>
            <w:hideMark/>
          </w:tcPr>
          <w:p w14:paraId="565D894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41E8D9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35857F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F3318A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control y fiscalización de los proyectos, programas y servicios dirigidos a los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645F04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(k) Al 2040, se ejerce control y fiscalización en los programas, proyectos o servicios de los tres niveles de gobierno relacionados a pueblos indígenas u originarios</w:t>
            </w:r>
          </w:p>
        </w:tc>
      </w:tr>
      <w:tr w:rsidR="00997A97" w:rsidRPr="001B5852" w14:paraId="7B2E376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32B62A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274775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control y fiscalización de los programas, proyectos y servicios del gobierno local, regional y nacional dirigidos a PPIIOO</w:t>
            </w:r>
          </w:p>
        </w:tc>
        <w:tc>
          <w:tcPr>
            <w:tcW w:w="1590" w:type="pct"/>
            <w:vMerge/>
            <w:tcBorders>
              <w:top w:val="nil"/>
              <w:left w:val="single" w:sz="4" w:space="0" w:color="auto"/>
              <w:bottom w:val="single" w:sz="4" w:space="0" w:color="auto"/>
              <w:right w:val="single" w:sz="4" w:space="0" w:color="auto"/>
            </w:tcBorders>
            <w:vAlign w:val="center"/>
            <w:hideMark/>
          </w:tcPr>
          <w:p w14:paraId="2913E46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F8BC54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710718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CDF9B9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control y fiscalización de las autoridades y funcionarios vinculadas a temas de los PPIIOO</w:t>
            </w:r>
          </w:p>
        </w:tc>
        <w:tc>
          <w:tcPr>
            <w:tcW w:w="1590" w:type="pct"/>
            <w:vMerge/>
            <w:tcBorders>
              <w:top w:val="nil"/>
              <w:left w:val="single" w:sz="4" w:space="0" w:color="auto"/>
              <w:bottom w:val="single" w:sz="4" w:space="0" w:color="auto"/>
              <w:right w:val="single" w:sz="4" w:space="0" w:color="auto"/>
            </w:tcBorders>
            <w:vAlign w:val="center"/>
            <w:hideMark/>
          </w:tcPr>
          <w:p w14:paraId="7961948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DB332B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01B09B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85130D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control y fiscalización de los programas y proyectos para los PPIIOO</w:t>
            </w:r>
          </w:p>
        </w:tc>
        <w:tc>
          <w:tcPr>
            <w:tcW w:w="1590" w:type="pct"/>
            <w:vMerge/>
            <w:tcBorders>
              <w:top w:val="nil"/>
              <w:left w:val="single" w:sz="4" w:space="0" w:color="auto"/>
              <w:bottom w:val="single" w:sz="4" w:space="0" w:color="auto"/>
              <w:right w:val="single" w:sz="4" w:space="0" w:color="auto"/>
            </w:tcBorders>
            <w:vAlign w:val="center"/>
            <w:hideMark/>
          </w:tcPr>
          <w:p w14:paraId="6DCB5CC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B23F8D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EAE144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74C308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Acción/inacción de las instituciones estatales para la participación de PPII</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0ED500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 Al 2040, las instituciones estatales garantizan la participación de los pueblos indígenas u originarios en espacios de decisión estatal</w:t>
            </w:r>
          </w:p>
        </w:tc>
      </w:tr>
      <w:tr w:rsidR="00997A97" w:rsidRPr="001B5852" w14:paraId="17140FC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E0EBB0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629004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Acción/inacción de las instituciones estatales a la participación política</w:t>
            </w:r>
          </w:p>
        </w:tc>
        <w:tc>
          <w:tcPr>
            <w:tcW w:w="1590" w:type="pct"/>
            <w:vMerge/>
            <w:tcBorders>
              <w:top w:val="nil"/>
              <w:left w:val="single" w:sz="4" w:space="0" w:color="auto"/>
              <w:bottom w:val="single" w:sz="4" w:space="0" w:color="auto"/>
              <w:right w:val="single" w:sz="4" w:space="0" w:color="auto"/>
            </w:tcBorders>
            <w:vAlign w:val="center"/>
            <w:hideMark/>
          </w:tcPr>
          <w:p w14:paraId="6DFCD21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FF817B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7ADF5E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7C0342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Acción/inacción de las instituciones estatales a la participación de PPIIOO</w:t>
            </w:r>
          </w:p>
        </w:tc>
        <w:tc>
          <w:tcPr>
            <w:tcW w:w="1590" w:type="pct"/>
            <w:vMerge/>
            <w:tcBorders>
              <w:top w:val="nil"/>
              <w:left w:val="single" w:sz="4" w:space="0" w:color="auto"/>
              <w:bottom w:val="single" w:sz="4" w:space="0" w:color="auto"/>
              <w:right w:val="single" w:sz="4" w:space="0" w:color="auto"/>
            </w:tcBorders>
            <w:vAlign w:val="center"/>
            <w:hideMark/>
          </w:tcPr>
          <w:p w14:paraId="539D98B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626B57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BB3B28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7D400F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Acción/inacción de las instituciones estatales a la participación de los PPIIOO</w:t>
            </w:r>
          </w:p>
        </w:tc>
        <w:tc>
          <w:tcPr>
            <w:tcW w:w="1590" w:type="pct"/>
            <w:vMerge/>
            <w:tcBorders>
              <w:top w:val="nil"/>
              <w:left w:val="single" w:sz="4" w:space="0" w:color="auto"/>
              <w:bottom w:val="single" w:sz="4" w:space="0" w:color="auto"/>
              <w:right w:val="single" w:sz="4" w:space="0" w:color="auto"/>
            </w:tcBorders>
            <w:vAlign w:val="center"/>
            <w:hideMark/>
          </w:tcPr>
          <w:p w14:paraId="2B34DD9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3A084C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60D540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85C6AC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La ineficacia y limitado efecto de la cuota indígena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4C7A1C6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 Al 2040, las instituciones electorales generan mecanismos efectivos para asegurar la participación de indígenas en espacios de representación</w:t>
            </w:r>
          </w:p>
        </w:tc>
      </w:tr>
      <w:tr w:rsidR="00997A97" w:rsidRPr="001B5852" w14:paraId="7ACFBCF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0123BE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noWrap/>
            <w:vAlign w:val="center"/>
            <w:hideMark/>
          </w:tcPr>
          <w:p w14:paraId="168FF71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Poca utilidad de la cuota indígena</w:t>
            </w:r>
          </w:p>
        </w:tc>
        <w:tc>
          <w:tcPr>
            <w:tcW w:w="1590" w:type="pct"/>
            <w:vMerge/>
            <w:tcBorders>
              <w:top w:val="nil"/>
              <w:left w:val="single" w:sz="4" w:space="0" w:color="auto"/>
              <w:bottom w:val="single" w:sz="4" w:space="0" w:color="auto"/>
              <w:right w:val="single" w:sz="4" w:space="0" w:color="auto"/>
            </w:tcBorders>
            <w:vAlign w:val="center"/>
            <w:hideMark/>
          </w:tcPr>
          <w:p w14:paraId="2C05EFD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C3A6CF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E9114B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noWrap/>
            <w:vAlign w:val="bottom"/>
            <w:hideMark/>
          </w:tcPr>
          <w:p w14:paraId="6ED57BB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Problemas con la cuota indígena</w:t>
            </w:r>
          </w:p>
        </w:tc>
        <w:tc>
          <w:tcPr>
            <w:tcW w:w="1590" w:type="pct"/>
            <w:vMerge/>
            <w:tcBorders>
              <w:top w:val="nil"/>
              <w:left w:val="single" w:sz="4" w:space="0" w:color="auto"/>
              <w:bottom w:val="single" w:sz="4" w:space="0" w:color="auto"/>
              <w:right w:val="single" w:sz="4" w:space="0" w:color="auto"/>
            </w:tcBorders>
            <w:vAlign w:val="center"/>
            <w:hideMark/>
          </w:tcPr>
          <w:p w14:paraId="0EF8DCC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7486FB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8736C8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F16D8B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Representación en espacios subnacionales de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A840F3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 Al 2040, existe una representación de pueblos indígenas u originarios en espacios de representación nacional y subnacional</w:t>
            </w:r>
          </w:p>
        </w:tc>
      </w:tr>
      <w:tr w:rsidR="00997A97" w:rsidRPr="001B5852" w14:paraId="2637969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0F1DAC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962D95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de PPIIOO en representación política nacional y subnacional</w:t>
            </w:r>
          </w:p>
        </w:tc>
        <w:tc>
          <w:tcPr>
            <w:tcW w:w="1590" w:type="pct"/>
            <w:vMerge/>
            <w:tcBorders>
              <w:top w:val="nil"/>
              <w:left w:val="single" w:sz="4" w:space="0" w:color="auto"/>
              <w:bottom w:val="single" w:sz="4" w:space="0" w:color="auto"/>
              <w:right w:val="single" w:sz="4" w:space="0" w:color="auto"/>
            </w:tcBorders>
            <w:vAlign w:val="center"/>
            <w:hideMark/>
          </w:tcPr>
          <w:p w14:paraId="5038984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5704FA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D98154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E757ED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participación de los PPIIOO en procesos electorales</w:t>
            </w:r>
          </w:p>
        </w:tc>
        <w:tc>
          <w:tcPr>
            <w:tcW w:w="1590" w:type="pct"/>
            <w:vMerge/>
            <w:tcBorders>
              <w:top w:val="nil"/>
              <w:left w:val="single" w:sz="4" w:space="0" w:color="auto"/>
              <w:bottom w:val="single" w:sz="4" w:space="0" w:color="auto"/>
              <w:right w:val="single" w:sz="4" w:space="0" w:color="auto"/>
            </w:tcBorders>
            <w:vAlign w:val="center"/>
            <w:hideMark/>
          </w:tcPr>
          <w:p w14:paraId="4C8FD87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46477E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0ADA91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213DB4C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representatividad en espacios y cargos políticos de PPIIOO</w:t>
            </w:r>
          </w:p>
        </w:tc>
        <w:tc>
          <w:tcPr>
            <w:tcW w:w="1590" w:type="pct"/>
            <w:vMerge/>
            <w:tcBorders>
              <w:top w:val="nil"/>
              <w:left w:val="single" w:sz="4" w:space="0" w:color="auto"/>
              <w:bottom w:val="single" w:sz="4" w:space="0" w:color="auto"/>
              <w:right w:val="single" w:sz="4" w:space="0" w:color="auto"/>
            </w:tcBorders>
            <w:vAlign w:val="center"/>
            <w:hideMark/>
          </w:tcPr>
          <w:p w14:paraId="574BDCD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D95385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D583C2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6D083AD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Otras formas de incorporación de PPIIOO en la representación política nacional y subnacional</w:t>
            </w:r>
          </w:p>
        </w:tc>
        <w:tc>
          <w:tcPr>
            <w:tcW w:w="1590" w:type="pct"/>
            <w:vMerge/>
            <w:tcBorders>
              <w:top w:val="nil"/>
              <w:left w:val="single" w:sz="4" w:space="0" w:color="auto"/>
              <w:bottom w:val="single" w:sz="4" w:space="0" w:color="auto"/>
              <w:right w:val="single" w:sz="4" w:space="0" w:color="auto"/>
            </w:tcBorders>
            <w:vAlign w:val="center"/>
            <w:hideMark/>
          </w:tcPr>
          <w:p w14:paraId="6FC7585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0CB9644"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000000" w:fill="E7E6E6"/>
            <w:vAlign w:val="center"/>
            <w:hideMark/>
          </w:tcPr>
          <w:p w14:paraId="709FD5CB" w14:textId="77777777" w:rsidR="00997A97" w:rsidRPr="001B5852" w:rsidRDefault="00997A97" w:rsidP="00BC70C8">
            <w:pPr>
              <w:jc w:val="center"/>
              <w:rPr>
                <w:rFonts w:asciiTheme="majorHAnsi" w:hAnsiTheme="majorHAnsi" w:cstheme="majorHAnsi"/>
                <w:color w:val="000000"/>
                <w:sz w:val="20"/>
                <w:szCs w:val="20"/>
                <w:lang w:eastAsia="es-PE"/>
              </w:rPr>
            </w:pPr>
            <w:r w:rsidRPr="005462CE">
              <w:rPr>
                <w:rFonts w:asciiTheme="majorHAnsi" w:hAnsiTheme="majorHAnsi" w:cstheme="majorHAnsi"/>
                <w:color w:val="000000"/>
                <w:sz w:val="20"/>
                <w:szCs w:val="20"/>
                <w:lang w:eastAsia="es-PE"/>
              </w:rPr>
              <w:t>Vulneración a los derechos de los pueblos indígenas en situación de aislamiento y contacto inicial (PIACI)</w:t>
            </w:r>
          </w:p>
        </w:tc>
        <w:tc>
          <w:tcPr>
            <w:tcW w:w="1819" w:type="pct"/>
            <w:tcBorders>
              <w:top w:val="nil"/>
              <w:left w:val="nil"/>
              <w:bottom w:val="single" w:sz="4" w:space="0" w:color="auto"/>
              <w:right w:val="single" w:sz="4" w:space="0" w:color="auto"/>
            </w:tcBorders>
            <w:shd w:val="clear" w:color="000000" w:fill="E7E6E6"/>
            <w:vAlign w:val="center"/>
            <w:hideMark/>
          </w:tcPr>
          <w:p w14:paraId="3ED9CBA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Gestión y protección del territorio PIACI, como su intangibilidad</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44677A4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 Al 2040, se cuenta con una gestión fortalecida para la protección del territorio PIACI que permite garantizar la protección de sus derechos</w:t>
            </w:r>
          </w:p>
        </w:tc>
      </w:tr>
      <w:tr w:rsidR="00997A97" w:rsidRPr="001B5852" w14:paraId="48483F2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D5094A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764B93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Gestión y protección del territorio PIACI</w:t>
            </w:r>
          </w:p>
        </w:tc>
        <w:tc>
          <w:tcPr>
            <w:tcW w:w="1590" w:type="pct"/>
            <w:vMerge/>
            <w:tcBorders>
              <w:top w:val="nil"/>
              <w:left w:val="single" w:sz="4" w:space="0" w:color="auto"/>
              <w:bottom w:val="single" w:sz="4" w:space="0" w:color="auto"/>
              <w:right w:val="single" w:sz="4" w:space="0" w:color="auto"/>
            </w:tcBorders>
            <w:vAlign w:val="center"/>
            <w:hideMark/>
          </w:tcPr>
          <w:p w14:paraId="3E22634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419B35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6ABFEF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F60C88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Fortalecer el control estricto a territorio PIACI, respetando la visión de desarrollo</w:t>
            </w:r>
          </w:p>
        </w:tc>
        <w:tc>
          <w:tcPr>
            <w:tcW w:w="1590" w:type="pct"/>
            <w:vMerge/>
            <w:tcBorders>
              <w:top w:val="nil"/>
              <w:left w:val="single" w:sz="4" w:space="0" w:color="auto"/>
              <w:bottom w:val="single" w:sz="4" w:space="0" w:color="auto"/>
              <w:right w:val="single" w:sz="4" w:space="0" w:color="auto"/>
            </w:tcBorders>
            <w:vAlign w:val="center"/>
            <w:hideMark/>
          </w:tcPr>
          <w:p w14:paraId="1EF9E6D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2DA8FB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902571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9D3EDA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Fortalecer la protección de reservas indígenas</w:t>
            </w:r>
          </w:p>
        </w:tc>
        <w:tc>
          <w:tcPr>
            <w:tcW w:w="1590" w:type="pct"/>
            <w:vMerge/>
            <w:tcBorders>
              <w:top w:val="nil"/>
              <w:left w:val="single" w:sz="4" w:space="0" w:color="auto"/>
              <w:bottom w:val="single" w:sz="4" w:space="0" w:color="auto"/>
              <w:right w:val="single" w:sz="4" w:space="0" w:color="auto"/>
            </w:tcBorders>
            <w:vAlign w:val="center"/>
            <w:hideMark/>
          </w:tcPr>
          <w:p w14:paraId="22506FB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EC241B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C8C10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1A1864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Fortalecer el control estricto a territorio PIACI</w:t>
            </w:r>
          </w:p>
        </w:tc>
        <w:tc>
          <w:tcPr>
            <w:tcW w:w="1590" w:type="pct"/>
            <w:vMerge/>
            <w:tcBorders>
              <w:top w:val="nil"/>
              <w:left w:val="single" w:sz="4" w:space="0" w:color="auto"/>
              <w:bottom w:val="single" w:sz="4" w:space="0" w:color="auto"/>
              <w:right w:val="single" w:sz="4" w:space="0" w:color="auto"/>
            </w:tcBorders>
            <w:vAlign w:val="center"/>
            <w:hideMark/>
          </w:tcPr>
          <w:p w14:paraId="3CA8474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A93B73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D5FA65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97CBBB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Amenazas y riesgos a los territorios PIACI</w:t>
            </w:r>
          </w:p>
        </w:tc>
        <w:tc>
          <w:tcPr>
            <w:tcW w:w="1590" w:type="pct"/>
            <w:vMerge/>
            <w:tcBorders>
              <w:top w:val="nil"/>
              <w:left w:val="single" w:sz="4" w:space="0" w:color="auto"/>
              <w:bottom w:val="single" w:sz="4" w:space="0" w:color="auto"/>
              <w:right w:val="single" w:sz="4" w:space="0" w:color="auto"/>
            </w:tcBorders>
            <w:vAlign w:val="center"/>
            <w:hideMark/>
          </w:tcPr>
          <w:p w14:paraId="413ADF4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FBD211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FE8F42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6EB4BF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Garantizar la protección de los derechos PIACI</w:t>
            </w:r>
          </w:p>
        </w:tc>
        <w:tc>
          <w:tcPr>
            <w:tcW w:w="1590" w:type="pct"/>
            <w:vMerge/>
            <w:tcBorders>
              <w:top w:val="nil"/>
              <w:left w:val="single" w:sz="4" w:space="0" w:color="auto"/>
              <w:bottom w:val="single" w:sz="4" w:space="0" w:color="auto"/>
              <w:right w:val="single" w:sz="4" w:space="0" w:color="auto"/>
            </w:tcBorders>
            <w:vAlign w:val="center"/>
            <w:hideMark/>
          </w:tcPr>
          <w:p w14:paraId="0BCE2DB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56A4DA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AB7E7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F1F990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Actualización de información con respecto a identificación y reservas indígenas de los PIACI, como una cláusula poner el "proceso de adecuación"</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2A3EC72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(b) Al 2040, se cuenta con información actualizada para la identificación de las reservas indígenas</w:t>
            </w:r>
          </w:p>
        </w:tc>
      </w:tr>
      <w:tr w:rsidR="00997A97" w:rsidRPr="001B5852" w14:paraId="13880FE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A32B60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67DC54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Actualización de información con respecto a identificación y reservas indígenas de los PIACI</w:t>
            </w:r>
          </w:p>
        </w:tc>
        <w:tc>
          <w:tcPr>
            <w:tcW w:w="1590" w:type="pct"/>
            <w:vMerge/>
            <w:tcBorders>
              <w:top w:val="nil"/>
              <w:left w:val="single" w:sz="4" w:space="0" w:color="auto"/>
              <w:bottom w:val="single" w:sz="4" w:space="0" w:color="auto"/>
              <w:right w:val="single" w:sz="4" w:space="0" w:color="auto"/>
            </w:tcBorders>
            <w:vAlign w:val="center"/>
            <w:hideMark/>
          </w:tcPr>
          <w:p w14:paraId="4206A22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E5B13C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5D616C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134F40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Fortalecimiento de capacidades de defensores de los PIACI</w:t>
            </w:r>
          </w:p>
        </w:tc>
        <w:tc>
          <w:tcPr>
            <w:tcW w:w="1590" w:type="pct"/>
            <w:tcBorders>
              <w:top w:val="nil"/>
              <w:left w:val="nil"/>
              <w:bottom w:val="single" w:sz="4" w:space="0" w:color="auto"/>
              <w:right w:val="single" w:sz="4" w:space="0" w:color="auto"/>
            </w:tcBorders>
            <w:shd w:val="clear" w:color="000000" w:fill="E7E6E6"/>
            <w:vAlign w:val="center"/>
            <w:hideMark/>
          </w:tcPr>
          <w:p w14:paraId="4781EC8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 Al 2040, los defensores de los PIACI cuentan con capacidades fortalecidas </w:t>
            </w:r>
          </w:p>
        </w:tc>
      </w:tr>
      <w:tr w:rsidR="00997A97" w:rsidRPr="001B5852" w14:paraId="7DC95DD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712063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bottom"/>
            <w:hideMark/>
          </w:tcPr>
          <w:p w14:paraId="3984644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Atención de población aledaña a RI y/o RT</w:t>
            </w:r>
          </w:p>
        </w:tc>
        <w:tc>
          <w:tcPr>
            <w:tcW w:w="1590" w:type="pct"/>
            <w:tcBorders>
              <w:top w:val="nil"/>
              <w:left w:val="nil"/>
              <w:bottom w:val="single" w:sz="4" w:space="0" w:color="auto"/>
              <w:right w:val="single" w:sz="4" w:space="0" w:color="auto"/>
            </w:tcBorders>
            <w:shd w:val="clear" w:color="000000" w:fill="E7E6E6"/>
            <w:vAlign w:val="center"/>
            <w:hideMark/>
          </w:tcPr>
          <w:p w14:paraId="2708203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el Estado atiende a la población aledaña de las RI y/o RT de manera oportuna</w:t>
            </w:r>
          </w:p>
        </w:tc>
      </w:tr>
      <w:tr w:rsidR="00997A97" w:rsidRPr="001B5852" w14:paraId="633CFC9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122A66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1955889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Garantizar la protección de los derechos PIACI, fundamentalmente al derecho al no contacto de los PIA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166E3C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 Al 2040, el Estado garantiza la protección de los PIACI y sus condiciones de vida</w:t>
            </w:r>
          </w:p>
        </w:tc>
      </w:tr>
      <w:tr w:rsidR="00997A97" w:rsidRPr="001B5852" w14:paraId="7CC5890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5B4238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5AC2AC3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capacidad del Estado para garantizar los derechos de los PIACI</w:t>
            </w:r>
          </w:p>
        </w:tc>
        <w:tc>
          <w:tcPr>
            <w:tcW w:w="1590" w:type="pct"/>
            <w:vMerge/>
            <w:tcBorders>
              <w:top w:val="nil"/>
              <w:left w:val="single" w:sz="4" w:space="0" w:color="auto"/>
              <w:bottom w:val="single" w:sz="4" w:space="0" w:color="auto"/>
              <w:right w:val="single" w:sz="4" w:space="0" w:color="auto"/>
            </w:tcBorders>
            <w:vAlign w:val="center"/>
            <w:hideMark/>
          </w:tcPr>
          <w:p w14:paraId="79563F4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BB50AA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1280CB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387DBE7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Garantizar la protección de los derechos PIACI</w:t>
            </w:r>
          </w:p>
        </w:tc>
        <w:tc>
          <w:tcPr>
            <w:tcW w:w="1590" w:type="pct"/>
            <w:vMerge/>
            <w:tcBorders>
              <w:top w:val="nil"/>
              <w:left w:val="single" w:sz="4" w:space="0" w:color="auto"/>
              <w:bottom w:val="single" w:sz="4" w:space="0" w:color="auto"/>
              <w:right w:val="single" w:sz="4" w:space="0" w:color="auto"/>
            </w:tcBorders>
            <w:vAlign w:val="center"/>
            <w:hideMark/>
          </w:tcPr>
          <w:p w14:paraId="4B000B0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3D9CBF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B66781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3519F8E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Prevención y protección de condiciones de vida PIACI</w:t>
            </w:r>
          </w:p>
        </w:tc>
        <w:tc>
          <w:tcPr>
            <w:tcW w:w="1590" w:type="pct"/>
            <w:vMerge/>
            <w:tcBorders>
              <w:top w:val="nil"/>
              <w:left w:val="single" w:sz="4" w:space="0" w:color="auto"/>
              <w:bottom w:val="single" w:sz="4" w:space="0" w:color="auto"/>
              <w:right w:val="single" w:sz="4" w:space="0" w:color="auto"/>
            </w:tcBorders>
            <w:vAlign w:val="center"/>
            <w:hideMark/>
          </w:tcPr>
          <w:p w14:paraId="406D802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D1C1BC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72388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59EFEB5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Garantizar la incorporación del enfoque intercultural en servicios básicos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6425117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se brindan servicios básicos a los PICI con un enfoque de interculturalidad garantizado</w:t>
            </w:r>
          </w:p>
        </w:tc>
      </w:tr>
      <w:tr w:rsidR="00997A97" w:rsidRPr="001B5852" w14:paraId="36E94F0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A61C24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5367381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Garantizar la incorporación del enfoque intercultural en servicios básicos para PICI</w:t>
            </w:r>
          </w:p>
        </w:tc>
        <w:tc>
          <w:tcPr>
            <w:tcW w:w="1590" w:type="pct"/>
            <w:vMerge/>
            <w:tcBorders>
              <w:top w:val="nil"/>
              <w:left w:val="single" w:sz="4" w:space="0" w:color="auto"/>
              <w:bottom w:val="single" w:sz="4" w:space="0" w:color="auto"/>
              <w:right w:val="single" w:sz="4" w:space="0" w:color="auto"/>
            </w:tcBorders>
            <w:vAlign w:val="center"/>
            <w:hideMark/>
          </w:tcPr>
          <w:p w14:paraId="39DEE44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2F45BE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F8A102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5E9A294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Cumplimiento de la norma PIACI</w:t>
            </w:r>
          </w:p>
        </w:tc>
        <w:tc>
          <w:tcPr>
            <w:tcW w:w="1590" w:type="pct"/>
            <w:tcBorders>
              <w:top w:val="nil"/>
              <w:left w:val="nil"/>
              <w:bottom w:val="single" w:sz="4" w:space="0" w:color="auto"/>
              <w:right w:val="single" w:sz="4" w:space="0" w:color="auto"/>
            </w:tcBorders>
            <w:shd w:val="clear" w:color="000000" w:fill="E7E6E6"/>
            <w:vAlign w:val="center"/>
            <w:hideMark/>
          </w:tcPr>
          <w:p w14:paraId="5B2EF18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se cumple la norma PIACI</w:t>
            </w:r>
          </w:p>
        </w:tc>
      </w:tr>
      <w:tr w:rsidR="00997A97" w:rsidRPr="001B5852" w14:paraId="559CA39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376659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50232B7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Fortalecer la articulación y coordinación de sectores estatales.</w:t>
            </w:r>
          </w:p>
        </w:tc>
        <w:tc>
          <w:tcPr>
            <w:tcW w:w="1590" w:type="pct"/>
            <w:tcBorders>
              <w:top w:val="nil"/>
              <w:left w:val="nil"/>
              <w:bottom w:val="single" w:sz="4" w:space="0" w:color="auto"/>
              <w:right w:val="single" w:sz="4" w:space="0" w:color="auto"/>
            </w:tcBorders>
            <w:shd w:val="clear" w:color="000000" w:fill="E7E6E6"/>
            <w:vAlign w:val="center"/>
            <w:hideMark/>
          </w:tcPr>
          <w:p w14:paraId="704657A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(h) Al 2040, se cuenta con un Estado articulado y coordinado</w:t>
            </w:r>
          </w:p>
        </w:tc>
      </w:tr>
      <w:tr w:rsidR="00997A97" w:rsidRPr="001B5852" w14:paraId="286B2C9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53BB0B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0DF646E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Evaluación de proyectos productivos para PICI</w:t>
            </w:r>
          </w:p>
        </w:tc>
        <w:tc>
          <w:tcPr>
            <w:tcW w:w="1590" w:type="pct"/>
            <w:tcBorders>
              <w:top w:val="nil"/>
              <w:left w:val="nil"/>
              <w:bottom w:val="single" w:sz="4" w:space="0" w:color="auto"/>
              <w:right w:val="single" w:sz="4" w:space="0" w:color="auto"/>
            </w:tcBorders>
            <w:shd w:val="clear" w:color="000000" w:fill="E7E6E6"/>
            <w:vAlign w:val="center"/>
            <w:hideMark/>
          </w:tcPr>
          <w:p w14:paraId="3C0BB6A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 Al 2040, se fomentan proyectos productivos para PICI</w:t>
            </w:r>
          </w:p>
        </w:tc>
      </w:tr>
      <w:tr w:rsidR="00997A97" w:rsidRPr="001B5852" w14:paraId="59B9C8C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9A635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67E2BDB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Promover la atención diferenciada para PIA y PICI</w:t>
            </w:r>
          </w:p>
        </w:tc>
        <w:tc>
          <w:tcPr>
            <w:tcW w:w="1590" w:type="pct"/>
            <w:tcBorders>
              <w:top w:val="nil"/>
              <w:left w:val="nil"/>
              <w:bottom w:val="single" w:sz="4" w:space="0" w:color="auto"/>
              <w:right w:val="single" w:sz="4" w:space="0" w:color="auto"/>
            </w:tcBorders>
            <w:shd w:val="clear" w:color="000000" w:fill="E7E6E6"/>
            <w:vAlign w:val="center"/>
            <w:hideMark/>
          </w:tcPr>
          <w:p w14:paraId="009470D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(j) Al 2040, el Estado ejecuta acciones diferenciadas entre PIA y PICI</w:t>
            </w:r>
          </w:p>
        </w:tc>
      </w:tr>
      <w:tr w:rsidR="00997A97" w:rsidRPr="001B5852" w14:paraId="4885DB1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757C6D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0D732D6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Mejoramiento del servicio de salud para PICI</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16A163F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(k)Al 2040, los PICI cuentan con un servicio de salud idóneo</w:t>
            </w:r>
          </w:p>
        </w:tc>
      </w:tr>
      <w:tr w:rsidR="00997A97" w:rsidRPr="001B5852" w14:paraId="0B1074D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233F18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2DC69E6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Mejoramiento del servicio de salud PIACI</w:t>
            </w:r>
          </w:p>
        </w:tc>
        <w:tc>
          <w:tcPr>
            <w:tcW w:w="1590" w:type="pct"/>
            <w:vMerge/>
            <w:tcBorders>
              <w:top w:val="nil"/>
              <w:left w:val="single" w:sz="4" w:space="0" w:color="auto"/>
              <w:bottom w:val="single" w:sz="4" w:space="0" w:color="auto"/>
              <w:right w:val="single" w:sz="4" w:space="0" w:color="auto"/>
            </w:tcBorders>
            <w:vAlign w:val="center"/>
            <w:hideMark/>
          </w:tcPr>
          <w:p w14:paraId="37B738F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93AFFD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15FC05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hideMark/>
          </w:tcPr>
          <w:p w14:paraId="216287B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Atención de PIACI que se trasladan a ciudades</w:t>
            </w:r>
          </w:p>
        </w:tc>
        <w:tc>
          <w:tcPr>
            <w:tcW w:w="1590" w:type="pct"/>
            <w:tcBorders>
              <w:top w:val="nil"/>
              <w:left w:val="nil"/>
              <w:bottom w:val="single" w:sz="4" w:space="0" w:color="auto"/>
              <w:right w:val="single" w:sz="4" w:space="0" w:color="auto"/>
            </w:tcBorders>
            <w:shd w:val="clear" w:color="000000" w:fill="E7E6E6"/>
            <w:vAlign w:val="center"/>
            <w:hideMark/>
          </w:tcPr>
          <w:p w14:paraId="5BFD8DE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 Al 2040, se atienden a los PICI que se trasladan a ciudades</w:t>
            </w:r>
          </w:p>
        </w:tc>
      </w:tr>
      <w:tr w:rsidR="00997A97" w:rsidRPr="001B5852" w14:paraId="717DE53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77591C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467563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Difusión de la información vinculada a la protección los derechos PIACI</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1B644A2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 Al 2040, se difunde información vinculada a la protección de los derechos de los PIACI para sensibilizar en el respeto de estos</w:t>
            </w:r>
          </w:p>
        </w:tc>
      </w:tr>
      <w:tr w:rsidR="00997A97" w:rsidRPr="001B5852" w14:paraId="6D43BA1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5CFD63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1599E1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Difusión de la información vinculada a la protección los derechos PIACI</w:t>
            </w:r>
          </w:p>
        </w:tc>
        <w:tc>
          <w:tcPr>
            <w:tcW w:w="1590" w:type="pct"/>
            <w:vMerge/>
            <w:tcBorders>
              <w:top w:val="nil"/>
              <w:left w:val="single" w:sz="4" w:space="0" w:color="auto"/>
              <w:bottom w:val="single" w:sz="4" w:space="0" w:color="auto"/>
              <w:right w:val="single" w:sz="4" w:space="0" w:color="auto"/>
            </w:tcBorders>
            <w:vAlign w:val="center"/>
            <w:hideMark/>
          </w:tcPr>
          <w:p w14:paraId="36120B2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51F16F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A4761D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F81729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Sensibilizar y respetar la importancia de proteger los derechos PIACI</w:t>
            </w:r>
          </w:p>
        </w:tc>
        <w:tc>
          <w:tcPr>
            <w:tcW w:w="1590" w:type="pct"/>
            <w:vMerge/>
            <w:tcBorders>
              <w:top w:val="nil"/>
              <w:left w:val="single" w:sz="4" w:space="0" w:color="auto"/>
              <w:bottom w:val="single" w:sz="4" w:space="0" w:color="auto"/>
              <w:right w:val="single" w:sz="4" w:space="0" w:color="auto"/>
            </w:tcBorders>
            <w:vAlign w:val="center"/>
            <w:hideMark/>
          </w:tcPr>
          <w:p w14:paraId="2416AE0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329562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4C1B69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68667B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Fortalecer la difusión del protocolo de actuación frente a PIACI</w:t>
            </w:r>
          </w:p>
        </w:tc>
        <w:tc>
          <w:tcPr>
            <w:tcW w:w="1590" w:type="pct"/>
            <w:vMerge/>
            <w:tcBorders>
              <w:top w:val="nil"/>
              <w:left w:val="single" w:sz="4" w:space="0" w:color="auto"/>
              <w:bottom w:val="single" w:sz="4" w:space="0" w:color="auto"/>
              <w:right w:val="single" w:sz="4" w:space="0" w:color="auto"/>
            </w:tcBorders>
            <w:vAlign w:val="center"/>
            <w:hideMark/>
          </w:tcPr>
          <w:p w14:paraId="1D44CAE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50C806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3DA627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bottom"/>
            <w:hideMark/>
          </w:tcPr>
          <w:p w14:paraId="3C0062D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Desconocimiento del Estado sobre los PIACI</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5DCDCB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 Al 2040, los funcionarios del Estado reconocen, valoran y protegen a los PIACI</w:t>
            </w:r>
          </w:p>
        </w:tc>
      </w:tr>
      <w:tr w:rsidR="00997A97" w:rsidRPr="001B5852" w14:paraId="78C1506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BA67EC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D5A7B3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Reconocimiento, valoración y protección de los PIACI por parte del Estado</w:t>
            </w:r>
          </w:p>
        </w:tc>
        <w:tc>
          <w:tcPr>
            <w:tcW w:w="1590" w:type="pct"/>
            <w:vMerge/>
            <w:tcBorders>
              <w:top w:val="nil"/>
              <w:left w:val="single" w:sz="4" w:space="0" w:color="auto"/>
              <w:bottom w:val="single" w:sz="4" w:space="0" w:color="auto"/>
              <w:right w:val="single" w:sz="4" w:space="0" w:color="auto"/>
            </w:tcBorders>
            <w:vAlign w:val="center"/>
            <w:hideMark/>
          </w:tcPr>
          <w:p w14:paraId="1335246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A0A4B8E"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auto" w:fill="auto"/>
            <w:vAlign w:val="center"/>
            <w:hideMark/>
          </w:tcPr>
          <w:p w14:paraId="2B36CEAC" w14:textId="77777777" w:rsidR="00997A97" w:rsidRPr="001B5852" w:rsidRDefault="00997A97" w:rsidP="00BC70C8">
            <w:pPr>
              <w:jc w:val="center"/>
              <w:rPr>
                <w:rFonts w:asciiTheme="majorHAnsi" w:hAnsiTheme="majorHAnsi" w:cstheme="majorHAnsi"/>
                <w:color w:val="000000"/>
                <w:sz w:val="20"/>
                <w:szCs w:val="20"/>
                <w:lang w:eastAsia="es-PE"/>
              </w:rPr>
            </w:pPr>
            <w:r w:rsidRPr="005462CE">
              <w:rPr>
                <w:rFonts w:asciiTheme="majorHAnsi" w:hAnsiTheme="majorHAnsi" w:cstheme="majorHAnsi"/>
                <w:color w:val="000000"/>
                <w:sz w:val="20"/>
                <w:szCs w:val="20"/>
                <w:lang w:eastAsia="es-PE"/>
              </w:rPr>
              <w:t>Limitadas condiciones para el ejercicio de los derechos de las niñas, adolescentes y jóvenes mujeres indígenas u originarias</w:t>
            </w:r>
          </w:p>
        </w:tc>
        <w:tc>
          <w:tcPr>
            <w:tcW w:w="1819" w:type="pct"/>
            <w:tcBorders>
              <w:top w:val="nil"/>
              <w:left w:val="nil"/>
              <w:bottom w:val="single" w:sz="4" w:space="0" w:color="auto"/>
              <w:right w:val="single" w:sz="4" w:space="0" w:color="auto"/>
            </w:tcBorders>
            <w:shd w:val="clear" w:color="auto" w:fill="auto"/>
            <w:vAlign w:val="center"/>
            <w:hideMark/>
          </w:tcPr>
          <w:p w14:paraId="70A3602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Patrones históricos socioculturales y estructurales que determinan la situación de desigualdad de las mujeres de los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46AC461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 Al 2040, las mujeres indígenas gozan de un ambiente libre de desigualdad de género y violencia</w:t>
            </w:r>
          </w:p>
        </w:tc>
      </w:tr>
      <w:tr w:rsidR="00997A97" w:rsidRPr="001B5852" w14:paraId="564F875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80166F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8D71C0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Diversas formas de violencia estructural hacia las mujeres de los PPIIOO</w:t>
            </w:r>
          </w:p>
        </w:tc>
        <w:tc>
          <w:tcPr>
            <w:tcW w:w="1590" w:type="pct"/>
            <w:vMerge/>
            <w:tcBorders>
              <w:top w:val="nil"/>
              <w:left w:val="single" w:sz="4" w:space="0" w:color="auto"/>
              <w:bottom w:val="single" w:sz="4" w:space="0" w:color="auto"/>
              <w:right w:val="single" w:sz="4" w:space="0" w:color="auto"/>
            </w:tcBorders>
            <w:vAlign w:val="center"/>
            <w:hideMark/>
          </w:tcPr>
          <w:p w14:paraId="7F5AB7F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FEECDD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40913D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noWrap/>
            <w:vAlign w:val="center"/>
            <w:hideMark/>
          </w:tcPr>
          <w:p w14:paraId="2B4BE2A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Limitados derechos sexuales reproductivos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942BA3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(b) Al 2040, las mujeres indígenas ejercen sus derechos sexuales reproductivos con libertad y el servicio es pertinente</w:t>
            </w:r>
          </w:p>
        </w:tc>
      </w:tr>
      <w:tr w:rsidR="00997A97" w:rsidRPr="001B5852" w14:paraId="0FFAD96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75C50C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2B92E22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Embarazo temprano o precoz en mujeres indígenas</w:t>
            </w:r>
          </w:p>
        </w:tc>
        <w:tc>
          <w:tcPr>
            <w:tcW w:w="1590" w:type="pct"/>
            <w:vMerge/>
            <w:tcBorders>
              <w:top w:val="nil"/>
              <w:left w:val="single" w:sz="4" w:space="0" w:color="auto"/>
              <w:bottom w:val="single" w:sz="4" w:space="0" w:color="auto"/>
              <w:right w:val="single" w:sz="4" w:space="0" w:color="auto"/>
            </w:tcBorders>
            <w:vAlign w:val="center"/>
            <w:hideMark/>
          </w:tcPr>
          <w:p w14:paraId="3CFB4E6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1C70C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571EE3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noWrap/>
            <w:vAlign w:val="center"/>
            <w:hideMark/>
          </w:tcPr>
          <w:p w14:paraId="1ECBE87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Debilidad de enfoque de género en la educación formal</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FA1806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 Al 2040, las mujeres indígenas acceden a una educación con enfoque de género y en igualdad de condiciones </w:t>
            </w:r>
          </w:p>
        </w:tc>
      </w:tr>
      <w:tr w:rsidR="00997A97" w:rsidRPr="001B5852" w14:paraId="4F3CECD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C26A13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4102DDC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Desigualdad en el acceso a la educación de mujeres indígenas </w:t>
            </w:r>
          </w:p>
        </w:tc>
        <w:tc>
          <w:tcPr>
            <w:tcW w:w="1590" w:type="pct"/>
            <w:vMerge/>
            <w:tcBorders>
              <w:top w:val="nil"/>
              <w:left w:val="single" w:sz="4" w:space="0" w:color="auto"/>
              <w:bottom w:val="single" w:sz="4" w:space="0" w:color="auto"/>
              <w:right w:val="single" w:sz="4" w:space="0" w:color="auto"/>
            </w:tcBorders>
            <w:vAlign w:val="center"/>
            <w:hideMark/>
          </w:tcPr>
          <w:p w14:paraId="2602A9E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82B776B" w14:textId="77777777" w:rsidTr="00997A97">
        <w:trPr>
          <w:trHeight w:val="984"/>
        </w:trPr>
        <w:tc>
          <w:tcPr>
            <w:tcW w:w="1591" w:type="pct"/>
            <w:vMerge/>
            <w:tcBorders>
              <w:top w:val="nil"/>
              <w:left w:val="single" w:sz="4" w:space="0" w:color="auto"/>
              <w:bottom w:val="single" w:sz="4" w:space="0" w:color="auto"/>
              <w:right w:val="single" w:sz="4" w:space="0" w:color="auto"/>
            </w:tcBorders>
            <w:vAlign w:val="center"/>
            <w:hideMark/>
          </w:tcPr>
          <w:p w14:paraId="6F57D45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77A09B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Afectaciones a la vida de las mujeres por actividades extractivas y/o cambio climático</w:t>
            </w:r>
          </w:p>
        </w:tc>
        <w:tc>
          <w:tcPr>
            <w:tcW w:w="1590" w:type="pct"/>
            <w:tcBorders>
              <w:top w:val="nil"/>
              <w:left w:val="nil"/>
              <w:bottom w:val="single" w:sz="4" w:space="0" w:color="auto"/>
              <w:right w:val="single" w:sz="4" w:space="0" w:color="auto"/>
            </w:tcBorders>
            <w:shd w:val="clear" w:color="auto" w:fill="auto"/>
            <w:vAlign w:val="center"/>
            <w:hideMark/>
          </w:tcPr>
          <w:p w14:paraId="3FD276F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la vida de las mujeres indígenas se encuentra protegida frente a las actividades extractivas y/o el cambio climático</w:t>
            </w:r>
          </w:p>
        </w:tc>
      </w:tr>
      <w:tr w:rsidR="00997A97" w:rsidRPr="001B5852" w14:paraId="510C48F7" w14:textId="77777777" w:rsidTr="00997A97">
        <w:trPr>
          <w:trHeight w:val="960"/>
        </w:trPr>
        <w:tc>
          <w:tcPr>
            <w:tcW w:w="1591" w:type="pct"/>
            <w:vMerge/>
            <w:tcBorders>
              <w:top w:val="nil"/>
              <w:left w:val="single" w:sz="4" w:space="0" w:color="auto"/>
              <w:bottom w:val="single" w:sz="4" w:space="0" w:color="auto"/>
              <w:right w:val="single" w:sz="4" w:space="0" w:color="auto"/>
            </w:tcBorders>
            <w:vAlign w:val="center"/>
            <w:hideMark/>
          </w:tcPr>
          <w:p w14:paraId="0690FD7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359986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Debilidad de pertinencia cultural de los servicios públicos para la atención de mujeres, población vulnerable indígena adulta mayor, niños/as y personas con discapacidad.</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1F3861C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 Al 2040, los servicios públicos a los que acceden las mujeres indígenas cuentan con un enfoque de género</w:t>
            </w:r>
          </w:p>
        </w:tc>
      </w:tr>
      <w:tr w:rsidR="00997A97" w:rsidRPr="001B5852" w14:paraId="18AE526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F58099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F75BCB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Debilidad de enfoque de género en los servicios públicos</w:t>
            </w:r>
          </w:p>
        </w:tc>
        <w:tc>
          <w:tcPr>
            <w:tcW w:w="1590" w:type="pct"/>
            <w:vMerge/>
            <w:tcBorders>
              <w:top w:val="nil"/>
              <w:left w:val="single" w:sz="4" w:space="0" w:color="auto"/>
              <w:bottom w:val="single" w:sz="4" w:space="0" w:color="auto"/>
              <w:right w:val="single" w:sz="4" w:space="0" w:color="auto"/>
            </w:tcBorders>
            <w:vAlign w:val="center"/>
            <w:hideMark/>
          </w:tcPr>
          <w:p w14:paraId="72D60C9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CCD8A6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29C06F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6C431D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Limitadas oportunidades para una inserción laboral que impide la autonomía y agencia económicas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FB98FC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las mujeres indígenas acceden a oportunidades que las posibilitan de gozar con una autonomía económica</w:t>
            </w:r>
          </w:p>
        </w:tc>
      </w:tr>
      <w:tr w:rsidR="00997A97" w:rsidRPr="001B5852" w14:paraId="1870DE3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44270D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3F004D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Limitado acceso a oportunidades educativas </w:t>
            </w:r>
          </w:p>
        </w:tc>
        <w:tc>
          <w:tcPr>
            <w:tcW w:w="1590" w:type="pct"/>
            <w:vMerge/>
            <w:tcBorders>
              <w:top w:val="nil"/>
              <w:left w:val="single" w:sz="4" w:space="0" w:color="auto"/>
              <w:bottom w:val="single" w:sz="4" w:space="0" w:color="auto"/>
              <w:right w:val="single" w:sz="4" w:space="0" w:color="auto"/>
            </w:tcBorders>
            <w:vAlign w:val="center"/>
            <w:hideMark/>
          </w:tcPr>
          <w:p w14:paraId="79F71F1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4868336" w14:textId="77777777" w:rsidTr="00997A97">
        <w:trPr>
          <w:trHeight w:val="1116"/>
        </w:trPr>
        <w:tc>
          <w:tcPr>
            <w:tcW w:w="1591" w:type="pct"/>
            <w:vMerge/>
            <w:tcBorders>
              <w:top w:val="nil"/>
              <w:left w:val="single" w:sz="4" w:space="0" w:color="auto"/>
              <w:bottom w:val="single" w:sz="4" w:space="0" w:color="auto"/>
              <w:right w:val="single" w:sz="4" w:space="0" w:color="auto"/>
            </w:tcBorders>
            <w:vAlign w:val="center"/>
            <w:hideMark/>
          </w:tcPr>
          <w:p w14:paraId="3D0ADA8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46F078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participación política de las mujeres de los PPIIOO a nivel institucional, gubernamental y acceso a cargos públicos.</w:t>
            </w:r>
          </w:p>
        </w:tc>
        <w:tc>
          <w:tcPr>
            <w:tcW w:w="1590" w:type="pct"/>
            <w:tcBorders>
              <w:top w:val="nil"/>
              <w:left w:val="nil"/>
              <w:bottom w:val="single" w:sz="4" w:space="0" w:color="auto"/>
              <w:right w:val="single" w:sz="4" w:space="0" w:color="auto"/>
            </w:tcBorders>
            <w:shd w:val="clear" w:color="auto" w:fill="auto"/>
            <w:vAlign w:val="bottom"/>
            <w:hideMark/>
          </w:tcPr>
          <w:p w14:paraId="1280714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las mujeres indígenas acceden y participan de la política a nivel institucional, gubernamental y de cargos públicos</w:t>
            </w:r>
          </w:p>
        </w:tc>
      </w:tr>
      <w:tr w:rsidR="00997A97" w:rsidRPr="001B5852" w14:paraId="18FF616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764A75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B740CE6" w14:textId="77777777" w:rsidR="00997A97" w:rsidRPr="001B5852" w:rsidRDefault="00997A97" w:rsidP="00BC70C8">
            <w:pPr>
              <w:rPr>
                <w:rFonts w:asciiTheme="majorHAnsi" w:hAnsiTheme="majorHAnsi" w:cstheme="majorHAnsi"/>
                <w:color w:val="000000"/>
                <w:sz w:val="20"/>
                <w:szCs w:val="20"/>
                <w:lang w:eastAsia="es-PE"/>
              </w:rPr>
            </w:pPr>
            <w:proofErr w:type="spellStart"/>
            <w:r w:rsidRPr="001B5852">
              <w:rPr>
                <w:rFonts w:asciiTheme="majorHAnsi" w:hAnsiTheme="majorHAnsi" w:cstheme="majorHAnsi"/>
                <w:color w:val="000000"/>
                <w:sz w:val="20"/>
                <w:szCs w:val="20"/>
                <w:lang w:eastAsia="es-PE"/>
              </w:rPr>
              <w:t>Invisibilización</w:t>
            </w:r>
            <w:proofErr w:type="spellEnd"/>
            <w:r w:rsidRPr="001B5852">
              <w:rPr>
                <w:rFonts w:asciiTheme="majorHAnsi" w:hAnsiTheme="majorHAnsi" w:cstheme="majorHAnsi"/>
                <w:color w:val="000000"/>
                <w:sz w:val="20"/>
                <w:szCs w:val="20"/>
                <w:lang w:eastAsia="es-PE"/>
              </w:rPr>
              <w:t xml:space="preserve"> de la mujer de los PPIIOO en los espacios de toma de decisión al interior de sus comunidades y organizaciones sociales </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E1F7CB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(h) Al 2040, las mujeres indígenas acceden, participan y son reconocidas en espacios de toma de decisión de sus comunidades y/organizaciones sociales. Incluso son designadas en roles importantes tanto como sus pares masculinos</w:t>
            </w:r>
          </w:p>
        </w:tc>
      </w:tr>
      <w:tr w:rsidR="00997A97" w:rsidRPr="001B5852" w14:paraId="1005C65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849653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2BDE2C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(re)conocimiento de derechos de las mujeres de los PPIIOO al interior de las organizaciones, comunidades, sociedad civil, funcionarios.</w:t>
            </w:r>
          </w:p>
        </w:tc>
        <w:tc>
          <w:tcPr>
            <w:tcW w:w="1590" w:type="pct"/>
            <w:vMerge/>
            <w:tcBorders>
              <w:top w:val="nil"/>
              <w:left w:val="single" w:sz="4" w:space="0" w:color="auto"/>
              <w:bottom w:val="single" w:sz="4" w:space="0" w:color="auto"/>
              <w:right w:val="single" w:sz="4" w:space="0" w:color="auto"/>
            </w:tcBorders>
            <w:vAlign w:val="center"/>
            <w:hideMark/>
          </w:tcPr>
          <w:p w14:paraId="59B1AB4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28BC9F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89622B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2BE81A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Designación de roles desiguales entre hombres y mujeres de los PPIIOO</w:t>
            </w:r>
          </w:p>
        </w:tc>
        <w:tc>
          <w:tcPr>
            <w:tcW w:w="1590" w:type="pct"/>
            <w:vMerge/>
            <w:tcBorders>
              <w:top w:val="nil"/>
              <w:left w:val="single" w:sz="4" w:space="0" w:color="auto"/>
              <w:bottom w:val="single" w:sz="4" w:space="0" w:color="auto"/>
              <w:right w:val="single" w:sz="4" w:space="0" w:color="auto"/>
            </w:tcBorders>
            <w:vAlign w:val="center"/>
            <w:hideMark/>
          </w:tcPr>
          <w:p w14:paraId="2181905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498C961"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000000" w:fill="E7E6E6"/>
            <w:vAlign w:val="center"/>
            <w:hideMark/>
          </w:tcPr>
          <w:p w14:paraId="47D04A45" w14:textId="77777777" w:rsidR="00997A97" w:rsidRPr="001B5852" w:rsidRDefault="00997A97" w:rsidP="00BC70C8">
            <w:pPr>
              <w:jc w:val="center"/>
              <w:rPr>
                <w:rFonts w:asciiTheme="majorHAnsi" w:hAnsiTheme="majorHAnsi" w:cstheme="majorHAnsi"/>
                <w:color w:val="000000"/>
                <w:sz w:val="20"/>
                <w:szCs w:val="20"/>
                <w:lang w:eastAsia="es-PE"/>
              </w:rPr>
            </w:pPr>
            <w:r w:rsidRPr="005462CE">
              <w:rPr>
                <w:rFonts w:asciiTheme="majorHAnsi" w:hAnsiTheme="majorHAnsi" w:cstheme="majorHAnsi"/>
                <w:color w:val="000000"/>
                <w:sz w:val="20"/>
                <w:szCs w:val="20"/>
                <w:lang w:eastAsia="es-PE"/>
              </w:rPr>
              <w:t>Insuficientes condiciones para el desarrollo social en su libre determinación de los pueblos indígenas u originarios</w:t>
            </w:r>
          </w:p>
        </w:tc>
        <w:tc>
          <w:tcPr>
            <w:tcW w:w="1819" w:type="pct"/>
            <w:tcBorders>
              <w:top w:val="nil"/>
              <w:left w:val="nil"/>
              <w:bottom w:val="single" w:sz="4" w:space="0" w:color="auto"/>
              <w:right w:val="single" w:sz="4" w:space="0" w:color="auto"/>
            </w:tcBorders>
            <w:shd w:val="clear" w:color="000000" w:fill="E7E6E6"/>
            <w:vAlign w:val="center"/>
            <w:hideMark/>
          </w:tcPr>
          <w:p w14:paraId="1CBE19B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w:t>
            </w:r>
            <w:proofErr w:type="spellStart"/>
            <w:r w:rsidRPr="001B5852">
              <w:rPr>
                <w:rFonts w:asciiTheme="majorHAnsi" w:hAnsiTheme="majorHAnsi" w:cstheme="majorHAnsi"/>
                <w:color w:val="000000"/>
                <w:sz w:val="20"/>
                <w:szCs w:val="20"/>
                <w:lang w:eastAsia="es-PE"/>
              </w:rPr>
              <w:t>curricula</w:t>
            </w:r>
            <w:proofErr w:type="spellEnd"/>
            <w:r w:rsidRPr="001B5852">
              <w:rPr>
                <w:rFonts w:asciiTheme="majorHAnsi" w:hAnsiTheme="majorHAnsi" w:cstheme="majorHAnsi"/>
                <w:color w:val="000000"/>
                <w:sz w:val="20"/>
                <w:szCs w:val="20"/>
                <w:lang w:eastAsia="es-PE"/>
              </w:rPr>
              <w:t xml:space="preserve"> educativa con enfoque intercultural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43EDCB3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 Al 2040, la </w:t>
            </w:r>
            <w:proofErr w:type="spellStart"/>
            <w:r w:rsidRPr="001B5852">
              <w:rPr>
                <w:rFonts w:asciiTheme="majorHAnsi" w:hAnsiTheme="majorHAnsi" w:cstheme="majorHAnsi"/>
                <w:color w:val="000000"/>
                <w:sz w:val="20"/>
                <w:szCs w:val="20"/>
                <w:lang w:eastAsia="es-PE"/>
              </w:rPr>
              <w:t>curricula</w:t>
            </w:r>
            <w:proofErr w:type="spellEnd"/>
            <w:r w:rsidRPr="001B5852">
              <w:rPr>
                <w:rFonts w:asciiTheme="majorHAnsi" w:hAnsiTheme="majorHAnsi" w:cstheme="majorHAnsi"/>
                <w:color w:val="000000"/>
                <w:sz w:val="20"/>
                <w:szCs w:val="20"/>
                <w:lang w:eastAsia="es-PE"/>
              </w:rPr>
              <w:t xml:space="preserve"> educativa de todos los niveles educativos básicos cuentan con un enfoque intercultural </w:t>
            </w:r>
          </w:p>
        </w:tc>
      </w:tr>
      <w:tr w:rsidR="00997A97" w:rsidRPr="001B5852" w14:paraId="2F49EB3C" w14:textId="77777777" w:rsidTr="00997A97">
        <w:trPr>
          <w:trHeight w:val="1080"/>
        </w:trPr>
        <w:tc>
          <w:tcPr>
            <w:tcW w:w="1591" w:type="pct"/>
            <w:vMerge/>
            <w:tcBorders>
              <w:top w:val="nil"/>
              <w:left w:val="single" w:sz="4" w:space="0" w:color="auto"/>
              <w:bottom w:val="single" w:sz="4" w:space="0" w:color="auto"/>
              <w:right w:val="single" w:sz="4" w:space="0" w:color="auto"/>
            </w:tcBorders>
            <w:vAlign w:val="center"/>
            <w:hideMark/>
          </w:tcPr>
          <w:p w14:paraId="4472590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1CDD2E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Ausencia de </w:t>
            </w:r>
            <w:proofErr w:type="spellStart"/>
            <w:r w:rsidRPr="001B5852">
              <w:rPr>
                <w:rFonts w:asciiTheme="majorHAnsi" w:hAnsiTheme="majorHAnsi" w:cstheme="majorHAnsi"/>
                <w:sz w:val="20"/>
                <w:szCs w:val="20"/>
                <w:lang w:eastAsia="es-PE"/>
              </w:rPr>
              <w:t>curricula</w:t>
            </w:r>
            <w:proofErr w:type="spellEnd"/>
            <w:r w:rsidRPr="001B5852">
              <w:rPr>
                <w:rFonts w:asciiTheme="majorHAnsi" w:hAnsiTheme="majorHAnsi" w:cstheme="majorHAnsi"/>
                <w:sz w:val="20"/>
                <w:szCs w:val="20"/>
                <w:lang w:eastAsia="es-PE"/>
              </w:rPr>
              <w:t xml:space="preserve"> educativa con enfoque intercultural e inclusión de los conocimientos tradicionales en los 3 niveles</w:t>
            </w:r>
          </w:p>
        </w:tc>
        <w:tc>
          <w:tcPr>
            <w:tcW w:w="1590" w:type="pct"/>
            <w:vMerge/>
            <w:tcBorders>
              <w:top w:val="nil"/>
              <w:left w:val="single" w:sz="4" w:space="0" w:color="auto"/>
              <w:bottom w:val="single" w:sz="4" w:space="0" w:color="auto"/>
              <w:right w:val="single" w:sz="4" w:space="0" w:color="auto"/>
            </w:tcBorders>
            <w:vAlign w:val="center"/>
            <w:hideMark/>
          </w:tcPr>
          <w:p w14:paraId="0021E48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8F1888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1D239D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90285B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w:t>
            </w:r>
            <w:proofErr w:type="spellStart"/>
            <w:r w:rsidRPr="001B5852">
              <w:rPr>
                <w:rFonts w:asciiTheme="majorHAnsi" w:hAnsiTheme="majorHAnsi" w:cstheme="majorHAnsi"/>
                <w:color w:val="000000"/>
                <w:sz w:val="20"/>
                <w:szCs w:val="20"/>
                <w:lang w:eastAsia="es-PE"/>
              </w:rPr>
              <w:t>curricula</w:t>
            </w:r>
            <w:proofErr w:type="spellEnd"/>
            <w:r w:rsidRPr="001B5852">
              <w:rPr>
                <w:rFonts w:asciiTheme="majorHAnsi" w:hAnsiTheme="majorHAnsi" w:cstheme="majorHAnsi"/>
                <w:color w:val="000000"/>
                <w:sz w:val="20"/>
                <w:szCs w:val="20"/>
                <w:lang w:eastAsia="es-PE"/>
              </w:rPr>
              <w:t xml:space="preserve"> educativa con enfoque intercultural en los 3 niveles educativos (EBR)</w:t>
            </w:r>
          </w:p>
        </w:tc>
        <w:tc>
          <w:tcPr>
            <w:tcW w:w="1590" w:type="pct"/>
            <w:vMerge/>
            <w:tcBorders>
              <w:top w:val="nil"/>
              <w:left w:val="single" w:sz="4" w:space="0" w:color="auto"/>
              <w:bottom w:val="single" w:sz="4" w:space="0" w:color="auto"/>
              <w:right w:val="single" w:sz="4" w:space="0" w:color="auto"/>
            </w:tcBorders>
            <w:vAlign w:val="center"/>
            <w:hideMark/>
          </w:tcPr>
          <w:p w14:paraId="30D07A5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6BFFEFE" w14:textId="77777777" w:rsidTr="00997A97">
        <w:trPr>
          <w:trHeight w:val="900"/>
        </w:trPr>
        <w:tc>
          <w:tcPr>
            <w:tcW w:w="1591" w:type="pct"/>
            <w:vMerge/>
            <w:tcBorders>
              <w:top w:val="nil"/>
              <w:left w:val="single" w:sz="4" w:space="0" w:color="auto"/>
              <w:bottom w:val="single" w:sz="4" w:space="0" w:color="auto"/>
              <w:right w:val="single" w:sz="4" w:space="0" w:color="auto"/>
            </w:tcBorders>
            <w:vAlign w:val="center"/>
            <w:hideMark/>
          </w:tcPr>
          <w:p w14:paraId="750ED29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4B101B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w:t>
            </w:r>
            <w:proofErr w:type="spellStart"/>
            <w:r w:rsidRPr="001B5852">
              <w:rPr>
                <w:rFonts w:asciiTheme="majorHAnsi" w:hAnsiTheme="majorHAnsi" w:cstheme="majorHAnsi"/>
                <w:color w:val="000000"/>
                <w:sz w:val="20"/>
                <w:szCs w:val="20"/>
                <w:lang w:eastAsia="es-PE"/>
              </w:rPr>
              <w:t>curricula</w:t>
            </w:r>
            <w:proofErr w:type="spellEnd"/>
            <w:r w:rsidRPr="001B5852">
              <w:rPr>
                <w:rFonts w:asciiTheme="majorHAnsi" w:hAnsiTheme="majorHAnsi" w:cstheme="majorHAnsi"/>
                <w:color w:val="000000"/>
                <w:sz w:val="20"/>
                <w:szCs w:val="20"/>
                <w:lang w:eastAsia="es-PE"/>
              </w:rPr>
              <w:t xml:space="preserve"> educativa con enfoque intercultural en temáticas de humanidades, ciencias, agropecuarias, medio ambiente e idiomas originarios.</w:t>
            </w:r>
          </w:p>
        </w:tc>
        <w:tc>
          <w:tcPr>
            <w:tcW w:w="1590" w:type="pct"/>
            <w:vMerge/>
            <w:tcBorders>
              <w:top w:val="nil"/>
              <w:left w:val="single" w:sz="4" w:space="0" w:color="auto"/>
              <w:bottom w:val="single" w:sz="4" w:space="0" w:color="auto"/>
              <w:right w:val="single" w:sz="4" w:space="0" w:color="auto"/>
            </w:tcBorders>
            <w:vAlign w:val="center"/>
            <w:hideMark/>
          </w:tcPr>
          <w:p w14:paraId="259C42E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F3D788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EA65D5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F58CC2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w:t>
            </w:r>
            <w:proofErr w:type="spellStart"/>
            <w:r w:rsidRPr="001B5852">
              <w:rPr>
                <w:rFonts w:asciiTheme="majorHAnsi" w:hAnsiTheme="majorHAnsi" w:cstheme="majorHAnsi"/>
                <w:color w:val="000000"/>
                <w:sz w:val="20"/>
                <w:szCs w:val="20"/>
                <w:lang w:eastAsia="es-PE"/>
              </w:rPr>
              <w:t>curricula</w:t>
            </w:r>
            <w:proofErr w:type="spellEnd"/>
            <w:r w:rsidRPr="001B5852">
              <w:rPr>
                <w:rFonts w:asciiTheme="majorHAnsi" w:hAnsiTheme="majorHAnsi" w:cstheme="majorHAnsi"/>
                <w:color w:val="000000"/>
                <w:sz w:val="20"/>
                <w:szCs w:val="20"/>
                <w:lang w:eastAsia="es-PE"/>
              </w:rPr>
              <w:t xml:space="preserve"> educativa con enfoque intercultural e inclusión de los conocimientos tradicionales en los 3 niveles</w:t>
            </w:r>
          </w:p>
        </w:tc>
        <w:tc>
          <w:tcPr>
            <w:tcW w:w="1590" w:type="pct"/>
            <w:vMerge/>
            <w:tcBorders>
              <w:top w:val="nil"/>
              <w:left w:val="single" w:sz="4" w:space="0" w:color="auto"/>
              <w:bottom w:val="single" w:sz="4" w:space="0" w:color="auto"/>
              <w:right w:val="single" w:sz="4" w:space="0" w:color="auto"/>
            </w:tcBorders>
            <w:vAlign w:val="center"/>
            <w:hideMark/>
          </w:tcPr>
          <w:p w14:paraId="5C9D727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DFBD07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445B47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1287EB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Ausencia de </w:t>
            </w:r>
            <w:proofErr w:type="spellStart"/>
            <w:r w:rsidRPr="001B5852">
              <w:rPr>
                <w:rFonts w:asciiTheme="majorHAnsi" w:hAnsiTheme="majorHAnsi" w:cstheme="majorHAnsi"/>
                <w:color w:val="000000"/>
                <w:sz w:val="20"/>
                <w:szCs w:val="20"/>
                <w:lang w:eastAsia="es-PE"/>
              </w:rPr>
              <w:t>curricula</w:t>
            </w:r>
            <w:proofErr w:type="spellEnd"/>
            <w:r w:rsidRPr="001B5852">
              <w:rPr>
                <w:rFonts w:asciiTheme="majorHAnsi" w:hAnsiTheme="majorHAnsi" w:cstheme="majorHAnsi"/>
                <w:color w:val="000000"/>
                <w:sz w:val="20"/>
                <w:szCs w:val="20"/>
                <w:lang w:eastAsia="es-PE"/>
              </w:rPr>
              <w:t xml:space="preserve"> educativa con enfoque intercultural en temáticas de humanidades, ciencias, historia, cívica, filosofía.</w:t>
            </w:r>
          </w:p>
        </w:tc>
        <w:tc>
          <w:tcPr>
            <w:tcW w:w="1590" w:type="pct"/>
            <w:vMerge/>
            <w:tcBorders>
              <w:top w:val="nil"/>
              <w:left w:val="single" w:sz="4" w:space="0" w:color="auto"/>
              <w:bottom w:val="single" w:sz="4" w:space="0" w:color="auto"/>
              <w:right w:val="single" w:sz="4" w:space="0" w:color="auto"/>
            </w:tcBorders>
            <w:vAlign w:val="center"/>
            <w:hideMark/>
          </w:tcPr>
          <w:p w14:paraId="1991EB4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430532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07A597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0C75FC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Ausencia de </w:t>
            </w:r>
            <w:proofErr w:type="spellStart"/>
            <w:r w:rsidRPr="001B5852">
              <w:rPr>
                <w:rFonts w:asciiTheme="majorHAnsi" w:hAnsiTheme="majorHAnsi" w:cstheme="majorHAnsi"/>
                <w:sz w:val="20"/>
                <w:szCs w:val="20"/>
                <w:lang w:eastAsia="es-PE"/>
              </w:rPr>
              <w:t>curricula</w:t>
            </w:r>
            <w:proofErr w:type="spellEnd"/>
            <w:r w:rsidRPr="001B5852">
              <w:rPr>
                <w:rFonts w:asciiTheme="majorHAnsi" w:hAnsiTheme="majorHAnsi" w:cstheme="majorHAnsi"/>
                <w:sz w:val="20"/>
                <w:szCs w:val="20"/>
                <w:lang w:eastAsia="es-PE"/>
              </w:rPr>
              <w:t xml:space="preserve"> educativa con enfoque intercultural e inclusión sobre la historia de los PPIIOO </w:t>
            </w:r>
          </w:p>
        </w:tc>
        <w:tc>
          <w:tcPr>
            <w:tcW w:w="1590" w:type="pct"/>
            <w:vMerge/>
            <w:tcBorders>
              <w:top w:val="nil"/>
              <w:left w:val="single" w:sz="4" w:space="0" w:color="auto"/>
              <w:bottom w:val="single" w:sz="4" w:space="0" w:color="auto"/>
              <w:right w:val="single" w:sz="4" w:space="0" w:color="auto"/>
            </w:tcBorders>
            <w:vAlign w:val="center"/>
            <w:hideMark/>
          </w:tcPr>
          <w:p w14:paraId="3BB259E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321CB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CF3D82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1B79B0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Ausencia de </w:t>
            </w:r>
            <w:proofErr w:type="spellStart"/>
            <w:r w:rsidRPr="001B5852">
              <w:rPr>
                <w:rFonts w:asciiTheme="majorHAnsi" w:hAnsiTheme="majorHAnsi" w:cstheme="majorHAnsi"/>
                <w:sz w:val="20"/>
                <w:szCs w:val="20"/>
                <w:lang w:eastAsia="es-PE"/>
              </w:rPr>
              <w:t>curricula</w:t>
            </w:r>
            <w:proofErr w:type="spellEnd"/>
            <w:r w:rsidRPr="001B5852">
              <w:rPr>
                <w:rFonts w:asciiTheme="majorHAnsi" w:hAnsiTheme="majorHAnsi" w:cstheme="majorHAnsi"/>
                <w:sz w:val="20"/>
                <w:szCs w:val="20"/>
                <w:lang w:eastAsia="es-PE"/>
              </w:rPr>
              <w:t xml:space="preserve"> educativa con enfoque intercultural en los 3 niveles educativos</w:t>
            </w:r>
          </w:p>
        </w:tc>
        <w:tc>
          <w:tcPr>
            <w:tcW w:w="1590" w:type="pct"/>
            <w:vMerge/>
            <w:tcBorders>
              <w:top w:val="nil"/>
              <w:left w:val="single" w:sz="4" w:space="0" w:color="auto"/>
              <w:bottom w:val="single" w:sz="4" w:space="0" w:color="auto"/>
              <w:right w:val="single" w:sz="4" w:space="0" w:color="auto"/>
            </w:tcBorders>
            <w:vAlign w:val="center"/>
            <w:hideMark/>
          </w:tcPr>
          <w:p w14:paraId="7BC3D72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1D6C9F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277F1C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E82B49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Personal educativo de EIB, calificados (Directivos y profesores)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6756A3C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(b) Al 2040, los docentes que imparten la EIB están calificados y son bilingües, así como las autoridades de las IIEE</w:t>
            </w:r>
          </w:p>
        </w:tc>
      </w:tr>
      <w:tr w:rsidR="00997A97" w:rsidRPr="001B5852" w14:paraId="1CC7E3A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80FB29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D4265B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contratación de docentes bilingües</w:t>
            </w:r>
          </w:p>
        </w:tc>
        <w:tc>
          <w:tcPr>
            <w:tcW w:w="1590" w:type="pct"/>
            <w:vMerge/>
            <w:tcBorders>
              <w:top w:val="nil"/>
              <w:left w:val="single" w:sz="4" w:space="0" w:color="auto"/>
              <w:bottom w:val="single" w:sz="4" w:space="0" w:color="auto"/>
              <w:right w:val="single" w:sz="4" w:space="0" w:color="auto"/>
            </w:tcBorders>
            <w:vAlign w:val="center"/>
            <w:hideMark/>
          </w:tcPr>
          <w:p w14:paraId="774492F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DFD807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B746AB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C2F809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de compromiso de los docentes para brindar un servicio educativo adecuado a la realidad de los PPIIOO</w:t>
            </w:r>
          </w:p>
        </w:tc>
        <w:tc>
          <w:tcPr>
            <w:tcW w:w="1590" w:type="pct"/>
            <w:vMerge/>
            <w:tcBorders>
              <w:top w:val="nil"/>
              <w:left w:val="single" w:sz="4" w:space="0" w:color="auto"/>
              <w:bottom w:val="single" w:sz="4" w:space="0" w:color="auto"/>
              <w:right w:val="single" w:sz="4" w:space="0" w:color="auto"/>
            </w:tcBorders>
            <w:vAlign w:val="center"/>
            <w:hideMark/>
          </w:tcPr>
          <w:p w14:paraId="4564257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0B6AB4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13677A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199F9E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contratación y asignación de docentes bilingües</w:t>
            </w:r>
          </w:p>
        </w:tc>
        <w:tc>
          <w:tcPr>
            <w:tcW w:w="1590" w:type="pct"/>
            <w:vMerge/>
            <w:tcBorders>
              <w:top w:val="nil"/>
              <w:left w:val="single" w:sz="4" w:space="0" w:color="auto"/>
              <w:bottom w:val="single" w:sz="4" w:space="0" w:color="auto"/>
              <w:right w:val="single" w:sz="4" w:space="0" w:color="auto"/>
            </w:tcBorders>
            <w:vAlign w:val="center"/>
            <w:hideMark/>
          </w:tcPr>
          <w:p w14:paraId="1B149C2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F5F115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AD698D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5B2513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Limitados incentivos para la formación de docentes EIB y EBR</w:t>
            </w:r>
          </w:p>
        </w:tc>
        <w:tc>
          <w:tcPr>
            <w:tcW w:w="1590" w:type="pct"/>
            <w:vMerge/>
            <w:tcBorders>
              <w:top w:val="nil"/>
              <w:left w:val="single" w:sz="4" w:space="0" w:color="auto"/>
              <w:bottom w:val="single" w:sz="4" w:space="0" w:color="auto"/>
              <w:right w:val="single" w:sz="4" w:space="0" w:color="auto"/>
            </w:tcBorders>
            <w:vAlign w:val="center"/>
            <w:hideMark/>
          </w:tcPr>
          <w:p w14:paraId="74E2799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971AF4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D29D42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8BCE54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Limitadas oportunidades de formación de docentes con enfoque intercultural</w:t>
            </w:r>
          </w:p>
        </w:tc>
        <w:tc>
          <w:tcPr>
            <w:tcW w:w="1590" w:type="pct"/>
            <w:vMerge/>
            <w:tcBorders>
              <w:top w:val="nil"/>
              <w:left w:val="single" w:sz="4" w:space="0" w:color="auto"/>
              <w:bottom w:val="single" w:sz="4" w:space="0" w:color="auto"/>
              <w:right w:val="single" w:sz="4" w:space="0" w:color="auto"/>
            </w:tcBorders>
            <w:vAlign w:val="center"/>
            <w:hideMark/>
          </w:tcPr>
          <w:p w14:paraId="01B50AF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730698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95DBD3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C31AF7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Ampliación de cobertura de EIB</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9254E0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(c) Al 2040, la implementación de la EIB se encuentra fortalecida y cuenta con una cobertura adecuada </w:t>
            </w:r>
          </w:p>
        </w:tc>
      </w:tr>
      <w:tr w:rsidR="00997A97" w:rsidRPr="001B5852" w14:paraId="221DC91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74CE5A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C13762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Ampliación de cobertura de EIB</w:t>
            </w:r>
          </w:p>
        </w:tc>
        <w:tc>
          <w:tcPr>
            <w:tcW w:w="1590" w:type="pct"/>
            <w:vMerge/>
            <w:tcBorders>
              <w:top w:val="nil"/>
              <w:left w:val="single" w:sz="4" w:space="0" w:color="auto"/>
              <w:bottom w:val="single" w:sz="4" w:space="0" w:color="auto"/>
              <w:right w:val="single" w:sz="4" w:space="0" w:color="auto"/>
            </w:tcBorders>
            <w:vAlign w:val="center"/>
            <w:hideMark/>
          </w:tcPr>
          <w:p w14:paraId="01A7EC3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9895B8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BB8E37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EFACBE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Débil Implementación de EIB</w:t>
            </w:r>
          </w:p>
        </w:tc>
        <w:tc>
          <w:tcPr>
            <w:tcW w:w="1590" w:type="pct"/>
            <w:vMerge/>
            <w:tcBorders>
              <w:top w:val="nil"/>
              <w:left w:val="single" w:sz="4" w:space="0" w:color="auto"/>
              <w:bottom w:val="single" w:sz="4" w:space="0" w:color="auto"/>
              <w:right w:val="single" w:sz="4" w:space="0" w:color="auto"/>
            </w:tcBorders>
            <w:vAlign w:val="center"/>
            <w:hideMark/>
          </w:tcPr>
          <w:p w14:paraId="666CDDE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30E917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58932D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B714CF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Débil Implementación de EIB</w:t>
            </w:r>
          </w:p>
        </w:tc>
        <w:tc>
          <w:tcPr>
            <w:tcW w:w="1590" w:type="pct"/>
            <w:vMerge/>
            <w:tcBorders>
              <w:top w:val="nil"/>
              <w:left w:val="single" w:sz="4" w:space="0" w:color="auto"/>
              <w:bottom w:val="single" w:sz="4" w:space="0" w:color="auto"/>
              <w:right w:val="single" w:sz="4" w:space="0" w:color="auto"/>
            </w:tcBorders>
            <w:vAlign w:val="center"/>
            <w:hideMark/>
          </w:tcPr>
          <w:p w14:paraId="64A32D5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296B5B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0EF1A3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FCD41E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Fortalecimiento de la EIB</w:t>
            </w:r>
          </w:p>
        </w:tc>
        <w:tc>
          <w:tcPr>
            <w:tcW w:w="1590" w:type="pct"/>
            <w:vMerge/>
            <w:tcBorders>
              <w:top w:val="nil"/>
              <w:left w:val="single" w:sz="4" w:space="0" w:color="auto"/>
              <w:bottom w:val="single" w:sz="4" w:space="0" w:color="auto"/>
              <w:right w:val="single" w:sz="4" w:space="0" w:color="auto"/>
            </w:tcBorders>
            <w:vAlign w:val="center"/>
            <w:hideMark/>
          </w:tcPr>
          <w:p w14:paraId="70658B1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1EB31D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AC63A1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1B08EC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desarrollo la Educación Intercultural Bilingüe</w:t>
            </w:r>
          </w:p>
        </w:tc>
        <w:tc>
          <w:tcPr>
            <w:tcW w:w="1590" w:type="pct"/>
            <w:vMerge/>
            <w:tcBorders>
              <w:top w:val="nil"/>
              <w:left w:val="single" w:sz="4" w:space="0" w:color="auto"/>
              <w:bottom w:val="single" w:sz="4" w:space="0" w:color="auto"/>
              <w:right w:val="single" w:sz="4" w:space="0" w:color="auto"/>
            </w:tcBorders>
            <w:vAlign w:val="center"/>
            <w:hideMark/>
          </w:tcPr>
          <w:p w14:paraId="7D625F3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09BEE5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6E4114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67864A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Ausencia de programas educativos para jóvenes indígenas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3BB398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se cuenta con programas educativos de nivelación para jóvenes indígenas</w:t>
            </w:r>
          </w:p>
        </w:tc>
      </w:tr>
      <w:tr w:rsidR="00997A97" w:rsidRPr="001B5852" w14:paraId="363FA1B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912DC2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395146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de programas educativos de nivelación para jóvenes indígenas</w:t>
            </w:r>
          </w:p>
        </w:tc>
        <w:tc>
          <w:tcPr>
            <w:tcW w:w="1590" w:type="pct"/>
            <w:vMerge/>
            <w:tcBorders>
              <w:top w:val="nil"/>
              <w:left w:val="single" w:sz="4" w:space="0" w:color="auto"/>
              <w:bottom w:val="single" w:sz="4" w:space="0" w:color="auto"/>
              <w:right w:val="single" w:sz="4" w:space="0" w:color="auto"/>
            </w:tcBorders>
            <w:vAlign w:val="center"/>
            <w:hideMark/>
          </w:tcPr>
          <w:p w14:paraId="193C381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8D40A7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22AE20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22D575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Educación superior con enfoque intercultural (</w:t>
            </w:r>
            <w:proofErr w:type="spellStart"/>
            <w:r w:rsidRPr="001B5852">
              <w:rPr>
                <w:rFonts w:asciiTheme="majorHAnsi" w:hAnsiTheme="majorHAnsi" w:cstheme="majorHAnsi"/>
                <w:sz w:val="20"/>
                <w:szCs w:val="20"/>
                <w:lang w:eastAsia="es-PE"/>
              </w:rPr>
              <w:t>curricula</w:t>
            </w:r>
            <w:proofErr w:type="spellEnd"/>
            <w:r w:rsidRPr="001B5852">
              <w:rPr>
                <w:rFonts w:asciiTheme="majorHAnsi" w:hAnsiTheme="majorHAnsi" w:cstheme="majorHAnsi"/>
                <w:sz w:val="20"/>
                <w:szCs w:val="20"/>
                <w:lang w:eastAsia="es-PE"/>
              </w:rPr>
              <w:t xml:space="preserve"> y requisitos de ingreso)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207CA50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(e) Al 2040, se cuentan con suficientes instituciones de educación superior con enfoque intercultural </w:t>
            </w:r>
          </w:p>
        </w:tc>
      </w:tr>
      <w:tr w:rsidR="00997A97" w:rsidRPr="001B5852" w14:paraId="5B3183A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9A31B1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152948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Educación superior con enfoque intercultural </w:t>
            </w:r>
          </w:p>
        </w:tc>
        <w:tc>
          <w:tcPr>
            <w:tcW w:w="1590" w:type="pct"/>
            <w:vMerge/>
            <w:tcBorders>
              <w:top w:val="nil"/>
              <w:left w:val="single" w:sz="4" w:space="0" w:color="auto"/>
              <w:bottom w:val="single" w:sz="4" w:space="0" w:color="auto"/>
              <w:right w:val="single" w:sz="4" w:space="0" w:color="auto"/>
            </w:tcBorders>
            <w:vAlign w:val="center"/>
            <w:hideMark/>
          </w:tcPr>
          <w:p w14:paraId="0819A73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9FB51F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95B71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B9D405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cobertura de centros de educación superior interculturales.</w:t>
            </w:r>
          </w:p>
        </w:tc>
        <w:tc>
          <w:tcPr>
            <w:tcW w:w="1590" w:type="pct"/>
            <w:vMerge/>
            <w:tcBorders>
              <w:top w:val="nil"/>
              <w:left w:val="single" w:sz="4" w:space="0" w:color="auto"/>
              <w:bottom w:val="single" w:sz="4" w:space="0" w:color="auto"/>
              <w:right w:val="single" w:sz="4" w:space="0" w:color="auto"/>
            </w:tcBorders>
            <w:vAlign w:val="center"/>
            <w:hideMark/>
          </w:tcPr>
          <w:p w14:paraId="4AB9839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B27061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983429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4B9EBC5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Inadecuados requisitos de acceso a becas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23ABA6B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las becas para pueblos indígenas u origina</w:t>
            </w:r>
            <w:r>
              <w:rPr>
                <w:rFonts w:asciiTheme="majorHAnsi" w:hAnsiTheme="majorHAnsi" w:cstheme="majorHAnsi"/>
                <w:color w:val="000000"/>
                <w:sz w:val="20"/>
                <w:szCs w:val="20"/>
                <w:lang w:eastAsia="es-PE"/>
              </w:rPr>
              <w:t xml:space="preserve">rios </w:t>
            </w:r>
            <w:r w:rsidRPr="001B5852">
              <w:rPr>
                <w:rFonts w:asciiTheme="majorHAnsi" w:hAnsiTheme="majorHAnsi" w:cstheme="majorHAnsi"/>
                <w:color w:val="000000"/>
                <w:sz w:val="20"/>
                <w:szCs w:val="20"/>
                <w:lang w:eastAsia="es-PE"/>
              </w:rPr>
              <w:t xml:space="preserve">cuentan con requisitos adecuados y con enfoque intercultural </w:t>
            </w:r>
          </w:p>
        </w:tc>
      </w:tr>
      <w:tr w:rsidR="00997A97" w:rsidRPr="001B5852" w14:paraId="6717813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32214E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D8976C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fomento de Becas con enfoque intercultural de manera oportuna.</w:t>
            </w:r>
          </w:p>
        </w:tc>
        <w:tc>
          <w:tcPr>
            <w:tcW w:w="1590" w:type="pct"/>
            <w:vMerge/>
            <w:tcBorders>
              <w:top w:val="nil"/>
              <w:left w:val="single" w:sz="4" w:space="0" w:color="auto"/>
              <w:bottom w:val="single" w:sz="4" w:space="0" w:color="auto"/>
              <w:right w:val="single" w:sz="4" w:space="0" w:color="auto"/>
            </w:tcBorders>
            <w:vAlign w:val="center"/>
            <w:hideMark/>
          </w:tcPr>
          <w:p w14:paraId="1D9E906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3DD99F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BC5BA4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B87393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Limitado fomento de Becas con enfoque intercultural </w:t>
            </w:r>
          </w:p>
        </w:tc>
        <w:tc>
          <w:tcPr>
            <w:tcW w:w="1590" w:type="pct"/>
            <w:vMerge/>
            <w:tcBorders>
              <w:top w:val="nil"/>
              <w:left w:val="single" w:sz="4" w:space="0" w:color="auto"/>
              <w:bottom w:val="single" w:sz="4" w:space="0" w:color="auto"/>
              <w:right w:val="single" w:sz="4" w:space="0" w:color="auto"/>
            </w:tcBorders>
            <w:vAlign w:val="center"/>
            <w:hideMark/>
          </w:tcPr>
          <w:p w14:paraId="4DA9BDA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DFDF50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769757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53CB7DE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Reducidas becas con enfoque intercultural</w:t>
            </w:r>
          </w:p>
        </w:tc>
        <w:tc>
          <w:tcPr>
            <w:tcW w:w="1590" w:type="pct"/>
            <w:vMerge/>
            <w:tcBorders>
              <w:top w:val="nil"/>
              <w:left w:val="single" w:sz="4" w:space="0" w:color="auto"/>
              <w:bottom w:val="single" w:sz="4" w:space="0" w:color="auto"/>
              <w:right w:val="single" w:sz="4" w:space="0" w:color="auto"/>
            </w:tcBorders>
            <w:vAlign w:val="center"/>
            <w:hideMark/>
          </w:tcPr>
          <w:p w14:paraId="40A967C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46B6AB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2AD39C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A8E37E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Escaso acompañamiento durante los estudios adquiridos mediante becas</w:t>
            </w:r>
          </w:p>
        </w:tc>
        <w:tc>
          <w:tcPr>
            <w:tcW w:w="1590" w:type="pct"/>
            <w:tcBorders>
              <w:top w:val="nil"/>
              <w:left w:val="nil"/>
              <w:bottom w:val="single" w:sz="4" w:space="0" w:color="auto"/>
              <w:right w:val="single" w:sz="4" w:space="0" w:color="auto"/>
            </w:tcBorders>
            <w:shd w:val="clear" w:color="000000" w:fill="E7E6E6"/>
            <w:vAlign w:val="center"/>
            <w:hideMark/>
          </w:tcPr>
          <w:p w14:paraId="1D042E2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existe un acompañamiento durante los estudios superiores de los pueblos indígenas u originarios</w:t>
            </w:r>
          </w:p>
        </w:tc>
      </w:tr>
      <w:tr w:rsidR="00997A97" w:rsidRPr="001B5852" w14:paraId="52BB4F9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7E961B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F57948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implementación de la salud intercultural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5DE91AF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(h) Al 2040, el servicio de salud para pueblos indígenas u originarios es intercultural </w:t>
            </w:r>
          </w:p>
        </w:tc>
      </w:tr>
      <w:tr w:rsidR="00997A97" w:rsidRPr="001B5852" w14:paraId="691E0E4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6EA1F7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EC6D60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Inadecuada atención (discriminación) del personal de salud para los PPIIOO</w:t>
            </w:r>
          </w:p>
        </w:tc>
        <w:tc>
          <w:tcPr>
            <w:tcW w:w="1590" w:type="pct"/>
            <w:vMerge/>
            <w:tcBorders>
              <w:top w:val="nil"/>
              <w:left w:val="single" w:sz="4" w:space="0" w:color="auto"/>
              <w:bottom w:val="single" w:sz="4" w:space="0" w:color="auto"/>
              <w:right w:val="single" w:sz="4" w:space="0" w:color="auto"/>
            </w:tcBorders>
            <w:vAlign w:val="center"/>
            <w:hideMark/>
          </w:tcPr>
          <w:p w14:paraId="7D0CA4E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229E4C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11678A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61FAE1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atención con enfoque intercultural de la salud sexual y reproductiva</w:t>
            </w:r>
          </w:p>
        </w:tc>
        <w:tc>
          <w:tcPr>
            <w:tcW w:w="1590" w:type="pct"/>
            <w:vMerge/>
            <w:tcBorders>
              <w:top w:val="nil"/>
              <w:left w:val="single" w:sz="4" w:space="0" w:color="auto"/>
              <w:bottom w:val="single" w:sz="4" w:space="0" w:color="auto"/>
              <w:right w:val="single" w:sz="4" w:space="0" w:color="auto"/>
            </w:tcBorders>
            <w:vAlign w:val="center"/>
            <w:hideMark/>
          </w:tcPr>
          <w:p w14:paraId="5866286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D53DB1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C3A271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DFB83A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Escasa institucionalidad de la medicina tradicional o ancestral en el servicio de salud</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14F6DB9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 Al 2040, la medicina tradicional o ancestral se encuentra institucionalizada en el servicio de salud</w:t>
            </w:r>
          </w:p>
        </w:tc>
      </w:tr>
      <w:tr w:rsidR="00997A97" w:rsidRPr="001B5852" w14:paraId="57553B5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509F9D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AC3B00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Escasa institucionalidad de la medicina tradicional o ancestral en el servicio de salud</w:t>
            </w:r>
          </w:p>
        </w:tc>
        <w:tc>
          <w:tcPr>
            <w:tcW w:w="1590" w:type="pct"/>
            <w:vMerge/>
            <w:tcBorders>
              <w:top w:val="nil"/>
              <w:left w:val="single" w:sz="4" w:space="0" w:color="auto"/>
              <w:bottom w:val="single" w:sz="4" w:space="0" w:color="auto"/>
              <w:right w:val="single" w:sz="4" w:space="0" w:color="auto"/>
            </w:tcBorders>
            <w:vAlign w:val="center"/>
            <w:hideMark/>
          </w:tcPr>
          <w:p w14:paraId="604522C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A94FA6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BD3224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6DD78A5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Capacitaciones de promotoras de salud.</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0E2DF1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(j) Al 2040, se capacita y acredita oportunamente a promotores de salud en pueblos indígenas u originarios</w:t>
            </w:r>
          </w:p>
        </w:tc>
      </w:tr>
      <w:tr w:rsidR="00997A97" w:rsidRPr="001B5852" w14:paraId="6658ACF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056153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6179746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Acreditación de promotoras de salud</w:t>
            </w:r>
          </w:p>
        </w:tc>
        <w:tc>
          <w:tcPr>
            <w:tcW w:w="1590" w:type="pct"/>
            <w:vMerge/>
            <w:tcBorders>
              <w:top w:val="nil"/>
              <w:left w:val="single" w:sz="4" w:space="0" w:color="auto"/>
              <w:bottom w:val="single" w:sz="4" w:space="0" w:color="auto"/>
              <w:right w:val="single" w:sz="4" w:space="0" w:color="auto"/>
            </w:tcBorders>
            <w:vAlign w:val="center"/>
            <w:hideMark/>
          </w:tcPr>
          <w:p w14:paraId="0B736E3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D84D8C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2F0704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D10008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cobertura del SIS para los PPIIOO</w:t>
            </w:r>
          </w:p>
        </w:tc>
        <w:tc>
          <w:tcPr>
            <w:tcW w:w="1590" w:type="pct"/>
            <w:tcBorders>
              <w:top w:val="nil"/>
              <w:left w:val="nil"/>
              <w:bottom w:val="single" w:sz="4" w:space="0" w:color="auto"/>
              <w:right w:val="single" w:sz="4" w:space="0" w:color="auto"/>
            </w:tcBorders>
            <w:shd w:val="clear" w:color="000000" w:fill="E7E6E6"/>
            <w:vAlign w:val="center"/>
            <w:hideMark/>
          </w:tcPr>
          <w:p w14:paraId="39F0FF7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(k) Al 2040, los pueblos indígenas u originarios cuentan con SIS</w:t>
            </w:r>
          </w:p>
        </w:tc>
      </w:tr>
      <w:tr w:rsidR="00997A97" w:rsidRPr="001B5852" w14:paraId="2C85ED0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C7C7F9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F379A1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seguridad y soberanía alimentaria para los PPIIOO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431F8D8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 Al 2040, los pueblos indígenas u originarios cuentan con una seguridad y soberanía alimentaria</w:t>
            </w:r>
          </w:p>
        </w:tc>
      </w:tr>
      <w:tr w:rsidR="00997A97" w:rsidRPr="001B5852" w14:paraId="7739B5F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8E3161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AD31D1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disponibilidad de productos originarios para los PPIIOO</w:t>
            </w:r>
          </w:p>
        </w:tc>
        <w:tc>
          <w:tcPr>
            <w:tcW w:w="1590" w:type="pct"/>
            <w:vMerge/>
            <w:tcBorders>
              <w:top w:val="nil"/>
              <w:left w:val="single" w:sz="4" w:space="0" w:color="auto"/>
              <w:bottom w:val="single" w:sz="4" w:space="0" w:color="auto"/>
              <w:right w:val="single" w:sz="4" w:space="0" w:color="auto"/>
            </w:tcBorders>
            <w:vAlign w:val="center"/>
            <w:hideMark/>
          </w:tcPr>
          <w:p w14:paraId="000FBFB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E8B05E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C06248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12B3992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acceso y disponibilidad de alimentos saludables</w:t>
            </w:r>
          </w:p>
        </w:tc>
        <w:tc>
          <w:tcPr>
            <w:tcW w:w="1590" w:type="pct"/>
            <w:vMerge/>
            <w:tcBorders>
              <w:top w:val="nil"/>
              <w:left w:val="single" w:sz="4" w:space="0" w:color="auto"/>
              <w:bottom w:val="single" w:sz="4" w:space="0" w:color="auto"/>
              <w:right w:val="single" w:sz="4" w:space="0" w:color="auto"/>
            </w:tcBorders>
            <w:vAlign w:val="center"/>
            <w:hideMark/>
          </w:tcPr>
          <w:p w14:paraId="0F07EFE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90100C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66E1CF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795B57A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biodiversidad biológica para la seguridad alimentaria</w:t>
            </w:r>
          </w:p>
        </w:tc>
        <w:tc>
          <w:tcPr>
            <w:tcW w:w="1590" w:type="pct"/>
            <w:vMerge/>
            <w:tcBorders>
              <w:top w:val="nil"/>
              <w:left w:val="single" w:sz="4" w:space="0" w:color="auto"/>
              <w:bottom w:val="single" w:sz="4" w:space="0" w:color="auto"/>
              <w:right w:val="single" w:sz="4" w:space="0" w:color="auto"/>
            </w:tcBorders>
            <w:vAlign w:val="center"/>
            <w:hideMark/>
          </w:tcPr>
          <w:p w14:paraId="403F573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81AE56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688273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056318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Inadecuada infraestructura de servicio educativo para los PPIIOO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5B767E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(m) Al 2040, la infraestructura educativa es adecuada</w:t>
            </w:r>
          </w:p>
        </w:tc>
      </w:tr>
      <w:tr w:rsidR="00997A97" w:rsidRPr="001B5852" w14:paraId="42A7411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ADFCE1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6F20CF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Condiciones inadecuadas del servicio EBR y EIB (transporte, infraestructura, etc.)</w:t>
            </w:r>
          </w:p>
        </w:tc>
        <w:tc>
          <w:tcPr>
            <w:tcW w:w="1590" w:type="pct"/>
            <w:vMerge/>
            <w:tcBorders>
              <w:top w:val="nil"/>
              <w:left w:val="single" w:sz="4" w:space="0" w:color="auto"/>
              <w:bottom w:val="single" w:sz="4" w:space="0" w:color="auto"/>
              <w:right w:val="single" w:sz="4" w:space="0" w:color="auto"/>
            </w:tcBorders>
            <w:vAlign w:val="center"/>
            <w:hideMark/>
          </w:tcPr>
          <w:p w14:paraId="2EE92E7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14A936B" w14:textId="77777777" w:rsidTr="00997A97">
        <w:trPr>
          <w:trHeight w:val="924"/>
        </w:trPr>
        <w:tc>
          <w:tcPr>
            <w:tcW w:w="1591" w:type="pct"/>
            <w:vMerge/>
            <w:tcBorders>
              <w:top w:val="nil"/>
              <w:left w:val="single" w:sz="4" w:space="0" w:color="auto"/>
              <w:bottom w:val="single" w:sz="4" w:space="0" w:color="auto"/>
              <w:right w:val="single" w:sz="4" w:space="0" w:color="auto"/>
            </w:tcBorders>
            <w:vAlign w:val="center"/>
            <w:hideMark/>
          </w:tcPr>
          <w:p w14:paraId="25784D3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336421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acceso a servicios de salud con adecuada infraestructura, equipamientos, medicina y personal de la salud que atienda con enfoque intercultural.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23925EC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(n) Al 2040, se cuenta con infraestructura, equipamiento, insumos y personal para atender a los pueblos indígenas u originarios en salud</w:t>
            </w:r>
          </w:p>
        </w:tc>
      </w:tr>
      <w:tr w:rsidR="00997A97" w:rsidRPr="001B5852" w14:paraId="6255629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506404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BDC6D1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 Inadecuada infraestructura del servicio de salud para los PPIIOO</w:t>
            </w:r>
          </w:p>
        </w:tc>
        <w:tc>
          <w:tcPr>
            <w:tcW w:w="1590" w:type="pct"/>
            <w:vMerge/>
            <w:tcBorders>
              <w:top w:val="nil"/>
              <w:left w:val="single" w:sz="4" w:space="0" w:color="auto"/>
              <w:bottom w:val="single" w:sz="4" w:space="0" w:color="auto"/>
              <w:right w:val="single" w:sz="4" w:space="0" w:color="auto"/>
            </w:tcBorders>
            <w:vAlign w:val="center"/>
            <w:hideMark/>
          </w:tcPr>
          <w:p w14:paraId="1251AC8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37C528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0B4B5C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FAEEC4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Inadecuada ubicación de los centros de salud</w:t>
            </w:r>
          </w:p>
        </w:tc>
        <w:tc>
          <w:tcPr>
            <w:tcW w:w="1590" w:type="pct"/>
            <w:vMerge/>
            <w:tcBorders>
              <w:top w:val="nil"/>
              <w:left w:val="single" w:sz="4" w:space="0" w:color="auto"/>
              <w:bottom w:val="single" w:sz="4" w:space="0" w:color="auto"/>
              <w:right w:val="single" w:sz="4" w:space="0" w:color="auto"/>
            </w:tcBorders>
            <w:vAlign w:val="center"/>
            <w:hideMark/>
          </w:tcPr>
          <w:p w14:paraId="64AB878F"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38CF196" w14:textId="77777777" w:rsidTr="00997A97">
        <w:trPr>
          <w:trHeight w:val="840"/>
        </w:trPr>
        <w:tc>
          <w:tcPr>
            <w:tcW w:w="1591" w:type="pct"/>
            <w:vMerge/>
            <w:tcBorders>
              <w:top w:val="nil"/>
              <w:left w:val="single" w:sz="4" w:space="0" w:color="auto"/>
              <w:bottom w:val="single" w:sz="4" w:space="0" w:color="auto"/>
              <w:right w:val="single" w:sz="4" w:space="0" w:color="auto"/>
            </w:tcBorders>
            <w:vAlign w:val="center"/>
            <w:hideMark/>
          </w:tcPr>
          <w:p w14:paraId="7376D17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04ECCE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Limitado acceso a servicios de salud con adecuada infraestructura, </w:t>
            </w:r>
            <w:proofErr w:type="gramStart"/>
            <w:r w:rsidRPr="001B5852">
              <w:rPr>
                <w:rFonts w:asciiTheme="majorHAnsi" w:hAnsiTheme="majorHAnsi" w:cstheme="majorHAnsi"/>
                <w:color w:val="000000"/>
                <w:sz w:val="20"/>
                <w:szCs w:val="20"/>
                <w:lang w:eastAsia="es-PE"/>
              </w:rPr>
              <w:t>equipamientos,  medicina</w:t>
            </w:r>
            <w:proofErr w:type="gramEnd"/>
            <w:r w:rsidRPr="001B5852">
              <w:rPr>
                <w:rFonts w:asciiTheme="majorHAnsi" w:hAnsiTheme="majorHAnsi" w:cstheme="majorHAnsi"/>
                <w:color w:val="000000"/>
                <w:sz w:val="20"/>
                <w:szCs w:val="20"/>
                <w:lang w:eastAsia="es-PE"/>
              </w:rPr>
              <w:t xml:space="preserve"> y personal de la salud que atienda con enfoque intercultural.</w:t>
            </w:r>
          </w:p>
        </w:tc>
        <w:tc>
          <w:tcPr>
            <w:tcW w:w="1590" w:type="pct"/>
            <w:vMerge/>
            <w:tcBorders>
              <w:top w:val="nil"/>
              <w:left w:val="single" w:sz="4" w:space="0" w:color="auto"/>
              <w:bottom w:val="single" w:sz="4" w:space="0" w:color="auto"/>
              <w:right w:val="single" w:sz="4" w:space="0" w:color="auto"/>
            </w:tcBorders>
            <w:vAlign w:val="center"/>
            <w:hideMark/>
          </w:tcPr>
          <w:p w14:paraId="5A185BF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F2F02F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11D060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17DCC4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cobertura de los servicios básicos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6211C7E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(o) Al 2040, el acceso y cobertura a servicios básicos (agua, electricidad, etc.) es adecuado para los pueblos indígenas u originarios</w:t>
            </w:r>
          </w:p>
        </w:tc>
      </w:tr>
      <w:tr w:rsidR="00997A97" w:rsidRPr="001B5852" w14:paraId="3F8E584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991CF5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9CB2D7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Limitada cobertura y acceso de los PPIIOO a los servicios de electricidad, conectividad, </w:t>
            </w:r>
            <w:proofErr w:type="spellStart"/>
            <w:r w:rsidRPr="001B5852">
              <w:rPr>
                <w:rFonts w:asciiTheme="majorHAnsi" w:hAnsiTheme="majorHAnsi" w:cstheme="majorHAnsi"/>
                <w:sz w:val="20"/>
                <w:szCs w:val="20"/>
                <w:lang w:eastAsia="es-PE"/>
              </w:rPr>
              <w:t>vias</w:t>
            </w:r>
            <w:proofErr w:type="spellEnd"/>
            <w:r w:rsidRPr="001B5852">
              <w:rPr>
                <w:rFonts w:asciiTheme="majorHAnsi" w:hAnsiTheme="majorHAnsi" w:cstheme="majorHAnsi"/>
                <w:sz w:val="20"/>
                <w:szCs w:val="20"/>
                <w:lang w:eastAsia="es-PE"/>
              </w:rPr>
              <w:t xml:space="preserve"> de comunicación, agua y desagüe</w:t>
            </w:r>
          </w:p>
        </w:tc>
        <w:tc>
          <w:tcPr>
            <w:tcW w:w="1590" w:type="pct"/>
            <w:vMerge/>
            <w:tcBorders>
              <w:top w:val="nil"/>
              <w:left w:val="single" w:sz="4" w:space="0" w:color="auto"/>
              <w:bottom w:val="single" w:sz="4" w:space="0" w:color="auto"/>
              <w:right w:val="single" w:sz="4" w:space="0" w:color="auto"/>
            </w:tcBorders>
            <w:vAlign w:val="center"/>
            <w:hideMark/>
          </w:tcPr>
          <w:p w14:paraId="629D172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136392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2DEB56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4E2F19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formación técnica en la gestión de los servicios básicos (juntas, núcleos, etc.)</w:t>
            </w:r>
          </w:p>
        </w:tc>
        <w:tc>
          <w:tcPr>
            <w:tcW w:w="1590" w:type="pct"/>
            <w:vMerge/>
            <w:tcBorders>
              <w:top w:val="nil"/>
              <w:left w:val="single" w:sz="4" w:space="0" w:color="auto"/>
              <w:bottom w:val="single" w:sz="4" w:space="0" w:color="auto"/>
              <w:right w:val="single" w:sz="4" w:space="0" w:color="auto"/>
            </w:tcBorders>
            <w:vAlign w:val="center"/>
            <w:hideMark/>
          </w:tcPr>
          <w:p w14:paraId="5159E86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B7801B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83C20D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5C448A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acceso a los servicios básico</w:t>
            </w:r>
          </w:p>
        </w:tc>
        <w:tc>
          <w:tcPr>
            <w:tcW w:w="1590" w:type="pct"/>
            <w:vMerge/>
            <w:tcBorders>
              <w:top w:val="nil"/>
              <w:left w:val="single" w:sz="4" w:space="0" w:color="auto"/>
              <w:bottom w:val="single" w:sz="4" w:space="0" w:color="auto"/>
              <w:right w:val="single" w:sz="4" w:space="0" w:color="auto"/>
            </w:tcBorders>
            <w:vAlign w:val="center"/>
            <w:hideMark/>
          </w:tcPr>
          <w:p w14:paraId="6624C3C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315F9B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5E5869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noWrap/>
            <w:vAlign w:val="bottom"/>
            <w:hideMark/>
          </w:tcPr>
          <w:p w14:paraId="41693DE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información de los servicios básicos a los PPIIOO</w:t>
            </w:r>
          </w:p>
        </w:tc>
        <w:tc>
          <w:tcPr>
            <w:tcW w:w="1590" w:type="pct"/>
            <w:vMerge/>
            <w:tcBorders>
              <w:top w:val="nil"/>
              <w:left w:val="single" w:sz="4" w:space="0" w:color="auto"/>
              <w:bottom w:val="single" w:sz="4" w:space="0" w:color="auto"/>
              <w:right w:val="single" w:sz="4" w:space="0" w:color="auto"/>
            </w:tcBorders>
            <w:vAlign w:val="center"/>
            <w:hideMark/>
          </w:tcPr>
          <w:p w14:paraId="7D7881B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C930D5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D18C07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99C3B7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cobertura y calidad de los servicios básicos (agua)</w:t>
            </w:r>
          </w:p>
        </w:tc>
        <w:tc>
          <w:tcPr>
            <w:tcW w:w="1590" w:type="pct"/>
            <w:vMerge/>
            <w:tcBorders>
              <w:top w:val="nil"/>
              <w:left w:val="single" w:sz="4" w:space="0" w:color="auto"/>
              <w:bottom w:val="single" w:sz="4" w:space="0" w:color="auto"/>
              <w:right w:val="single" w:sz="4" w:space="0" w:color="auto"/>
            </w:tcBorders>
            <w:vAlign w:val="center"/>
            <w:hideMark/>
          </w:tcPr>
          <w:p w14:paraId="09A1505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FD9623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0739B4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E17952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Inadecuados servicios de </w:t>
            </w:r>
            <w:proofErr w:type="spellStart"/>
            <w:r w:rsidRPr="001B5852">
              <w:rPr>
                <w:rFonts w:asciiTheme="majorHAnsi" w:hAnsiTheme="majorHAnsi" w:cstheme="majorHAnsi"/>
                <w:sz w:val="20"/>
                <w:szCs w:val="20"/>
                <w:lang w:eastAsia="es-PE"/>
              </w:rPr>
              <w:t>vias</w:t>
            </w:r>
            <w:proofErr w:type="spellEnd"/>
            <w:r w:rsidRPr="001B5852">
              <w:rPr>
                <w:rFonts w:asciiTheme="majorHAnsi" w:hAnsiTheme="majorHAnsi" w:cstheme="majorHAnsi"/>
                <w:sz w:val="20"/>
                <w:szCs w:val="20"/>
                <w:lang w:eastAsia="es-PE"/>
              </w:rPr>
              <w:t xml:space="preserve"> de comunicación, conectividad y de servicios de electricidad que no consideran la realidad de los PPIIOO</w:t>
            </w:r>
          </w:p>
        </w:tc>
        <w:tc>
          <w:tcPr>
            <w:tcW w:w="1590" w:type="pct"/>
            <w:vMerge/>
            <w:tcBorders>
              <w:top w:val="nil"/>
              <w:left w:val="single" w:sz="4" w:space="0" w:color="auto"/>
              <w:bottom w:val="single" w:sz="4" w:space="0" w:color="auto"/>
              <w:right w:val="single" w:sz="4" w:space="0" w:color="auto"/>
            </w:tcBorders>
            <w:vAlign w:val="center"/>
            <w:hideMark/>
          </w:tcPr>
          <w:p w14:paraId="19C1EE2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E1AC82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198FBD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501711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Limitado acceso al servicio de conectividad y </w:t>
            </w:r>
            <w:proofErr w:type="spellStart"/>
            <w:r w:rsidRPr="001B5852">
              <w:rPr>
                <w:rFonts w:asciiTheme="majorHAnsi" w:hAnsiTheme="majorHAnsi" w:cstheme="majorHAnsi"/>
                <w:color w:val="000000"/>
                <w:sz w:val="20"/>
                <w:szCs w:val="20"/>
                <w:lang w:eastAsia="es-PE"/>
              </w:rPr>
              <w:t>vias</w:t>
            </w:r>
            <w:proofErr w:type="spellEnd"/>
            <w:r w:rsidRPr="001B5852">
              <w:rPr>
                <w:rFonts w:asciiTheme="majorHAnsi" w:hAnsiTheme="majorHAnsi" w:cstheme="majorHAnsi"/>
                <w:color w:val="000000"/>
                <w:sz w:val="20"/>
                <w:szCs w:val="20"/>
                <w:lang w:eastAsia="es-PE"/>
              </w:rPr>
              <w:t xml:space="preserve"> de comunicación (terrestre y fluvial)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135C7C5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 Al 2040, se cuenta con acceso al servicio de conectividad y vías de comunicación adecuadas</w:t>
            </w:r>
          </w:p>
        </w:tc>
      </w:tr>
      <w:tr w:rsidR="00997A97" w:rsidRPr="001B5852" w14:paraId="10AFD36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47E7DD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3AEF8A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Limitado acceso a las </w:t>
            </w:r>
            <w:proofErr w:type="spellStart"/>
            <w:r w:rsidRPr="001B5852">
              <w:rPr>
                <w:rFonts w:asciiTheme="majorHAnsi" w:hAnsiTheme="majorHAnsi" w:cstheme="majorHAnsi"/>
                <w:color w:val="000000"/>
                <w:sz w:val="20"/>
                <w:szCs w:val="20"/>
                <w:lang w:eastAsia="es-PE"/>
              </w:rPr>
              <w:t>vias</w:t>
            </w:r>
            <w:proofErr w:type="spellEnd"/>
            <w:r w:rsidRPr="001B5852">
              <w:rPr>
                <w:rFonts w:asciiTheme="majorHAnsi" w:hAnsiTheme="majorHAnsi" w:cstheme="majorHAnsi"/>
                <w:color w:val="000000"/>
                <w:sz w:val="20"/>
                <w:szCs w:val="20"/>
                <w:lang w:eastAsia="es-PE"/>
              </w:rPr>
              <w:t xml:space="preserve"> de comunicación, conectividad, agua y desagüe y servicios de electricidad.</w:t>
            </w:r>
          </w:p>
        </w:tc>
        <w:tc>
          <w:tcPr>
            <w:tcW w:w="1590" w:type="pct"/>
            <w:vMerge/>
            <w:tcBorders>
              <w:top w:val="nil"/>
              <w:left w:val="single" w:sz="4" w:space="0" w:color="auto"/>
              <w:bottom w:val="single" w:sz="4" w:space="0" w:color="auto"/>
              <w:right w:val="single" w:sz="4" w:space="0" w:color="auto"/>
            </w:tcBorders>
            <w:vAlign w:val="center"/>
            <w:hideMark/>
          </w:tcPr>
          <w:p w14:paraId="2A86CE9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57F2D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44E669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EC1B97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Inadecuados servicios de </w:t>
            </w:r>
            <w:proofErr w:type="spellStart"/>
            <w:r w:rsidRPr="001B5852">
              <w:rPr>
                <w:rFonts w:asciiTheme="majorHAnsi" w:hAnsiTheme="majorHAnsi" w:cstheme="majorHAnsi"/>
                <w:color w:val="000000"/>
                <w:sz w:val="20"/>
                <w:szCs w:val="20"/>
                <w:lang w:eastAsia="es-PE"/>
              </w:rPr>
              <w:t>vias</w:t>
            </w:r>
            <w:proofErr w:type="spellEnd"/>
            <w:r w:rsidRPr="001B5852">
              <w:rPr>
                <w:rFonts w:asciiTheme="majorHAnsi" w:hAnsiTheme="majorHAnsi" w:cstheme="majorHAnsi"/>
                <w:color w:val="000000"/>
                <w:sz w:val="20"/>
                <w:szCs w:val="20"/>
                <w:lang w:eastAsia="es-PE"/>
              </w:rPr>
              <w:t xml:space="preserve"> de comunicación, conectividad, agua y desagüe y del servicio de electricidad.</w:t>
            </w:r>
          </w:p>
        </w:tc>
        <w:tc>
          <w:tcPr>
            <w:tcW w:w="1590" w:type="pct"/>
            <w:vMerge/>
            <w:tcBorders>
              <w:top w:val="nil"/>
              <w:left w:val="single" w:sz="4" w:space="0" w:color="auto"/>
              <w:bottom w:val="single" w:sz="4" w:space="0" w:color="auto"/>
              <w:right w:val="single" w:sz="4" w:space="0" w:color="auto"/>
            </w:tcBorders>
            <w:vAlign w:val="center"/>
            <w:hideMark/>
          </w:tcPr>
          <w:p w14:paraId="38F40C0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E2BB65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AF0663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38E876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Limitado acceso a los servicios de conectividad y </w:t>
            </w:r>
            <w:proofErr w:type="spellStart"/>
            <w:r w:rsidRPr="001B5852">
              <w:rPr>
                <w:rFonts w:asciiTheme="majorHAnsi" w:hAnsiTheme="majorHAnsi" w:cstheme="majorHAnsi"/>
                <w:sz w:val="20"/>
                <w:szCs w:val="20"/>
                <w:lang w:eastAsia="es-PE"/>
              </w:rPr>
              <w:t>vias</w:t>
            </w:r>
            <w:proofErr w:type="spellEnd"/>
            <w:r w:rsidRPr="001B5852">
              <w:rPr>
                <w:rFonts w:asciiTheme="majorHAnsi" w:hAnsiTheme="majorHAnsi" w:cstheme="majorHAnsi"/>
                <w:sz w:val="20"/>
                <w:szCs w:val="20"/>
                <w:lang w:eastAsia="es-PE"/>
              </w:rPr>
              <w:t xml:space="preserve"> de comunicación</w:t>
            </w:r>
          </w:p>
        </w:tc>
        <w:tc>
          <w:tcPr>
            <w:tcW w:w="1590" w:type="pct"/>
            <w:vMerge/>
            <w:tcBorders>
              <w:top w:val="nil"/>
              <w:left w:val="single" w:sz="4" w:space="0" w:color="auto"/>
              <w:bottom w:val="single" w:sz="4" w:space="0" w:color="auto"/>
              <w:right w:val="single" w:sz="4" w:space="0" w:color="auto"/>
            </w:tcBorders>
            <w:vAlign w:val="center"/>
            <w:hideMark/>
          </w:tcPr>
          <w:p w14:paraId="3DEC52A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C19BD2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DFF3A7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372C1A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acceso de los PPIIOO a programas de vivienda.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47CA02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(q) Al 2040, se cuenta con acceso a programas de vivienda acordes a la realidad de los pueblos indígenas u originarios.</w:t>
            </w:r>
          </w:p>
        </w:tc>
      </w:tr>
      <w:tr w:rsidR="00997A97" w:rsidRPr="001B5852" w14:paraId="5DE6843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279929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CF8E75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Escaso programas de vivienda con enfoque intercultural</w:t>
            </w:r>
          </w:p>
        </w:tc>
        <w:tc>
          <w:tcPr>
            <w:tcW w:w="1590" w:type="pct"/>
            <w:vMerge/>
            <w:tcBorders>
              <w:top w:val="nil"/>
              <w:left w:val="single" w:sz="4" w:space="0" w:color="auto"/>
              <w:bottom w:val="single" w:sz="4" w:space="0" w:color="auto"/>
              <w:right w:val="single" w:sz="4" w:space="0" w:color="auto"/>
            </w:tcBorders>
            <w:vAlign w:val="center"/>
            <w:hideMark/>
          </w:tcPr>
          <w:p w14:paraId="03D001E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E46392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F6BF94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C468F2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acceso y acondicionamiento cultural de los programas de vivienda a los PPIIOO</w:t>
            </w:r>
          </w:p>
        </w:tc>
        <w:tc>
          <w:tcPr>
            <w:tcW w:w="1590" w:type="pct"/>
            <w:vMerge/>
            <w:tcBorders>
              <w:top w:val="nil"/>
              <w:left w:val="single" w:sz="4" w:space="0" w:color="auto"/>
              <w:bottom w:val="single" w:sz="4" w:space="0" w:color="auto"/>
              <w:right w:val="single" w:sz="4" w:space="0" w:color="auto"/>
            </w:tcBorders>
            <w:vAlign w:val="center"/>
            <w:hideMark/>
          </w:tcPr>
          <w:p w14:paraId="59EDAE5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6CFCFDB" w14:textId="77777777" w:rsidTr="00997A97">
        <w:trPr>
          <w:trHeight w:val="936"/>
        </w:trPr>
        <w:tc>
          <w:tcPr>
            <w:tcW w:w="1591" w:type="pct"/>
            <w:vMerge/>
            <w:tcBorders>
              <w:top w:val="nil"/>
              <w:left w:val="single" w:sz="4" w:space="0" w:color="auto"/>
              <w:bottom w:val="single" w:sz="4" w:space="0" w:color="auto"/>
              <w:right w:val="single" w:sz="4" w:space="0" w:color="auto"/>
            </w:tcBorders>
            <w:vAlign w:val="center"/>
            <w:hideMark/>
          </w:tcPr>
          <w:p w14:paraId="370AE56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80EA92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Limitados programas y proyectos sociales que no consideran la realidad y necesidades de los pueblos indígenas u originarias para su acceso (Requisitos, cobertura)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257B509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(r) Al 2040, los programas y proyectos sociales consideran las realidades y necesidades de los pueblos indígenas u originarios. Además, la focalización y requisitos de acceso son adecuados para los pueblos indígenas u originarios. </w:t>
            </w:r>
          </w:p>
        </w:tc>
      </w:tr>
      <w:tr w:rsidR="00997A97" w:rsidRPr="001B5852" w14:paraId="75BAA9A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D65C8F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4DBA5B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cobertura y descentralización de los programas y proyectos sociales del Estado</w:t>
            </w:r>
          </w:p>
        </w:tc>
        <w:tc>
          <w:tcPr>
            <w:tcW w:w="1590" w:type="pct"/>
            <w:vMerge/>
            <w:tcBorders>
              <w:top w:val="nil"/>
              <w:left w:val="single" w:sz="4" w:space="0" w:color="auto"/>
              <w:bottom w:val="single" w:sz="4" w:space="0" w:color="auto"/>
              <w:right w:val="single" w:sz="4" w:space="0" w:color="auto"/>
            </w:tcBorders>
            <w:vAlign w:val="center"/>
            <w:hideMark/>
          </w:tcPr>
          <w:p w14:paraId="29712C3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39760E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0C2E5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F596C3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Limitados Programas / proyectos sociales que no consideran la realidad y necesidades de los pueblos indígenas u originarias para su acceso</w:t>
            </w:r>
          </w:p>
        </w:tc>
        <w:tc>
          <w:tcPr>
            <w:tcW w:w="1590" w:type="pct"/>
            <w:vMerge/>
            <w:tcBorders>
              <w:top w:val="nil"/>
              <w:left w:val="single" w:sz="4" w:space="0" w:color="auto"/>
              <w:bottom w:val="single" w:sz="4" w:space="0" w:color="auto"/>
              <w:right w:val="single" w:sz="4" w:space="0" w:color="auto"/>
            </w:tcBorders>
            <w:vAlign w:val="center"/>
            <w:hideMark/>
          </w:tcPr>
          <w:p w14:paraId="749A03F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A0587A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16DDBC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E955B4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Inadecuada focalización de los programas sociales respecto a los PPIIOO (criterios de pobreza)</w:t>
            </w:r>
          </w:p>
        </w:tc>
        <w:tc>
          <w:tcPr>
            <w:tcW w:w="1590" w:type="pct"/>
            <w:vMerge/>
            <w:tcBorders>
              <w:top w:val="nil"/>
              <w:left w:val="single" w:sz="4" w:space="0" w:color="auto"/>
              <w:bottom w:val="single" w:sz="4" w:space="0" w:color="auto"/>
              <w:right w:val="single" w:sz="4" w:space="0" w:color="auto"/>
            </w:tcBorders>
            <w:vAlign w:val="center"/>
            <w:hideMark/>
          </w:tcPr>
          <w:p w14:paraId="62DB818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AE170D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1325A4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3BD2CC1"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Programas / proyectos sociales que no consideran la realidad y necesidades de los pueblos indígenas u originarias para su acceso </w:t>
            </w:r>
          </w:p>
        </w:tc>
        <w:tc>
          <w:tcPr>
            <w:tcW w:w="1590" w:type="pct"/>
            <w:vMerge/>
            <w:tcBorders>
              <w:top w:val="nil"/>
              <w:left w:val="single" w:sz="4" w:space="0" w:color="auto"/>
              <w:bottom w:val="single" w:sz="4" w:space="0" w:color="auto"/>
              <w:right w:val="single" w:sz="4" w:space="0" w:color="auto"/>
            </w:tcBorders>
            <w:vAlign w:val="center"/>
            <w:hideMark/>
          </w:tcPr>
          <w:p w14:paraId="6B6ACA5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F1503B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5B24D5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44E7BE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Programas y proyectos de desarrollo social del Estado no consideran la realidad y condiciones de los PPIIOO para su acceso </w:t>
            </w:r>
          </w:p>
        </w:tc>
        <w:tc>
          <w:tcPr>
            <w:tcW w:w="1590" w:type="pct"/>
            <w:vMerge/>
            <w:tcBorders>
              <w:top w:val="nil"/>
              <w:left w:val="single" w:sz="4" w:space="0" w:color="auto"/>
              <w:bottom w:val="single" w:sz="4" w:space="0" w:color="auto"/>
              <w:right w:val="single" w:sz="4" w:space="0" w:color="auto"/>
            </w:tcBorders>
            <w:vAlign w:val="center"/>
            <w:hideMark/>
          </w:tcPr>
          <w:p w14:paraId="21F3BFE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64178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43C495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7D566F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Inadecuada focalización de los programas sociales respecto a los PPIIOO</w:t>
            </w:r>
          </w:p>
        </w:tc>
        <w:tc>
          <w:tcPr>
            <w:tcW w:w="1590" w:type="pct"/>
            <w:vMerge/>
            <w:tcBorders>
              <w:top w:val="nil"/>
              <w:left w:val="single" w:sz="4" w:space="0" w:color="auto"/>
              <w:bottom w:val="single" w:sz="4" w:space="0" w:color="auto"/>
              <w:right w:val="single" w:sz="4" w:space="0" w:color="auto"/>
            </w:tcBorders>
            <w:vAlign w:val="center"/>
            <w:hideMark/>
          </w:tcPr>
          <w:p w14:paraId="70DCEB7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8A318D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8A7DD3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ADDA9C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Limitado acceso a los programas y proyectos sociales </w:t>
            </w:r>
          </w:p>
        </w:tc>
        <w:tc>
          <w:tcPr>
            <w:tcW w:w="1590" w:type="pct"/>
            <w:vMerge/>
            <w:tcBorders>
              <w:top w:val="nil"/>
              <w:left w:val="single" w:sz="4" w:space="0" w:color="auto"/>
              <w:bottom w:val="single" w:sz="4" w:space="0" w:color="auto"/>
              <w:right w:val="single" w:sz="4" w:space="0" w:color="auto"/>
            </w:tcBorders>
            <w:vAlign w:val="center"/>
            <w:hideMark/>
          </w:tcPr>
          <w:p w14:paraId="04C6C5E8"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049636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3FDD05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B2E95B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Programas y proyectos sociales no consideran la realidad y necesidades de los pueblos indígenas u originarias (enfoque intercultural)</w:t>
            </w:r>
          </w:p>
        </w:tc>
        <w:tc>
          <w:tcPr>
            <w:tcW w:w="1590" w:type="pct"/>
            <w:vMerge/>
            <w:tcBorders>
              <w:top w:val="nil"/>
              <w:left w:val="single" w:sz="4" w:space="0" w:color="auto"/>
              <w:bottom w:val="single" w:sz="4" w:space="0" w:color="auto"/>
              <w:right w:val="single" w:sz="4" w:space="0" w:color="auto"/>
            </w:tcBorders>
            <w:vAlign w:val="center"/>
            <w:hideMark/>
          </w:tcPr>
          <w:p w14:paraId="053152F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B6DF4F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A77B97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E13E466"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Requisitos y exigencias de acceso a proyectos y programas sociales no es acorde con la realidad de los PPIIOO</w:t>
            </w:r>
          </w:p>
        </w:tc>
        <w:tc>
          <w:tcPr>
            <w:tcW w:w="1590" w:type="pct"/>
            <w:vMerge/>
            <w:tcBorders>
              <w:top w:val="nil"/>
              <w:left w:val="single" w:sz="4" w:space="0" w:color="auto"/>
              <w:bottom w:val="single" w:sz="4" w:space="0" w:color="auto"/>
              <w:right w:val="single" w:sz="4" w:space="0" w:color="auto"/>
            </w:tcBorders>
            <w:vAlign w:val="center"/>
            <w:hideMark/>
          </w:tcPr>
          <w:p w14:paraId="6C2DFDC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5385EC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45B85C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627887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Programas y proyectos sociales no consideran la realidad y necesidades de los pueblos indígenas u originarias para su acceso</w:t>
            </w:r>
          </w:p>
        </w:tc>
        <w:tc>
          <w:tcPr>
            <w:tcW w:w="1590" w:type="pct"/>
            <w:vMerge/>
            <w:tcBorders>
              <w:top w:val="nil"/>
              <w:left w:val="single" w:sz="4" w:space="0" w:color="auto"/>
              <w:bottom w:val="single" w:sz="4" w:space="0" w:color="auto"/>
              <w:right w:val="single" w:sz="4" w:space="0" w:color="auto"/>
            </w:tcBorders>
            <w:vAlign w:val="center"/>
            <w:hideMark/>
          </w:tcPr>
          <w:p w14:paraId="75AB3C6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8DBB01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E99F18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2D4C3E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respeto y reconocimiento de la Institucionalidad de justicia intercultural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76D582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(s) Al 2040, existe respeto y reconocimiento de la justicia comunal. Además, esta guarda una apropiada articulación con la justicia ordinaria</w:t>
            </w:r>
          </w:p>
        </w:tc>
      </w:tr>
      <w:tr w:rsidR="00997A97" w:rsidRPr="001B5852" w14:paraId="473ACCF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EFEB5E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C96039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Fortalecer la jurisdicción indígena/comunal respecto a la oficial</w:t>
            </w:r>
          </w:p>
        </w:tc>
        <w:tc>
          <w:tcPr>
            <w:tcW w:w="1590" w:type="pct"/>
            <w:vMerge/>
            <w:tcBorders>
              <w:top w:val="nil"/>
              <w:left w:val="single" w:sz="4" w:space="0" w:color="auto"/>
              <w:bottom w:val="single" w:sz="4" w:space="0" w:color="auto"/>
              <w:right w:val="single" w:sz="4" w:space="0" w:color="auto"/>
            </w:tcBorders>
            <w:vAlign w:val="center"/>
            <w:hideMark/>
          </w:tcPr>
          <w:p w14:paraId="62147E3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6859B1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5D5D00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69BAF5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Débil articulación de la justicia indígena/comunal con la justicia oficial</w:t>
            </w:r>
          </w:p>
        </w:tc>
        <w:tc>
          <w:tcPr>
            <w:tcW w:w="1590" w:type="pct"/>
            <w:vMerge/>
            <w:tcBorders>
              <w:top w:val="nil"/>
              <w:left w:val="single" w:sz="4" w:space="0" w:color="auto"/>
              <w:bottom w:val="single" w:sz="4" w:space="0" w:color="auto"/>
              <w:right w:val="single" w:sz="4" w:space="0" w:color="auto"/>
            </w:tcBorders>
            <w:vAlign w:val="center"/>
            <w:hideMark/>
          </w:tcPr>
          <w:p w14:paraId="7DA3231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C77672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E9CBA9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DB02ED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especialistas legales en derechos de los PPIIOO</w:t>
            </w:r>
          </w:p>
        </w:tc>
        <w:tc>
          <w:tcPr>
            <w:tcW w:w="1590" w:type="pct"/>
            <w:vMerge/>
            <w:tcBorders>
              <w:top w:val="nil"/>
              <w:left w:val="single" w:sz="4" w:space="0" w:color="auto"/>
              <w:bottom w:val="single" w:sz="4" w:space="0" w:color="auto"/>
              <w:right w:val="single" w:sz="4" w:space="0" w:color="auto"/>
            </w:tcBorders>
            <w:vAlign w:val="center"/>
            <w:hideMark/>
          </w:tcPr>
          <w:p w14:paraId="4B00E5A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D3CE87C"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auto" w:fill="auto"/>
            <w:vAlign w:val="center"/>
            <w:hideMark/>
          </w:tcPr>
          <w:p w14:paraId="0BBD0615" w14:textId="77777777" w:rsidR="00997A97" w:rsidRPr="001B5852" w:rsidRDefault="00997A97" w:rsidP="00BC70C8">
            <w:pPr>
              <w:jc w:val="center"/>
              <w:rPr>
                <w:rFonts w:asciiTheme="majorHAnsi" w:hAnsiTheme="majorHAnsi" w:cstheme="majorHAnsi"/>
                <w:color w:val="000000"/>
                <w:sz w:val="20"/>
                <w:szCs w:val="20"/>
                <w:lang w:eastAsia="es-PE"/>
              </w:rPr>
            </w:pPr>
            <w:r w:rsidRPr="005462CE">
              <w:rPr>
                <w:rFonts w:asciiTheme="majorHAnsi" w:hAnsiTheme="majorHAnsi" w:cstheme="majorHAnsi"/>
                <w:color w:val="000000"/>
                <w:sz w:val="20"/>
                <w:szCs w:val="20"/>
                <w:lang w:eastAsia="es-PE"/>
              </w:rPr>
              <w:t>Limitadas condiciones para el desarrollo económico sostenible y solidario de los pueblos indígenas u originarios</w:t>
            </w:r>
          </w:p>
        </w:tc>
        <w:tc>
          <w:tcPr>
            <w:tcW w:w="1819" w:type="pct"/>
            <w:tcBorders>
              <w:top w:val="nil"/>
              <w:left w:val="nil"/>
              <w:bottom w:val="single" w:sz="4" w:space="0" w:color="auto"/>
              <w:right w:val="single" w:sz="4" w:space="0" w:color="auto"/>
            </w:tcBorders>
            <w:shd w:val="clear" w:color="auto" w:fill="auto"/>
            <w:vAlign w:val="center"/>
            <w:hideMark/>
          </w:tcPr>
          <w:p w14:paraId="6D9F0F0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Limitados programas y proyectos de desarrollo rural productivo para los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A111AC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 Al 2040, los pueblos indígenas u originarios cuentan con diversos programas y proyectos productivos para su beneficio y desarrollo económico</w:t>
            </w:r>
          </w:p>
        </w:tc>
      </w:tr>
      <w:tr w:rsidR="00997A97" w:rsidRPr="001B5852" w14:paraId="41BF3A4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4AFAC9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27E25D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difusión de programa productivos y aumento de cobertura</w:t>
            </w:r>
          </w:p>
        </w:tc>
        <w:tc>
          <w:tcPr>
            <w:tcW w:w="1590" w:type="pct"/>
            <w:vMerge/>
            <w:tcBorders>
              <w:top w:val="nil"/>
              <w:left w:val="single" w:sz="4" w:space="0" w:color="auto"/>
              <w:bottom w:val="single" w:sz="4" w:space="0" w:color="auto"/>
              <w:right w:val="single" w:sz="4" w:space="0" w:color="auto"/>
            </w:tcBorders>
            <w:vAlign w:val="center"/>
            <w:hideMark/>
          </w:tcPr>
          <w:p w14:paraId="4C7F1115"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6E6B09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02AB17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0E72AF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promoción del desarrollo de iniciativas productivas en beneficio de los PPIIOO</w:t>
            </w:r>
          </w:p>
        </w:tc>
        <w:tc>
          <w:tcPr>
            <w:tcW w:w="1590" w:type="pct"/>
            <w:vMerge/>
            <w:tcBorders>
              <w:top w:val="nil"/>
              <w:left w:val="single" w:sz="4" w:space="0" w:color="auto"/>
              <w:bottom w:val="single" w:sz="4" w:space="0" w:color="auto"/>
              <w:right w:val="single" w:sz="4" w:space="0" w:color="auto"/>
            </w:tcBorders>
            <w:vAlign w:val="center"/>
            <w:hideMark/>
          </w:tcPr>
          <w:p w14:paraId="1F687F4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54826B2" w14:textId="77777777" w:rsidTr="00997A97">
        <w:trPr>
          <w:trHeight w:val="864"/>
        </w:trPr>
        <w:tc>
          <w:tcPr>
            <w:tcW w:w="1591" w:type="pct"/>
            <w:vMerge/>
            <w:tcBorders>
              <w:top w:val="nil"/>
              <w:left w:val="single" w:sz="4" w:space="0" w:color="auto"/>
              <w:bottom w:val="single" w:sz="4" w:space="0" w:color="auto"/>
              <w:right w:val="single" w:sz="4" w:space="0" w:color="auto"/>
            </w:tcBorders>
            <w:vAlign w:val="center"/>
            <w:hideMark/>
          </w:tcPr>
          <w:p w14:paraId="5B1056E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1CE1FC6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Limitados Programas / proyectos productivos que no consideran la realidad y necesidades de los pueblos indígenas u originarias para su acceso (Requisitos, cobertura)</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249C251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(b) Al 2040, los requisitos para el acceso a los diversos programas y proyectos productivos se dan </w:t>
            </w:r>
            <w:r w:rsidRPr="001B5852">
              <w:rPr>
                <w:rFonts w:asciiTheme="majorHAnsi" w:hAnsiTheme="majorHAnsi" w:cstheme="majorHAnsi"/>
                <w:color w:val="000000"/>
                <w:sz w:val="20"/>
                <w:szCs w:val="20"/>
                <w:lang w:eastAsia="es-PE"/>
              </w:rPr>
              <w:lastRenderedPageBreak/>
              <w:t>acorde a las realidades y necesidades de los pueblos indígenas u originarios</w:t>
            </w:r>
          </w:p>
        </w:tc>
      </w:tr>
      <w:tr w:rsidR="00997A97" w:rsidRPr="001B5852" w14:paraId="40E56A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C0142C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76A693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Requisitos para acceso a programas/proyectos no acordes a la realidad de los PPIIOO </w:t>
            </w:r>
          </w:p>
        </w:tc>
        <w:tc>
          <w:tcPr>
            <w:tcW w:w="1590" w:type="pct"/>
            <w:vMerge/>
            <w:tcBorders>
              <w:top w:val="nil"/>
              <w:left w:val="single" w:sz="4" w:space="0" w:color="auto"/>
              <w:bottom w:val="single" w:sz="4" w:space="0" w:color="auto"/>
              <w:right w:val="single" w:sz="4" w:space="0" w:color="auto"/>
            </w:tcBorders>
            <w:vAlign w:val="center"/>
            <w:hideMark/>
          </w:tcPr>
          <w:p w14:paraId="38521B1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B1CD43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C22D09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EA7FB9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Inadecuados requisitos y exigencias respecto a ser contraparte para acceder a proyectos y programas,</w:t>
            </w:r>
          </w:p>
        </w:tc>
        <w:tc>
          <w:tcPr>
            <w:tcW w:w="1590" w:type="pct"/>
            <w:vMerge/>
            <w:tcBorders>
              <w:top w:val="nil"/>
              <w:left w:val="single" w:sz="4" w:space="0" w:color="auto"/>
              <w:bottom w:val="single" w:sz="4" w:space="0" w:color="auto"/>
              <w:right w:val="single" w:sz="4" w:space="0" w:color="auto"/>
            </w:tcBorders>
            <w:vAlign w:val="center"/>
            <w:hideMark/>
          </w:tcPr>
          <w:p w14:paraId="2D6C343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E3C04C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C06037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5DBFE2F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difusión de los requisitos y criterios de acceso a programas productivos</w:t>
            </w:r>
          </w:p>
        </w:tc>
        <w:tc>
          <w:tcPr>
            <w:tcW w:w="1590" w:type="pct"/>
            <w:vMerge/>
            <w:tcBorders>
              <w:top w:val="nil"/>
              <w:left w:val="single" w:sz="4" w:space="0" w:color="auto"/>
              <w:bottom w:val="single" w:sz="4" w:space="0" w:color="auto"/>
              <w:right w:val="single" w:sz="4" w:space="0" w:color="auto"/>
            </w:tcBorders>
            <w:vAlign w:val="center"/>
            <w:hideMark/>
          </w:tcPr>
          <w:p w14:paraId="2574004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55AC8F6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F91183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4C5AFDFA"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apoyo y fomento para el desarrollo de la actividad productiva y empresarial de las comunidades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59CE2D4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(c) Al 2040, existe un vasto apoyo y fomento de iniciativas productivas de PPIIOO</w:t>
            </w:r>
          </w:p>
        </w:tc>
      </w:tr>
      <w:tr w:rsidR="00997A97" w:rsidRPr="001B5852" w14:paraId="639452E6"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806579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65BB27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Incentivar el desarrollo de las actividades económicas e iniciativas productivas en beneficio de los PPIIOO</w:t>
            </w:r>
          </w:p>
        </w:tc>
        <w:tc>
          <w:tcPr>
            <w:tcW w:w="1590" w:type="pct"/>
            <w:vMerge/>
            <w:tcBorders>
              <w:top w:val="nil"/>
              <w:left w:val="single" w:sz="4" w:space="0" w:color="auto"/>
              <w:bottom w:val="single" w:sz="4" w:space="0" w:color="auto"/>
              <w:right w:val="single" w:sz="4" w:space="0" w:color="auto"/>
            </w:tcBorders>
            <w:vAlign w:val="center"/>
            <w:hideMark/>
          </w:tcPr>
          <w:p w14:paraId="06D990C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76509C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C3D204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00B9AF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fomento del valor agregado a la producción y actividades económicas de los PPIIOO</w:t>
            </w:r>
          </w:p>
        </w:tc>
        <w:tc>
          <w:tcPr>
            <w:tcW w:w="1590" w:type="pct"/>
            <w:vMerge/>
            <w:tcBorders>
              <w:top w:val="nil"/>
              <w:left w:val="single" w:sz="4" w:space="0" w:color="auto"/>
              <w:bottom w:val="single" w:sz="4" w:space="0" w:color="auto"/>
              <w:right w:val="single" w:sz="4" w:space="0" w:color="auto"/>
            </w:tcBorders>
            <w:vAlign w:val="center"/>
            <w:hideMark/>
          </w:tcPr>
          <w:p w14:paraId="3844831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4E27FD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A33FE2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7A97A6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Escasos mecanismos para la generación de valor agregado a los productos generados por los PPIIOO</w:t>
            </w:r>
          </w:p>
        </w:tc>
        <w:tc>
          <w:tcPr>
            <w:tcW w:w="1590" w:type="pct"/>
            <w:vMerge/>
            <w:tcBorders>
              <w:top w:val="nil"/>
              <w:left w:val="single" w:sz="4" w:space="0" w:color="auto"/>
              <w:bottom w:val="single" w:sz="4" w:space="0" w:color="auto"/>
              <w:right w:val="single" w:sz="4" w:space="0" w:color="auto"/>
            </w:tcBorders>
            <w:vAlign w:val="center"/>
            <w:hideMark/>
          </w:tcPr>
          <w:p w14:paraId="3BCA8F2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75F8C5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04F4F8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DAB6BA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Limitados proyectos productivos que aprovechan productos y potencialidades económicas locales</w:t>
            </w:r>
          </w:p>
        </w:tc>
        <w:tc>
          <w:tcPr>
            <w:tcW w:w="1590" w:type="pct"/>
            <w:vMerge/>
            <w:tcBorders>
              <w:top w:val="nil"/>
              <w:left w:val="single" w:sz="4" w:space="0" w:color="auto"/>
              <w:bottom w:val="single" w:sz="4" w:space="0" w:color="auto"/>
              <w:right w:val="single" w:sz="4" w:space="0" w:color="auto"/>
            </w:tcBorders>
            <w:vAlign w:val="center"/>
            <w:hideMark/>
          </w:tcPr>
          <w:p w14:paraId="144EA012"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382FEF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7968E4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5DC78D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Escasos mecanismos de financiamiento para iniciativas productivas acorde a la realidad de los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6144AB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(d) Al 2040, existen diversos mecanismos de financiamiento a los que pueden acceder los pueblos indígenas u originarios para el desarrollo de sus iniciativas productivas</w:t>
            </w:r>
          </w:p>
        </w:tc>
      </w:tr>
      <w:tr w:rsidR="00997A97" w:rsidRPr="001B5852" w14:paraId="5F5D242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37BEAE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3F04B7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financiamiento /subsidios y beneficios tributarios para desarrollar economía indígena</w:t>
            </w:r>
          </w:p>
        </w:tc>
        <w:tc>
          <w:tcPr>
            <w:tcW w:w="1590" w:type="pct"/>
            <w:vMerge/>
            <w:tcBorders>
              <w:top w:val="nil"/>
              <w:left w:val="single" w:sz="4" w:space="0" w:color="auto"/>
              <w:bottom w:val="single" w:sz="4" w:space="0" w:color="auto"/>
              <w:right w:val="single" w:sz="4" w:space="0" w:color="auto"/>
            </w:tcBorders>
            <w:vAlign w:val="center"/>
            <w:hideMark/>
          </w:tcPr>
          <w:p w14:paraId="448C8F2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2CE7C8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34113E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2A685E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financiamiento /subsidios y beneficios tributarios para desarrollar economía indígena</w:t>
            </w:r>
          </w:p>
        </w:tc>
        <w:tc>
          <w:tcPr>
            <w:tcW w:w="1590" w:type="pct"/>
            <w:vMerge/>
            <w:tcBorders>
              <w:top w:val="nil"/>
              <w:left w:val="single" w:sz="4" w:space="0" w:color="auto"/>
              <w:bottom w:val="single" w:sz="4" w:space="0" w:color="auto"/>
              <w:right w:val="single" w:sz="4" w:space="0" w:color="auto"/>
            </w:tcBorders>
            <w:vAlign w:val="center"/>
            <w:hideMark/>
          </w:tcPr>
          <w:p w14:paraId="096BACB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17C01E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68BB41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8888B8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Limitados mecanismos de articulación a mercados para los productos con valor agregado de los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295EB61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(e) Al 2040, los pueblos indígenas u originarios cuentan con mecanismos accesibles para la articulación a mercados</w:t>
            </w:r>
          </w:p>
        </w:tc>
      </w:tr>
      <w:tr w:rsidR="00997A97" w:rsidRPr="001B5852" w14:paraId="1A50EDC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D6185D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159105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Insuficientes mecanismos de articulación a mercados (requisitos y cobertura).</w:t>
            </w:r>
          </w:p>
        </w:tc>
        <w:tc>
          <w:tcPr>
            <w:tcW w:w="1590" w:type="pct"/>
            <w:vMerge/>
            <w:tcBorders>
              <w:top w:val="nil"/>
              <w:left w:val="single" w:sz="4" w:space="0" w:color="auto"/>
              <w:bottom w:val="single" w:sz="4" w:space="0" w:color="auto"/>
              <w:right w:val="single" w:sz="4" w:space="0" w:color="auto"/>
            </w:tcBorders>
            <w:vAlign w:val="center"/>
            <w:hideMark/>
          </w:tcPr>
          <w:p w14:paraId="70D4446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F8A7A3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DBD996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DB3805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Insuficientes oportunidades de acceso a mercados (turismo vivencial)</w:t>
            </w:r>
          </w:p>
        </w:tc>
        <w:tc>
          <w:tcPr>
            <w:tcW w:w="1590" w:type="pct"/>
            <w:vMerge/>
            <w:tcBorders>
              <w:top w:val="nil"/>
              <w:left w:val="single" w:sz="4" w:space="0" w:color="auto"/>
              <w:bottom w:val="single" w:sz="4" w:space="0" w:color="auto"/>
              <w:right w:val="single" w:sz="4" w:space="0" w:color="auto"/>
            </w:tcBorders>
            <w:vAlign w:val="center"/>
            <w:hideMark/>
          </w:tcPr>
          <w:p w14:paraId="4A4EE3E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77DEAC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E7EC97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10403B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 xml:space="preserve"> Insuficientes mecanismos de articulación a mercados</w:t>
            </w:r>
          </w:p>
        </w:tc>
        <w:tc>
          <w:tcPr>
            <w:tcW w:w="1590" w:type="pct"/>
            <w:vMerge/>
            <w:tcBorders>
              <w:top w:val="nil"/>
              <w:left w:val="single" w:sz="4" w:space="0" w:color="auto"/>
              <w:bottom w:val="single" w:sz="4" w:space="0" w:color="auto"/>
              <w:right w:val="single" w:sz="4" w:space="0" w:color="auto"/>
            </w:tcBorders>
            <w:vAlign w:val="center"/>
            <w:hideMark/>
          </w:tcPr>
          <w:p w14:paraId="020F7EBE"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E731EA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4A4D77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2EBEFA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Limitados mecanismos de articulación a mercados para los productos de los PPIIOO</w:t>
            </w:r>
          </w:p>
        </w:tc>
        <w:tc>
          <w:tcPr>
            <w:tcW w:w="1590" w:type="pct"/>
            <w:vMerge/>
            <w:tcBorders>
              <w:top w:val="nil"/>
              <w:left w:val="single" w:sz="4" w:space="0" w:color="auto"/>
              <w:bottom w:val="single" w:sz="4" w:space="0" w:color="auto"/>
              <w:right w:val="single" w:sz="4" w:space="0" w:color="auto"/>
            </w:tcBorders>
            <w:vAlign w:val="center"/>
            <w:hideMark/>
          </w:tcPr>
          <w:p w14:paraId="10552B8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23DE412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16AB86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bottom"/>
            <w:hideMark/>
          </w:tcPr>
          <w:p w14:paraId="4630AD1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Limitados mecanismos de articulación a mercados locales, regionales, nacionales e internacionales de los productos de los PPIIOO</w:t>
            </w:r>
          </w:p>
        </w:tc>
        <w:tc>
          <w:tcPr>
            <w:tcW w:w="1590" w:type="pct"/>
            <w:vMerge/>
            <w:tcBorders>
              <w:top w:val="nil"/>
              <w:left w:val="single" w:sz="4" w:space="0" w:color="auto"/>
              <w:bottom w:val="single" w:sz="4" w:space="0" w:color="auto"/>
              <w:right w:val="single" w:sz="4" w:space="0" w:color="auto"/>
            </w:tcBorders>
            <w:vAlign w:val="center"/>
            <w:hideMark/>
          </w:tcPr>
          <w:p w14:paraId="546E3B1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94B784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076D79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A3A05A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Ausente fomento para la creación/funcionamiento de empresas comunales indígenas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6EF71E1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 Al 2040, se fomenta y apoya la conformación de empresas comunales de pueblos indígenas u originarios</w:t>
            </w:r>
          </w:p>
        </w:tc>
      </w:tr>
      <w:tr w:rsidR="00997A97" w:rsidRPr="001B5852" w14:paraId="60F8BD5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F52471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27DE42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promoción de la asociatividad y gestión comunal para el desarrollo de actividades productivas y servicios turísticos.</w:t>
            </w:r>
          </w:p>
        </w:tc>
        <w:tc>
          <w:tcPr>
            <w:tcW w:w="1590" w:type="pct"/>
            <w:vMerge/>
            <w:tcBorders>
              <w:top w:val="nil"/>
              <w:left w:val="single" w:sz="4" w:space="0" w:color="auto"/>
              <w:bottom w:val="single" w:sz="4" w:space="0" w:color="auto"/>
              <w:right w:val="single" w:sz="4" w:space="0" w:color="auto"/>
            </w:tcBorders>
            <w:vAlign w:val="center"/>
            <w:hideMark/>
          </w:tcPr>
          <w:p w14:paraId="02A72310"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700453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184394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89629A5"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apoyo para la formalización de empresas comunales</w:t>
            </w:r>
          </w:p>
        </w:tc>
        <w:tc>
          <w:tcPr>
            <w:tcW w:w="1590" w:type="pct"/>
            <w:vMerge/>
            <w:tcBorders>
              <w:top w:val="nil"/>
              <w:left w:val="single" w:sz="4" w:space="0" w:color="auto"/>
              <w:bottom w:val="single" w:sz="4" w:space="0" w:color="auto"/>
              <w:right w:val="single" w:sz="4" w:space="0" w:color="auto"/>
            </w:tcBorders>
            <w:vAlign w:val="center"/>
            <w:hideMark/>
          </w:tcPr>
          <w:p w14:paraId="03C8520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0118788"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06B306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B2DDEA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promoción de la asociatividad productiva y empresarial de los PPIIOO</w:t>
            </w:r>
          </w:p>
        </w:tc>
        <w:tc>
          <w:tcPr>
            <w:tcW w:w="1590" w:type="pct"/>
            <w:vMerge/>
            <w:tcBorders>
              <w:top w:val="nil"/>
              <w:left w:val="single" w:sz="4" w:space="0" w:color="auto"/>
              <w:bottom w:val="single" w:sz="4" w:space="0" w:color="auto"/>
              <w:right w:val="single" w:sz="4" w:space="0" w:color="auto"/>
            </w:tcBorders>
            <w:vAlign w:val="center"/>
            <w:hideMark/>
          </w:tcPr>
          <w:p w14:paraId="39C4703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26EFC6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B8943E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BFF949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Insuficientes tecnologías para la producción y actividades productivas de los PPIIOO</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76F364C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(g) Al 2040, se cuenta con adecuada infraestructura y tecnología, y se fomenta y apoya la investigación para las actividades productivas</w:t>
            </w:r>
          </w:p>
        </w:tc>
      </w:tr>
      <w:tr w:rsidR="00997A97" w:rsidRPr="001B5852" w14:paraId="35BFBE29"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6D656B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7CA374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infraestructura productiva</w:t>
            </w:r>
          </w:p>
        </w:tc>
        <w:tc>
          <w:tcPr>
            <w:tcW w:w="1590" w:type="pct"/>
            <w:vMerge/>
            <w:tcBorders>
              <w:top w:val="nil"/>
              <w:left w:val="single" w:sz="4" w:space="0" w:color="auto"/>
              <w:bottom w:val="single" w:sz="4" w:space="0" w:color="auto"/>
              <w:right w:val="single" w:sz="4" w:space="0" w:color="auto"/>
            </w:tcBorders>
            <w:vAlign w:val="center"/>
            <w:hideMark/>
          </w:tcPr>
          <w:p w14:paraId="73B65AA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17A554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7EF057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7B230A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fomento de la investigación para el desarrollo de la agricultura</w:t>
            </w:r>
          </w:p>
        </w:tc>
        <w:tc>
          <w:tcPr>
            <w:tcW w:w="1590" w:type="pct"/>
            <w:vMerge/>
            <w:tcBorders>
              <w:top w:val="nil"/>
              <w:left w:val="single" w:sz="4" w:space="0" w:color="auto"/>
              <w:bottom w:val="single" w:sz="4" w:space="0" w:color="auto"/>
              <w:right w:val="single" w:sz="4" w:space="0" w:color="auto"/>
            </w:tcBorders>
            <w:vAlign w:val="center"/>
            <w:hideMark/>
          </w:tcPr>
          <w:p w14:paraId="1A023364"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B9E560E"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D2739E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4E4041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Insuficientes tecnologías para la producción y actividades productivas de los PPIIOO</w:t>
            </w:r>
          </w:p>
        </w:tc>
        <w:tc>
          <w:tcPr>
            <w:tcW w:w="1590" w:type="pct"/>
            <w:vMerge/>
            <w:tcBorders>
              <w:top w:val="nil"/>
              <w:left w:val="single" w:sz="4" w:space="0" w:color="auto"/>
              <w:bottom w:val="single" w:sz="4" w:space="0" w:color="auto"/>
              <w:right w:val="single" w:sz="4" w:space="0" w:color="auto"/>
            </w:tcBorders>
            <w:vAlign w:val="center"/>
            <w:hideMark/>
          </w:tcPr>
          <w:p w14:paraId="4A7EC02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3BACD9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45858A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C4D414D"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fomento de la investigación para el desarrollo de actividades productivas (investigación comunal)</w:t>
            </w:r>
          </w:p>
        </w:tc>
        <w:tc>
          <w:tcPr>
            <w:tcW w:w="1590" w:type="pct"/>
            <w:vMerge/>
            <w:tcBorders>
              <w:top w:val="nil"/>
              <w:left w:val="single" w:sz="4" w:space="0" w:color="auto"/>
              <w:bottom w:val="single" w:sz="4" w:space="0" w:color="auto"/>
              <w:right w:val="single" w:sz="4" w:space="0" w:color="auto"/>
            </w:tcBorders>
            <w:vAlign w:val="center"/>
            <w:hideMark/>
          </w:tcPr>
          <w:p w14:paraId="4ACF09E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94E153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06DCCF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F5CA832"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investigaciones para el desarrollo agrícola</w:t>
            </w:r>
          </w:p>
        </w:tc>
        <w:tc>
          <w:tcPr>
            <w:tcW w:w="1590" w:type="pct"/>
            <w:vMerge/>
            <w:tcBorders>
              <w:top w:val="nil"/>
              <w:left w:val="single" w:sz="4" w:space="0" w:color="auto"/>
              <w:bottom w:val="single" w:sz="4" w:space="0" w:color="auto"/>
              <w:right w:val="single" w:sz="4" w:space="0" w:color="auto"/>
            </w:tcBorders>
            <w:vAlign w:val="center"/>
            <w:hideMark/>
          </w:tcPr>
          <w:p w14:paraId="20AD742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580DFC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391EF4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0942A2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Insuficientes tecnologías para la producción y actividades productivas de los PPIIOO</w:t>
            </w:r>
          </w:p>
        </w:tc>
        <w:tc>
          <w:tcPr>
            <w:tcW w:w="1590" w:type="pct"/>
            <w:vMerge/>
            <w:tcBorders>
              <w:top w:val="nil"/>
              <w:left w:val="single" w:sz="4" w:space="0" w:color="auto"/>
              <w:bottom w:val="single" w:sz="4" w:space="0" w:color="auto"/>
              <w:right w:val="single" w:sz="4" w:space="0" w:color="auto"/>
            </w:tcBorders>
            <w:vAlign w:val="center"/>
            <w:hideMark/>
          </w:tcPr>
          <w:p w14:paraId="1F2264C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1B87A90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C1521E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11C210CE"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infraestructura productiva</w:t>
            </w:r>
          </w:p>
        </w:tc>
        <w:tc>
          <w:tcPr>
            <w:tcW w:w="1590" w:type="pct"/>
            <w:vMerge/>
            <w:tcBorders>
              <w:top w:val="nil"/>
              <w:left w:val="single" w:sz="4" w:space="0" w:color="auto"/>
              <w:bottom w:val="single" w:sz="4" w:space="0" w:color="auto"/>
              <w:right w:val="single" w:sz="4" w:space="0" w:color="auto"/>
            </w:tcBorders>
            <w:vAlign w:val="center"/>
            <w:hideMark/>
          </w:tcPr>
          <w:p w14:paraId="5D0B74A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956C12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E6D24E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C2D68D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Limitada infraestructura productiva (riego tecnificado) y tecnología</w:t>
            </w:r>
          </w:p>
        </w:tc>
        <w:tc>
          <w:tcPr>
            <w:tcW w:w="1590" w:type="pct"/>
            <w:vMerge/>
            <w:tcBorders>
              <w:top w:val="nil"/>
              <w:left w:val="single" w:sz="4" w:space="0" w:color="auto"/>
              <w:bottom w:val="single" w:sz="4" w:space="0" w:color="auto"/>
              <w:right w:val="single" w:sz="4" w:space="0" w:color="auto"/>
            </w:tcBorders>
            <w:vAlign w:val="center"/>
            <w:hideMark/>
          </w:tcPr>
          <w:p w14:paraId="751BDF69"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923D66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03C87F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D394C0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Limitada incorporación de los conocimientos tradicionales de los PPIIOO en las actividades productivas.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2A256F1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(h) Al 2040, los conocimientos tradicionales de los pueblos indígenas u originarios se reconocen e incorporan en las actividades productivas</w:t>
            </w:r>
          </w:p>
        </w:tc>
      </w:tr>
      <w:tr w:rsidR="00997A97" w:rsidRPr="001B5852" w14:paraId="0E0BB54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EE5938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8594E9F"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Reconocimiento de las capacidades técnico-productivas de los PPIIOO</w:t>
            </w:r>
          </w:p>
        </w:tc>
        <w:tc>
          <w:tcPr>
            <w:tcW w:w="1590" w:type="pct"/>
            <w:vMerge/>
            <w:tcBorders>
              <w:top w:val="nil"/>
              <w:left w:val="single" w:sz="4" w:space="0" w:color="auto"/>
              <w:bottom w:val="single" w:sz="4" w:space="0" w:color="auto"/>
              <w:right w:val="single" w:sz="4" w:space="0" w:color="auto"/>
            </w:tcBorders>
            <w:vAlign w:val="center"/>
            <w:hideMark/>
          </w:tcPr>
          <w:p w14:paraId="152A2CF7"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FB65E2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237464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D90F76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apoyo para el desarrollo de capacidades en aspectos técnicos -productivos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4D70E963"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(i) Al 2040, los pueblos indígenas u originarios acceden a capacitación técnica-productiva para la mejora de sus capacidades productivas</w:t>
            </w:r>
          </w:p>
        </w:tc>
      </w:tr>
      <w:tr w:rsidR="00997A97" w:rsidRPr="001B5852" w14:paraId="3BDDFFE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2478458"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CACED0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Ausencia de programas en territorio para la mejora de capacidades productivas de las actividades económicas</w:t>
            </w:r>
          </w:p>
        </w:tc>
        <w:tc>
          <w:tcPr>
            <w:tcW w:w="1590" w:type="pct"/>
            <w:vMerge/>
            <w:tcBorders>
              <w:top w:val="nil"/>
              <w:left w:val="single" w:sz="4" w:space="0" w:color="auto"/>
              <w:bottom w:val="single" w:sz="4" w:space="0" w:color="auto"/>
              <w:right w:val="single" w:sz="4" w:space="0" w:color="auto"/>
            </w:tcBorders>
            <w:vAlign w:val="center"/>
            <w:hideMark/>
          </w:tcPr>
          <w:p w14:paraId="710DDCD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89F2F1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EAEBB4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0543AE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de programas para la mejora de capacidades productivas</w:t>
            </w:r>
          </w:p>
        </w:tc>
        <w:tc>
          <w:tcPr>
            <w:tcW w:w="1590" w:type="pct"/>
            <w:vMerge/>
            <w:tcBorders>
              <w:top w:val="nil"/>
              <w:left w:val="single" w:sz="4" w:space="0" w:color="auto"/>
              <w:bottom w:val="single" w:sz="4" w:space="0" w:color="auto"/>
              <w:right w:val="single" w:sz="4" w:space="0" w:color="auto"/>
            </w:tcBorders>
            <w:vAlign w:val="center"/>
            <w:hideMark/>
          </w:tcPr>
          <w:p w14:paraId="5A64D07D"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E8CAD5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DDD68F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2113BCC"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Falta de acompañamiento y desarrollo de capacidades en aspectos técnicos -productivos</w:t>
            </w:r>
          </w:p>
        </w:tc>
        <w:tc>
          <w:tcPr>
            <w:tcW w:w="1590" w:type="pct"/>
            <w:vMerge/>
            <w:tcBorders>
              <w:top w:val="nil"/>
              <w:left w:val="single" w:sz="4" w:space="0" w:color="auto"/>
              <w:bottom w:val="single" w:sz="4" w:space="0" w:color="auto"/>
              <w:right w:val="single" w:sz="4" w:space="0" w:color="auto"/>
            </w:tcBorders>
            <w:vAlign w:val="center"/>
            <w:hideMark/>
          </w:tcPr>
          <w:p w14:paraId="1A30006A"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32F9A08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5E38DD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75C6699E"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apoyo para el desarrollo de capacidades en aspectos de gestión comercial y finanzas</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57CEC8C9"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(j) Al 2040, los pueblos indígenas u originarios acceden a capacitaciones en gestión comercial para su desarrollo productivo</w:t>
            </w:r>
          </w:p>
        </w:tc>
      </w:tr>
      <w:tr w:rsidR="00997A97" w:rsidRPr="001B5852" w14:paraId="3CD5C8D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D916A1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3EA09E0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Ausencia de capacitación en gestión comercial de las actividades económicas</w:t>
            </w:r>
          </w:p>
        </w:tc>
        <w:tc>
          <w:tcPr>
            <w:tcW w:w="1590" w:type="pct"/>
            <w:vMerge/>
            <w:tcBorders>
              <w:top w:val="nil"/>
              <w:left w:val="single" w:sz="4" w:space="0" w:color="auto"/>
              <w:bottom w:val="single" w:sz="4" w:space="0" w:color="auto"/>
              <w:right w:val="single" w:sz="4" w:space="0" w:color="auto"/>
            </w:tcBorders>
            <w:vAlign w:val="center"/>
            <w:hideMark/>
          </w:tcPr>
          <w:p w14:paraId="32DBFF16"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BCDD78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86650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EDF7D1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Reducido fomento de la empleabilidad y formación laboral juvenil</w:t>
            </w:r>
          </w:p>
        </w:tc>
        <w:tc>
          <w:tcPr>
            <w:tcW w:w="1590" w:type="pct"/>
            <w:vMerge w:val="restart"/>
            <w:tcBorders>
              <w:top w:val="nil"/>
              <w:left w:val="single" w:sz="4" w:space="0" w:color="auto"/>
              <w:bottom w:val="single" w:sz="4" w:space="0" w:color="auto"/>
              <w:right w:val="single" w:sz="4" w:space="0" w:color="auto"/>
            </w:tcBorders>
            <w:shd w:val="clear" w:color="auto" w:fill="auto"/>
            <w:vAlign w:val="center"/>
            <w:hideMark/>
          </w:tcPr>
          <w:p w14:paraId="0ECF8FD7"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(k) Al 2040, se cuenta con un alto fomento de empleabilidad de indígenas, así como formación laboral para pueblos indígenas u originarios sobre todo para jóvenes y zonas frontera</w:t>
            </w:r>
          </w:p>
        </w:tc>
      </w:tr>
      <w:tr w:rsidR="00997A97" w:rsidRPr="001B5852" w14:paraId="7E05E4A7"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2D297F5"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541C6F24"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 fomento del empleo y formación laboral juvenil con énfasis en zonas de frontera</w:t>
            </w:r>
          </w:p>
        </w:tc>
        <w:tc>
          <w:tcPr>
            <w:tcW w:w="1590" w:type="pct"/>
            <w:vMerge/>
            <w:tcBorders>
              <w:top w:val="nil"/>
              <w:left w:val="single" w:sz="4" w:space="0" w:color="auto"/>
              <w:bottom w:val="single" w:sz="4" w:space="0" w:color="auto"/>
              <w:right w:val="single" w:sz="4" w:space="0" w:color="auto"/>
            </w:tcBorders>
            <w:vAlign w:val="center"/>
            <w:hideMark/>
          </w:tcPr>
          <w:p w14:paraId="61E0897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902172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321DFB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05914648"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Ausencia de centros de formación técnico profesional en zonas de frontera</w:t>
            </w:r>
          </w:p>
        </w:tc>
        <w:tc>
          <w:tcPr>
            <w:tcW w:w="1590" w:type="pct"/>
            <w:vMerge/>
            <w:tcBorders>
              <w:top w:val="nil"/>
              <w:left w:val="single" w:sz="4" w:space="0" w:color="auto"/>
              <w:bottom w:val="single" w:sz="4" w:space="0" w:color="auto"/>
              <w:right w:val="single" w:sz="4" w:space="0" w:color="auto"/>
            </w:tcBorders>
            <w:vAlign w:val="center"/>
            <w:hideMark/>
          </w:tcPr>
          <w:p w14:paraId="3141EBDC"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03BFBA9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3E66BD"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4F85660"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Programas de capacitación e inserción laboral para los PPIIOO</w:t>
            </w:r>
          </w:p>
        </w:tc>
        <w:tc>
          <w:tcPr>
            <w:tcW w:w="1590" w:type="pct"/>
            <w:vMerge/>
            <w:tcBorders>
              <w:top w:val="nil"/>
              <w:left w:val="single" w:sz="4" w:space="0" w:color="auto"/>
              <w:bottom w:val="single" w:sz="4" w:space="0" w:color="auto"/>
              <w:right w:val="single" w:sz="4" w:space="0" w:color="auto"/>
            </w:tcBorders>
            <w:vAlign w:val="center"/>
            <w:hideMark/>
          </w:tcPr>
          <w:p w14:paraId="6616622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7EA63B1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D65556B"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638AD6A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 fomento de la empleabilidad indígena</w:t>
            </w:r>
          </w:p>
        </w:tc>
        <w:tc>
          <w:tcPr>
            <w:tcW w:w="1590" w:type="pct"/>
            <w:vMerge/>
            <w:tcBorders>
              <w:top w:val="nil"/>
              <w:left w:val="single" w:sz="4" w:space="0" w:color="auto"/>
              <w:bottom w:val="single" w:sz="4" w:space="0" w:color="auto"/>
              <w:right w:val="single" w:sz="4" w:space="0" w:color="auto"/>
            </w:tcBorders>
            <w:vAlign w:val="center"/>
            <w:hideMark/>
          </w:tcPr>
          <w:p w14:paraId="605A2E11"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ABA55F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A36817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281128B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Limitados centros de capacitación y programas de formación e inserción laboral para los PPIIOO</w:t>
            </w:r>
          </w:p>
        </w:tc>
        <w:tc>
          <w:tcPr>
            <w:tcW w:w="1590" w:type="pct"/>
            <w:vMerge/>
            <w:tcBorders>
              <w:top w:val="nil"/>
              <w:left w:val="single" w:sz="4" w:space="0" w:color="auto"/>
              <w:bottom w:val="single" w:sz="4" w:space="0" w:color="auto"/>
              <w:right w:val="single" w:sz="4" w:space="0" w:color="auto"/>
            </w:tcBorders>
            <w:vAlign w:val="center"/>
            <w:hideMark/>
          </w:tcPr>
          <w:p w14:paraId="3553CBB3"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6F37093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9819B1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auto" w:fill="auto"/>
            <w:vAlign w:val="center"/>
            <w:hideMark/>
          </w:tcPr>
          <w:p w14:paraId="4C275C1B" w14:textId="77777777" w:rsidR="00997A97" w:rsidRPr="001B5852" w:rsidRDefault="00997A97" w:rsidP="00BC70C8">
            <w:pPr>
              <w:rPr>
                <w:rFonts w:asciiTheme="majorHAnsi" w:hAnsiTheme="majorHAnsi" w:cstheme="majorHAnsi"/>
                <w:color w:val="000000"/>
                <w:sz w:val="20"/>
                <w:szCs w:val="20"/>
                <w:lang w:eastAsia="es-PE"/>
              </w:rPr>
            </w:pPr>
            <w:r w:rsidRPr="001B5852">
              <w:rPr>
                <w:rFonts w:asciiTheme="majorHAnsi" w:hAnsiTheme="majorHAnsi" w:cstheme="majorHAnsi"/>
                <w:color w:val="000000"/>
                <w:sz w:val="20"/>
                <w:szCs w:val="20"/>
                <w:lang w:eastAsia="es-PE"/>
              </w:rPr>
              <w:t>Limitados programas de capacitación e inserción laboral para los PPIIOO</w:t>
            </w:r>
          </w:p>
        </w:tc>
        <w:tc>
          <w:tcPr>
            <w:tcW w:w="1590" w:type="pct"/>
            <w:vMerge/>
            <w:tcBorders>
              <w:top w:val="nil"/>
              <w:left w:val="single" w:sz="4" w:space="0" w:color="auto"/>
              <w:bottom w:val="single" w:sz="4" w:space="0" w:color="auto"/>
              <w:right w:val="single" w:sz="4" w:space="0" w:color="auto"/>
            </w:tcBorders>
            <w:vAlign w:val="center"/>
            <w:hideMark/>
          </w:tcPr>
          <w:p w14:paraId="1D054BBB" w14:textId="77777777" w:rsidR="00997A97" w:rsidRPr="001B5852" w:rsidRDefault="00997A97" w:rsidP="00BC70C8">
            <w:pPr>
              <w:rPr>
                <w:rFonts w:asciiTheme="majorHAnsi" w:hAnsiTheme="majorHAnsi" w:cstheme="majorHAnsi"/>
                <w:color w:val="000000"/>
                <w:sz w:val="20"/>
                <w:szCs w:val="20"/>
                <w:lang w:eastAsia="es-PE"/>
              </w:rPr>
            </w:pPr>
          </w:p>
        </w:tc>
      </w:tr>
      <w:tr w:rsidR="00997A97" w:rsidRPr="001B5852" w14:paraId="4D10A1DB" w14:textId="77777777" w:rsidTr="00997A97">
        <w:trPr>
          <w:trHeight w:val="600"/>
        </w:trPr>
        <w:tc>
          <w:tcPr>
            <w:tcW w:w="1591" w:type="pct"/>
            <w:vMerge w:val="restart"/>
            <w:tcBorders>
              <w:top w:val="nil"/>
              <w:left w:val="single" w:sz="4" w:space="0" w:color="auto"/>
              <w:bottom w:val="single" w:sz="4" w:space="0" w:color="auto"/>
              <w:right w:val="single" w:sz="4" w:space="0" w:color="auto"/>
            </w:tcBorders>
            <w:shd w:val="clear" w:color="000000" w:fill="E7E6E6"/>
            <w:vAlign w:val="center"/>
            <w:hideMark/>
          </w:tcPr>
          <w:p w14:paraId="2D6888D9" w14:textId="77777777" w:rsidR="00997A97" w:rsidRPr="001B5852" w:rsidRDefault="00997A97" w:rsidP="00BC70C8">
            <w:pPr>
              <w:jc w:val="center"/>
              <w:rPr>
                <w:rFonts w:asciiTheme="majorHAnsi" w:hAnsiTheme="majorHAnsi" w:cstheme="majorHAnsi"/>
                <w:color w:val="000000"/>
                <w:sz w:val="20"/>
                <w:szCs w:val="20"/>
                <w:lang w:eastAsia="es-PE"/>
              </w:rPr>
            </w:pPr>
            <w:r w:rsidRPr="005462CE">
              <w:rPr>
                <w:rFonts w:asciiTheme="majorHAnsi" w:hAnsiTheme="majorHAnsi" w:cstheme="majorHAnsi"/>
                <w:color w:val="000000"/>
                <w:sz w:val="20"/>
                <w:szCs w:val="20"/>
                <w:lang w:eastAsia="es-PE"/>
              </w:rPr>
              <w:t>Permanente discriminación étnico-racial y racismo hacia los pueblos indígenas u originarios de parte del Estado y sociedad.</w:t>
            </w:r>
          </w:p>
        </w:tc>
        <w:tc>
          <w:tcPr>
            <w:tcW w:w="1819" w:type="pct"/>
            <w:tcBorders>
              <w:top w:val="nil"/>
              <w:left w:val="nil"/>
              <w:bottom w:val="single" w:sz="4" w:space="0" w:color="auto"/>
              <w:right w:val="single" w:sz="4" w:space="0" w:color="auto"/>
            </w:tcBorders>
            <w:shd w:val="clear" w:color="000000" w:fill="E7E6E6"/>
            <w:vAlign w:val="center"/>
            <w:hideMark/>
          </w:tcPr>
          <w:p w14:paraId="1E56C3F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y racismo en escuela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01A90AD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(a) Al 2040, la discriminación y el racismo se ha erradicado en las escuelas, así como por parte del Estado</w:t>
            </w:r>
            <w:r w:rsidRPr="001B5852">
              <w:rPr>
                <w:rFonts w:asciiTheme="majorHAnsi" w:hAnsiTheme="majorHAnsi" w:cstheme="majorHAnsi"/>
                <w:sz w:val="20"/>
                <w:szCs w:val="20"/>
                <w:lang w:eastAsia="es-PE"/>
              </w:rPr>
              <w:br/>
              <w:t>(b) Al 2040, se promueve la valorización de la cultura indígena en espacios educativos a nivel nacional y garantizando la formación adecuada de docentes en la temática.</w:t>
            </w:r>
          </w:p>
        </w:tc>
      </w:tr>
      <w:tr w:rsidR="00997A97" w:rsidRPr="001B5852" w14:paraId="043E72C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21E35A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BFD774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y racismo en escuela y de parte del Estado</w:t>
            </w:r>
          </w:p>
        </w:tc>
        <w:tc>
          <w:tcPr>
            <w:tcW w:w="1590" w:type="pct"/>
            <w:vMerge/>
            <w:tcBorders>
              <w:top w:val="nil"/>
              <w:left w:val="single" w:sz="4" w:space="0" w:color="auto"/>
              <w:bottom w:val="single" w:sz="4" w:space="0" w:color="auto"/>
              <w:right w:val="single" w:sz="4" w:space="0" w:color="auto"/>
            </w:tcBorders>
            <w:vAlign w:val="center"/>
            <w:hideMark/>
          </w:tcPr>
          <w:p w14:paraId="35D695D2" w14:textId="77777777" w:rsidR="00997A97" w:rsidRPr="001B5852" w:rsidRDefault="00997A97" w:rsidP="00BC70C8">
            <w:pPr>
              <w:rPr>
                <w:rFonts w:asciiTheme="majorHAnsi" w:hAnsiTheme="majorHAnsi" w:cstheme="majorHAnsi"/>
                <w:sz w:val="20"/>
                <w:szCs w:val="20"/>
                <w:lang w:eastAsia="es-PE"/>
              </w:rPr>
            </w:pPr>
          </w:p>
        </w:tc>
      </w:tr>
      <w:tr w:rsidR="00997A97" w:rsidRPr="001B5852" w14:paraId="231E5ECC" w14:textId="77777777" w:rsidTr="00997A97">
        <w:trPr>
          <w:trHeight w:val="876"/>
        </w:trPr>
        <w:tc>
          <w:tcPr>
            <w:tcW w:w="1591" w:type="pct"/>
            <w:vMerge/>
            <w:tcBorders>
              <w:top w:val="nil"/>
              <w:left w:val="single" w:sz="4" w:space="0" w:color="auto"/>
              <w:bottom w:val="single" w:sz="4" w:space="0" w:color="auto"/>
              <w:right w:val="single" w:sz="4" w:space="0" w:color="auto"/>
            </w:tcBorders>
            <w:vAlign w:val="center"/>
            <w:hideMark/>
          </w:tcPr>
          <w:p w14:paraId="6AC52B4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91B3D5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de parte del Estado a nivel educativo (no respeto a plazas bilingües para escuelas, docentes no conocen lenguas originarias de CCNN donde trabajan)</w:t>
            </w:r>
          </w:p>
        </w:tc>
        <w:tc>
          <w:tcPr>
            <w:tcW w:w="1590" w:type="pct"/>
            <w:vMerge/>
            <w:tcBorders>
              <w:top w:val="nil"/>
              <w:left w:val="single" w:sz="4" w:space="0" w:color="auto"/>
              <w:bottom w:val="single" w:sz="4" w:space="0" w:color="auto"/>
              <w:right w:val="single" w:sz="4" w:space="0" w:color="auto"/>
            </w:tcBorders>
            <w:vAlign w:val="center"/>
            <w:hideMark/>
          </w:tcPr>
          <w:p w14:paraId="150CB23C"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61D8730"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5F27780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83455B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de parte del Estado a nivel educativo (docentes no conocen lenguas originarias de CCNN donde trabajan)</w:t>
            </w:r>
          </w:p>
        </w:tc>
        <w:tc>
          <w:tcPr>
            <w:tcW w:w="1590" w:type="pct"/>
            <w:vMerge/>
            <w:tcBorders>
              <w:top w:val="nil"/>
              <w:left w:val="single" w:sz="4" w:space="0" w:color="auto"/>
              <w:bottom w:val="single" w:sz="4" w:space="0" w:color="auto"/>
              <w:right w:val="single" w:sz="4" w:space="0" w:color="auto"/>
            </w:tcBorders>
            <w:vAlign w:val="center"/>
            <w:hideMark/>
          </w:tcPr>
          <w:p w14:paraId="5AC86D7F"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F896BF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5D8256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020195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valorización de cultura indígena en espacios educativos a nivel nacional</w:t>
            </w:r>
          </w:p>
        </w:tc>
        <w:tc>
          <w:tcPr>
            <w:tcW w:w="1590" w:type="pct"/>
            <w:vMerge/>
            <w:tcBorders>
              <w:top w:val="nil"/>
              <w:left w:val="single" w:sz="4" w:space="0" w:color="auto"/>
              <w:bottom w:val="single" w:sz="4" w:space="0" w:color="auto"/>
              <w:right w:val="single" w:sz="4" w:space="0" w:color="auto"/>
            </w:tcBorders>
            <w:vAlign w:val="center"/>
            <w:hideMark/>
          </w:tcPr>
          <w:p w14:paraId="3A790389" w14:textId="77777777" w:rsidR="00997A97" w:rsidRPr="001B5852" w:rsidRDefault="00997A97" w:rsidP="00BC70C8">
            <w:pPr>
              <w:rPr>
                <w:rFonts w:asciiTheme="majorHAnsi" w:hAnsiTheme="majorHAnsi" w:cstheme="majorHAnsi"/>
                <w:sz w:val="20"/>
                <w:szCs w:val="20"/>
                <w:lang w:eastAsia="es-PE"/>
              </w:rPr>
            </w:pPr>
          </w:p>
        </w:tc>
      </w:tr>
      <w:tr w:rsidR="00997A97" w:rsidRPr="001B5852" w14:paraId="00685CB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5FF0033"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2B783D7"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y racismo hacia las infancias</w:t>
            </w:r>
          </w:p>
        </w:tc>
        <w:tc>
          <w:tcPr>
            <w:tcW w:w="1590" w:type="pct"/>
            <w:vMerge/>
            <w:tcBorders>
              <w:top w:val="nil"/>
              <w:left w:val="single" w:sz="4" w:space="0" w:color="auto"/>
              <w:bottom w:val="single" w:sz="4" w:space="0" w:color="auto"/>
              <w:right w:val="single" w:sz="4" w:space="0" w:color="auto"/>
            </w:tcBorders>
            <w:vAlign w:val="center"/>
            <w:hideMark/>
          </w:tcPr>
          <w:p w14:paraId="55498461" w14:textId="77777777" w:rsidR="00997A97" w:rsidRPr="001B5852" w:rsidRDefault="00997A97" w:rsidP="00BC70C8">
            <w:pPr>
              <w:rPr>
                <w:rFonts w:asciiTheme="majorHAnsi" w:hAnsiTheme="majorHAnsi" w:cstheme="majorHAnsi"/>
                <w:sz w:val="20"/>
                <w:szCs w:val="20"/>
                <w:lang w:eastAsia="es-PE"/>
              </w:rPr>
            </w:pPr>
          </w:p>
        </w:tc>
      </w:tr>
      <w:tr w:rsidR="00997A97" w:rsidRPr="001B5852" w14:paraId="24D7A01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EB9193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E0A2DAC"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Discriminación por portar conocimientos y tradiciones ancestrales </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47871905"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(c) Al 2040, se reconoce y evita la discriminación hacia aquellos que portan conocimientos y tradiciones ancestrales, evitando prácticas discriminatorias y rechazando la </w:t>
            </w:r>
            <w:proofErr w:type="spellStart"/>
            <w:r w:rsidRPr="001B5852">
              <w:rPr>
                <w:rFonts w:asciiTheme="majorHAnsi" w:hAnsiTheme="majorHAnsi" w:cstheme="majorHAnsi"/>
                <w:sz w:val="20"/>
                <w:szCs w:val="20"/>
                <w:lang w:eastAsia="es-PE"/>
              </w:rPr>
              <w:t>folclorización</w:t>
            </w:r>
            <w:proofErr w:type="spellEnd"/>
            <w:r w:rsidRPr="001B5852">
              <w:rPr>
                <w:rFonts w:asciiTheme="majorHAnsi" w:hAnsiTheme="majorHAnsi" w:cstheme="majorHAnsi"/>
                <w:sz w:val="20"/>
                <w:szCs w:val="20"/>
                <w:lang w:eastAsia="es-PE"/>
              </w:rPr>
              <w:t xml:space="preserve"> de las culturas indígenas.</w:t>
            </w:r>
          </w:p>
        </w:tc>
      </w:tr>
      <w:tr w:rsidR="00997A97" w:rsidRPr="001B5852" w14:paraId="5ECF282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F268DC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51A77F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Prácticas discriminatorias frente a portadores/as de conocimientos tradicionales </w:t>
            </w:r>
          </w:p>
        </w:tc>
        <w:tc>
          <w:tcPr>
            <w:tcW w:w="1590" w:type="pct"/>
            <w:vMerge/>
            <w:tcBorders>
              <w:top w:val="nil"/>
              <w:left w:val="single" w:sz="4" w:space="0" w:color="auto"/>
              <w:bottom w:val="single" w:sz="4" w:space="0" w:color="auto"/>
              <w:right w:val="single" w:sz="4" w:space="0" w:color="auto"/>
            </w:tcBorders>
            <w:vAlign w:val="center"/>
            <w:hideMark/>
          </w:tcPr>
          <w:p w14:paraId="637A1D9E" w14:textId="77777777" w:rsidR="00997A97" w:rsidRPr="001B5852" w:rsidRDefault="00997A97" w:rsidP="00BC70C8">
            <w:pPr>
              <w:rPr>
                <w:rFonts w:asciiTheme="majorHAnsi" w:hAnsiTheme="majorHAnsi" w:cstheme="majorHAnsi"/>
                <w:sz w:val="20"/>
                <w:szCs w:val="20"/>
                <w:lang w:eastAsia="es-PE"/>
              </w:rPr>
            </w:pPr>
          </w:p>
        </w:tc>
      </w:tr>
      <w:tr w:rsidR="00997A97" w:rsidRPr="001B5852" w14:paraId="77757A35"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C43BC9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DA648E3" w14:textId="77777777" w:rsidR="00997A97" w:rsidRPr="001B5852" w:rsidRDefault="00997A97" w:rsidP="00BC70C8">
            <w:pPr>
              <w:rPr>
                <w:rFonts w:asciiTheme="majorHAnsi" w:hAnsiTheme="majorHAnsi" w:cstheme="majorHAnsi"/>
                <w:sz w:val="20"/>
                <w:szCs w:val="20"/>
                <w:lang w:eastAsia="es-PE"/>
              </w:rPr>
            </w:pPr>
            <w:proofErr w:type="spellStart"/>
            <w:r w:rsidRPr="001B5852">
              <w:rPr>
                <w:rFonts w:asciiTheme="majorHAnsi" w:hAnsiTheme="majorHAnsi" w:cstheme="majorHAnsi"/>
                <w:sz w:val="20"/>
                <w:szCs w:val="20"/>
                <w:lang w:eastAsia="es-PE"/>
              </w:rPr>
              <w:t>Folclorización</w:t>
            </w:r>
            <w:proofErr w:type="spellEnd"/>
            <w:r w:rsidRPr="001B5852">
              <w:rPr>
                <w:rFonts w:asciiTheme="majorHAnsi" w:hAnsiTheme="majorHAnsi" w:cstheme="majorHAnsi"/>
                <w:sz w:val="20"/>
                <w:szCs w:val="20"/>
                <w:lang w:eastAsia="es-PE"/>
              </w:rPr>
              <w:t xml:space="preserve"> de culturas indígenas</w:t>
            </w:r>
          </w:p>
        </w:tc>
        <w:tc>
          <w:tcPr>
            <w:tcW w:w="1590" w:type="pct"/>
            <w:vMerge/>
            <w:tcBorders>
              <w:top w:val="nil"/>
              <w:left w:val="single" w:sz="4" w:space="0" w:color="auto"/>
              <w:bottom w:val="single" w:sz="4" w:space="0" w:color="auto"/>
              <w:right w:val="single" w:sz="4" w:space="0" w:color="auto"/>
            </w:tcBorders>
            <w:vAlign w:val="center"/>
            <w:hideMark/>
          </w:tcPr>
          <w:p w14:paraId="4F472579" w14:textId="77777777" w:rsidR="00997A97" w:rsidRPr="001B5852" w:rsidRDefault="00997A97" w:rsidP="00BC70C8">
            <w:pPr>
              <w:rPr>
                <w:rFonts w:asciiTheme="majorHAnsi" w:hAnsiTheme="majorHAnsi" w:cstheme="majorHAnsi"/>
                <w:sz w:val="20"/>
                <w:szCs w:val="20"/>
                <w:lang w:eastAsia="es-PE"/>
              </w:rPr>
            </w:pPr>
          </w:p>
        </w:tc>
      </w:tr>
      <w:tr w:rsidR="00997A97" w:rsidRPr="001B5852" w14:paraId="1638160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0DE28A1"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15C99F8D"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identidad y lengua por discriminación y racismo</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2FAAFD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 Al 2040, se reconoce y evita la pérdida de identidad y lengua debido a la discriminación y el racismo, así como la pérdida de conocimientos tradicionales por estas prácticas discriminatorias hacia aquellos que portan saberes ancestrales.</w:t>
            </w:r>
          </w:p>
        </w:tc>
      </w:tr>
      <w:tr w:rsidR="00997A97" w:rsidRPr="001B5852" w14:paraId="760C0D34"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0B30037"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E1BEB6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Pérdida de identidad y conocimientos tradicionales por discriminación y racismo</w:t>
            </w:r>
          </w:p>
        </w:tc>
        <w:tc>
          <w:tcPr>
            <w:tcW w:w="1590" w:type="pct"/>
            <w:vMerge/>
            <w:tcBorders>
              <w:top w:val="nil"/>
              <w:left w:val="single" w:sz="4" w:space="0" w:color="auto"/>
              <w:bottom w:val="single" w:sz="4" w:space="0" w:color="auto"/>
              <w:right w:val="single" w:sz="4" w:space="0" w:color="auto"/>
            </w:tcBorders>
            <w:vAlign w:val="center"/>
            <w:hideMark/>
          </w:tcPr>
          <w:p w14:paraId="402211A7" w14:textId="77777777" w:rsidR="00997A97" w:rsidRPr="001B5852" w:rsidRDefault="00997A97" w:rsidP="00BC70C8">
            <w:pPr>
              <w:rPr>
                <w:rFonts w:asciiTheme="majorHAnsi" w:hAnsiTheme="majorHAnsi" w:cstheme="majorHAnsi"/>
                <w:sz w:val="20"/>
                <w:szCs w:val="20"/>
                <w:lang w:eastAsia="es-PE"/>
              </w:rPr>
            </w:pPr>
          </w:p>
        </w:tc>
      </w:tr>
      <w:tr w:rsidR="00997A97" w:rsidRPr="001B5852" w14:paraId="3CE41A2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763866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0287A8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Discriminación por portar conocimientos y tradiciones ancestrales </w:t>
            </w:r>
          </w:p>
        </w:tc>
        <w:tc>
          <w:tcPr>
            <w:tcW w:w="1590" w:type="pct"/>
            <w:vMerge/>
            <w:tcBorders>
              <w:top w:val="nil"/>
              <w:left w:val="single" w:sz="4" w:space="0" w:color="auto"/>
              <w:bottom w:val="single" w:sz="4" w:space="0" w:color="auto"/>
              <w:right w:val="single" w:sz="4" w:space="0" w:color="auto"/>
            </w:tcBorders>
            <w:vAlign w:val="center"/>
            <w:hideMark/>
          </w:tcPr>
          <w:p w14:paraId="3BF18E12"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BECDC4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5CB8324"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B72A81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Imposición de cultura occidental</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8A6393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(e) Al 2040, se reconoce la imposición de la cultura occidental con atención en la evangelización y el respeto necesario hacia las prácticas propias de medicina y agricultura</w:t>
            </w:r>
          </w:p>
        </w:tc>
      </w:tr>
      <w:tr w:rsidR="00997A97" w:rsidRPr="001B5852" w14:paraId="71547DAA"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28CC4519"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F83A2BA"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Imposición de religiones ajenas y cultura occidental con énfasis en medicina y agricultura</w:t>
            </w:r>
          </w:p>
        </w:tc>
        <w:tc>
          <w:tcPr>
            <w:tcW w:w="1590" w:type="pct"/>
            <w:vMerge/>
            <w:tcBorders>
              <w:top w:val="nil"/>
              <w:left w:val="single" w:sz="4" w:space="0" w:color="auto"/>
              <w:bottom w:val="single" w:sz="4" w:space="0" w:color="auto"/>
              <w:right w:val="single" w:sz="4" w:space="0" w:color="auto"/>
            </w:tcBorders>
            <w:vAlign w:val="center"/>
            <w:hideMark/>
          </w:tcPr>
          <w:p w14:paraId="3806A0D3" w14:textId="77777777" w:rsidR="00997A97" w:rsidRPr="001B5852" w:rsidRDefault="00997A97" w:rsidP="00BC70C8">
            <w:pPr>
              <w:rPr>
                <w:rFonts w:asciiTheme="majorHAnsi" w:hAnsiTheme="majorHAnsi" w:cstheme="majorHAnsi"/>
                <w:sz w:val="20"/>
                <w:szCs w:val="20"/>
                <w:lang w:eastAsia="es-PE"/>
              </w:rPr>
            </w:pPr>
          </w:p>
        </w:tc>
      </w:tr>
      <w:tr w:rsidR="00997A97" w:rsidRPr="001B5852" w14:paraId="09925178" w14:textId="77777777" w:rsidTr="00997A97">
        <w:trPr>
          <w:trHeight w:val="960"/>
        </w:trPr>
        <w:tc>
          <w:tcPr>
            <w:tcW w:w="1591" w:type="pct"/>
            <w:vMerge/>
            <w:tcBorders>
              <w:top w:val="nil"/>
              <w:left w:val="single" w:sz="4" w:space="0" w:color="auto"/>
              <w:bottom w:val="single" w:sz="4" w:space="0" w:color="auto"/>
              <w:right w:val="single" w:sz="4" w:space="0" w:color="auto"/>
            </w:tcBorders>
            <w:vAlign w:val="center"/>
            <w:hideMark/>
          </w:tcPr>
          <w:p w14:paraId="5165D9B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B5F38F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en BECA 18 expresada en disminución de vacantes para PP.II.OO. (educación superior)</w:t>
            </w:r>
          </w:p>
        </w:tc>
        <w:tc>
          <w:tcPr>
            <w:tcW w:w="1590" w:type="pct"/>
            <w:tcBorders>
              <w:top w:val="nil"/>
              <w:left w:val="nil"/>
              <w:bottom w:val="single" w:sz="4" w:space="0" w:color="auto"/>
              <w:right w:val="single" w:sz="4" w:space="0" w:color="auto"/>
            </w:tcBorders>
            <w:shd w:val="clear" w:color="000000" w:fill="E7E6E6"/>
            <w:vAlign w:val="center"/>
            <w:hideMark/>
          </w:tcPr>
          <w:p w14:paraId="1F187D7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(f) Al 2040, se revierte la práctica discriminatoria en BECA 18, reflejada en una disminución de vacantes para Pueblos Indígenas. </w:t>
            </w:r>
          </w:p>
        </w:tc>
      </w:tr>
      <w:tr w:rsidR="00997A97" w:rsidRPr="001B5852" w14:paraId="48CDA032"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D4C1926"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7B6D9540"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por uso de lengua originaria</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3603BF46"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(g) Al 2040, se cuenta con acciones que eviten la discriminación hacia aquellos que utilizan una lengua originaria.</w:t>
            </w:r>
          </w:p>
        </w:tc>
      </w:tr>
      <w:tr w:rsidR="00997A97" w:rsidRPr="001B5852" w14:paraId="36B65F9F"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138767BF"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CA3CC19"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por portar conocimientos y tradiciones ancestrales y por uso de lengua originaria</w:t>
            </w:r>
          </w:p>
        </w:tc>
        <w:tc>
          <w:tcPr>
            <w:tcW w:w="1590" w:type="pct"/>
            <w:vMerge/>
            <w:tcBorders>
              <w:top w:val="nil"/>
              <w:left w:val="single" w:sz="4" w:space="0" w:color="auto"/>
              <w:bottom w:val="single" w:sz="4" w:space="0" w:color="auto"/>
              <w:right w:val="single" w:sz="4" w:space="0" w:color="auto"/>
            </w:tcBorders>
            <w:vAlign w:val="center"/>
            <w:hideMark/>
          </w:tcPr>
          <w:p w14:paraId="42D9C063" w14:textId="77777777" w:rsidR="00997A97" w:rsidRPr="001B5852" w:rsidRDefault="00997A97" w:rsidP="00BC70C8">
            <w:pPr>
              <w:rPr>
                <w:rFonts w:asciiTheme="majorHAnsi" w:hAnsiTheme="majorHAnsi" w:cstheme="majorHAnsi"/>
                <w:sz w:val="20"/>
                <w:szCs w:val="20"/>
                <w:lang w:eastAsia="es-PE"/>
              </w:rPr>
            </w:pPr>
          </w:p>
        </w:tc>
      </w:tr>
      <w:tr w:rsidR="00997A97" w:rsidRPr="001B5852" w14:paraId="4B4BC02D"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D7F1F7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60E6133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y racismo de parte del Estado y sociedad</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57CAED3"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(h) Al 2040, se cuenta con acciones que erradican la discriminación y racismo que sufren los Pueblos Indígenas de parte del Estado y la sociedad en general</w:t>
            </w:r>
          </w:p>
        </w:tc>
      </w:tr>
      <w:tr w:rsidR="00997A97" w:rsidRPr="001B5852" w14:paraId="0AA550D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34184B0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230211D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 xml:space="preserve">Discriminación de parte del Estado </w:t>
            </w:r>
          </w:p>
        </w:tc>
        <w:tc>
          <w:tcPr>
            <w:tcW w:w="1590" w:type="pct"/>
            <w:vMerge/>
            <w:tcBorders>
              <w:top w:val="nil"/>
              <w:left w:val="single" w:sz="4" w:space="0" w:color="auto"/>
              <w:bottom w:val="single" w:sz="4" w:space="0" w:color="auto"/>
              <w:right w:val="single" w:sz="4" w:space="0" w:color="auto"/>
            </w:tcBorders>
            <w:vAlign w:val="center"/>
            <w:hideMark/>
          </w:tcPr>
          <w:p w14:paraId="21746DCF"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05F6DE1"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031B8CF2"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2FAD9E8"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Discriminación en espacios de trabajo</w:t>
            </w:r>
          </w:p>
        </w:tc>
        <w:tc>
          <w:tcPr>
            <w:tcW w:w="1590" w:type="pct"/>
            <w:vMerge/>
            <w:tcBorders>
              <w:top w:val="nil"/>
              <w:left w:val="single" w:sz="4" w:space="0" w:color="auto"/>
              <w:bottom w:val="single" w:sz="4" w:space="0" w:color="auto"/>
              <w:right w:val="single" w:sz="4" w:space="0" w:color="auto"/>
            </w:tcBorders>
            <w:vAlign w:val="center"/>
            <w:hideMark/>
          </w:tcPr>
          <w:p w14:paraId="7C8689BF" w14:textId="77777777" w:rsidR="00997A97" w:rsidRPr="001B5852" w:rsidRDefault="00997A97" w:rsidP="00BC70C8">
            <w:pPr>
              <w:rPr>
                <w:rFonts w:asciiTheme="majorHAnsi" w:hAnsiTheme="majorHAnsi" w:cstheme="majorHAnsi"/>
                <w:sz w:val="20"/>
                <w:szCs w:val="20"/>
                <w:lang w:eastAsia="es-PE"/>
              </w:rPr>
            </w:pPr>
          </w:p>
        </w:tc>
      </w:tr>
      <w:tr w:rsidR="00997A97" w:rsidRPr="001B5852" w14:paraId="5F4890A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8073690"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47C52CBF"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reconocimiento del valor y legitimidad de modelos de desarrollo, cosmovisión y tradiciones indígenas entre otros</w:t>
            </w:r>
          </w:p>
        </w:tc>
        <w:tc>
          <w:tcPr>
            <w:tcW w:w="1590" w:type="pct"/>
            <w:vMerge w:val="restart"/>
            <w:tcBorders>
              <w:top w:val="nil"/>
              <w:left w:val="single" w:sz="4" w:space="0" w:color="auto"/>
              <w:bottom w:val="single" w:sz="4" w:space="0" w:color="auto"/>
              <w:right w:val="single" w:sz="4" w:space="0" w:color="auto"/>
            </w:tcBorders>
            <w:shd w:val="clear" w:color="000000" w:fill="E7E6E6"/>
            <w:vAlign w:val="center"/>
            <w:hideMark/>
          </w:tcPr>
          <w:p w14:paraId="72526DBB"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(i) Al 2040, se reconoce y valore plenamente la legitimidad y el valor de los modelos de desarrollo, cosmovisión y tradiciones indígenas, así como de sus saberes y formas de vida en espacios educativos y en la sociedad en general.</w:t>
            </w:r>
          </w:p>
        </w:tc>
      </w:tr>
      <w:tr w:rsidR="00997A97" w:rsidRPr="001B5852" w14:paraId="67E15133"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7DE30C7E"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0A634134"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reconocimiento del valor de saberes y forma de vida indígenas</w:t>
            </w:r>
          </w:p>
        </w:tc>
        <w:tc>
          <w:tcPr>
            <w:tcW w:w="1590" w:type="pct"/>
            <w:vMerge/>
            <w:tcBorders>
              <w:top w:val="nil"/>
              <w:left w:val="single" w:sz="4" w:space="0" w:color="auto"/>
              <w:bottom w:val="single" w:sz="4" w:space="0" w:color="auto"/>
              <w:right w:val="single" w:sz="4" w:space="0" w:color="auto"/>
            </w:tcBorders>
            <w:vAlign w:val="center"/>
            <w:hideMark/>
          </w:tcPr>
          <w:p w14:paraId="1CC90C15" w14:textId="77777777" w:rsidR="00997A97" w:rsidRPr="001B5852" w:rsidRDefault="00997A97" w:rsidP="00BC70C8">
            <w:pPr>
              <w:rPr>
                <w:rFonts w:asciiTheme="majorHAnsi" w:hAnsiTheme="majorHAnsi" w:cstheme="majorHAnsi"/>
                <w:sz w:val="20"/>
                <w:szCs w:val="20"/>
                <w:lang w:eastAsia="es-PE"/>
              </w:rPr>
            </w:pPr>
          </w:p>
        </w:tc>
      </w:tr>
      <w:tr w:rsidR="00997A97" w:rsidRPr="001B5852" w14:paraId="7A0A021C"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49F50DFC"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59264B12"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respeto y reconocimiento del valor y legitimidad de saberes y tradiciones indígenas en espacios educativos</w:t>
            </w:r>
          </w:p>
        </w:tc>
        <w:tc>
          <w:tcPr>
            <w:tcW w:w="1590" w:type="pct"/>
            <w:vMerge/>
            <w:tcBorders>
              <w:top w:val="nil"/>
              <w:left w:val="single" w:sz="4" w:space="0" w:color="auto"/>
              <w:bottom w:val="single" w:sz="4" w:space="0" w:color="auto"/>
              <w:right w:val="single" w:sz="4" w:space="0" w:color="auto"/>
            </w:tcBorders>
            <w:vAlign w:val="center"/>
            <w:hideMark/>
          </w:tcPr>
          <w:p w14:paraId="2D1AD92B" w14:textId="77777777" w:rsidR="00997A97" w:rsidRPr="001B5852" w:rsidRDefault="00997A97" w:rsidP="00BC70C8">
            <w:pPr>
              <w:rPr>
                <w:rFonts w:asciiTheme="majorHAnsi" w:hAnsiTheme="majorHAnsi" w:cstheme="majorHAnsi"/>
                <w:sz w:val="20"/>
                <w:szCs w:val="20"/>
                <w:lang w:eastAsia="es-PE"/>
              </w:rPr>
            </w:pPr>
          </w:p>
        </w:tc>
      </w:tr>
      <w:tr w:rsidR="00997A97" w:rsidRPr="001B5852" w14:paraId="213CDA5B" w14:textId="77777777" w:rsidTr="00997A97">
        <w:trPr>
          <w:trHeight w:val="600"/>
        </w:trPr>
        <w:tc>
          <w:tcPr>
            <w:tcW w:w="1591" w:type="pct"/>
            <w:vMerge/>
            <w:tcBorders>
              <w:top w:val="nil"/>
              <w:left w:val="single" w:sz="4" w:space="0" w:color="auto"/>
              <w:bottom w:val="single" w:sz="4" w:space="0" w:color="auto"/>
              <w:right w:val="single" w:sz="4" w:space="0" w:color="auto"/>
            </w:tcBorders>
            <w:vAlign w:val="center"/>
            <w:hideMark/>
          </w:tcPr>
          <w:p w14:paraId="6CFFF4EA" w14:textId="77777777" w:rsidR="00997A97" w:rsidRPr="001B5852" w:rsidRDefault="00997A97" w:rsidP="00BC70C8">
            <w:pPr>
              <w:rPr>
                <w:rFonts w:asciiTheme="majorHAnsi" w:hAnsiTheme="majorHAnsi" w:cstheme="majorHAnsi"/>
                <w:color w:val="000000"/>
                <w:sz w:val="20"/>
                <w:szCs w:val="20"/>
                <w:lang w:eastAsia="es-PE"/>
              </w:rPr>
            </w:pPr>
          </w:p>
        </w:tc>
        <w:tc>
          <w:tcPr>
            <w:tcW w:w="1819" w:type="pct"/>
            <w:tcBorders>
              <w:top w:val="nil"/>
              <w:left w:val="nil"/>
              <w:bottom w:val="single" w:sz="4" w:space="0" w:color="auto"/>
              <w:right w:val="single" w:sz="4" w:space="0" w:color="auto"/>
            </w:tcBorders>
            <w:shd w:val="clear" w:color="000000" w:fill="E7E6E6"/>
            <w:vAlign w:val="center"/>
            <w:hideMark/>
          </w:tcPr>
          <w:p w14:paraId="3263A1E1" w14:textId="77777777" w:rsidR="00997A97" w:rsidRPr="001B5852" w:rsidRDefault="00997A97" w:rsidP="00BC70C8">
            <w:pPr>
              <w:rPr>
                <w:rFonts w:asciiTheme="majorHAnsi" w:hAnsiTheme="majorHAnsi" w:cstheme="majorHAnsi"/>
                <w:sz w:val="20"/>
                <w:szCs w:val="20"/>
                <w:lang w:eastAsia="es-PE"/>
              </w:rPr>
            </w:pPr>
            <w:r w:rsidRPr="001B5852">
              <w:rPr>
                <w:rFonts w:asciiTheme="majorHAnsi" w:hAnsiTheme="majorHAnsi" w:cstheme="majorHAnsi"/>
                <w:sz w:val="20"/>
                <w:szCs w:val="20"/>
                <w:lang w:eastAsia="es-PE"/>
              </w:rPr>
              <w:t>Falta de reconocimiento del valor y legitimidad de saberes y tradiciones indígenas en espacios educativos</w:t>
            </w:r>
          </w:p>
        </w:tc>
        <w:tc>
          <w:tcPr>
            <w:tcW w:w="1590" w:type="pct"/>
            <w:vMerge/>
            <w:tcBorders>
              <w:top w:val="nil"/>
              <w:left w:val="single" w:sz="4" w:space="0" w:color="auto"/>
              <w:bottom w:val="single" w:sz="4" w:space="0" w:color="auto"/>
              <w:right w:val="single" w:sz="4" w:space="0" w:color="auto"/>
            </w:tcBorders>
            <w:vAlign w:val="center"/>
            <w:hideMark/>
          </w:tcPr>
          <w:p w14:paraId="33460BBB" w14:textId="77777777" w:rsidR="00997A97" w:rsidRPr="001B5852" w:rsidRDefault="00997A97" w:rsidP="00BC70C8">
            <w:pPr>
              <w:rPr>
                <w:rFonts w:asciiTheme="majorHAnsi" w:hAnsiTheme="majorHAnsi" w:cstheme="majorHAnsi"/>
                <w:sz w:val="20"/>
                <w:szCs w:val="20"/>
                <w:lang w:eastAsia="es-PE"/>
              </w:rPr>
            </w:pPr>
          </w:p>
        </w:tc>
      </w:tr>
    </w:tbl>
    <w:p w14:paraId="306C314E" w14:textId="77777777" w:rsidR="00997A97" w:rsidRDefault="00997A97" w:rsidP="00997A97">
      <w:pPr>
        <w:jc w:val="both"/>
        <w:rPr>
          <w:rFonts w:ascii="Calibri Light" w:hAnsi="Calibri Light"/>
          <w:sz w:val="20"/>
          <w:szCs w:val="20"/>
        </w:rPr>
      </w:pPr>
      <w:r>
        <w:rPr>
          <w:rFonts w:ascii="Calibri Light" w:hAnsi="Calibri Light"/>
          <w:sz w:val="20"/>
          <w:szCs w:val="20"/>
        </w:rPr>
        <w:t>Elaboración: Ministerio de Cultura - DGPI</w:t>
      </w:r>
    </w:p>
    <w:p w14:paraId="7D7EE536" w14:textId="7902DB6E" w:rsidR="001A2567" w:rsidRDefault="001A2567" w:rsidP="00FD39AD">
      <w:pPr>
        <w:jc w:val="both"/>
        <w:rPr>
          <w:rFonts w:asciiTheme="majorHAnsi" w:hAnsiTheme="majorHAnsi" w:cstheme="majorHAnsi"/>
        </w:rPr>
        <w:sectPr w:rsidR="001A2567" w:rsidSect="00FD39AD">
          <w:type w:val="continuous"/>
          <w:pgSz w:w="16838" w:h="11906" w:orient="landscape" w:code="9"/>
          <w:pgMar w:top="1699" w:right="1411" w:bottom="1699" w:left="1411" w:header="720" w:footer="720" w:gutter="0"/>
          <w:cols w:space="720"/>
          <w:docGrid w:linePitch="360"/>
        </w:sectPr>
      </w:pPr>
    </w:p>
    <w:p w14:paraId="21A97875" w14:textId="77777777" w:rsidR="00FC171D" w:rsidRPr="00FD39AD" w:rsidRDefault="00FC171D" w:rsidP="00FD39AD">
      <w:pPr>
        <w:jc w:val="both"/>
        <w:rPr>
          <w:rFonts w:asciiTheme="majorHAnsi" w:hAnsiTheme="majorHAnsi" w:cstheme="majorHAnsi"/>
        </w:rPr>
      </w:pPr>
    </w:p>
    <w:p w14:paraId="2A0B3032" w14:textId="0E3F3552" w:rsidR="0082611D" w:rsidRDefault="0082611D" w:rsidP="0082611D">
      <w:pPr>
        <w:pStyle w:val="Ttulo2"/>
      </w:pPr>
      <w:bookmarkStart w:id="49" w:name="_Toc143639868"/>
      <w:r>
        <w:t>Anexo 4. Análisis de tendencias, riesgos y oportunidades</w:t>
      </w:r>
      <w:bookmarkEnd w:id="49"/>
    </w:p>
    <w:p w14:paraId="4048AEB5" w14:textId="77777777" w:rsidR="00FC171D" w:rsidRPr="00FC171D" w:rsidRDefault="00FC171D" w:rsidP="00FC171D"/>
    <w:p w14:paraId="1111F540" w14:textId="77777777" w:rsidR="00FC171D" w:rsidRPr="00FC171D" w:rsidRDefault="00FC171D" w:rsidP="00FC171D">
      <w:pPr>
        <w:pStyle w:val="Prrafodelista"/>
        <w:numPr>
          <w:ilvl w:val="1"/>
          <w:numId w:val="33"/>
        </w:numPr>
        <w:spacing w:after="160" w:line="259" w:lineRule="auto"/>
        <w:rPr>
          <w:rFonts w:asciiTheme="majorHAnsi" w:hAnsiTheme="majorHAnsi" w:cstheme="majorHAnsi"/>
        </w:rPr>
      </w:pPr>
      <w:r w:rsidRPr="00FC171D">
        <w:rPr>
          <w:rFonts w:asciiTheme="majorHAnsi" w:hAnsiTheme="majorHAnsi" w:cstheme="majorHAnsi"/>
        </w:rPr>
        <w:t>Metodología</w:t>
      </w:r>
    </w:p>
    <w:p w14:paraId="78FA4CD9" w14:textId="19FEAE2C" w:rsidR="00FC171D" w:rsidRDefault="00FC171D" w:rsidP="00FC171D">
      <w:pPr>
        <w:jc w:val="both"/>
        <w:rPr>
          <w:rFonts w:asciiTheme="majorHAnsi" w:hAnsiTheme="majorHAnsi" w:cstheme="majorHAnsi"/>
        </w:rPr>
      </w:pPr>
      <w:r w:rsidRPr="00FC171D">
        <w:rPr>
          <w:rFonts w:asciiTheme="majorHAnsi" w:hAnsiTheme="majorHAnsi" w:cstheme="majorHAnsi"/>
        </w:rPr>
        <w:t xml:space="preserve">Por un lado, “las tendencias son fenómenos de cambio acumulativo que muestran un comportamiento determinado, el cual se puede asumir que continuará en el futuro” (CEPLAN, 2023). Por otro lado, “los riesgos son potenciales situaciones de peligro o circunstancias indeseables o adversas que agudizan el problema público”, mientras que “las oportunidades son eventos que, de aprovecharse, pueden aportar positivamente en la resolución del problema público” (CEPLAN, 2023). Actualmente, el CEPLAN cuenta con una lista de </w:t>
      </w:r>
      <w:r w:rsidR="00F749D7">
        <w:rPr>
          <w:rFonts w:asciiTheme="majorHAnsi" w:hAnsiTheme="majorHAnsi" w:cstheme="majorHAnsi"/>
        </w:rPr>
        <w:t>referencial de</w:t>
      </w:r>
      <w:r w:rsidRPr="00FC171D">
        <w:rPr>
          <w:rFonts w:asciiTheme="majorHAnsi" w:hAnsiTheme="majorHAnsi" w:cstheme="majorHAnsi"/>
        </w:rPr>
        <w:t xml:space="preserve"> tendencias, riesgos y oportunidades</w:t>
      </w:r>
      <w:r w:rsidR="00F749D7">
        <w:rPr>
          <w:rFonts w:asciiTheme="majorHAnsi" w:hAnsiTheme="majorHAnsi" w:cstheme="majorHAnsi"/>
        </w:rPr>
        <w:t xml:space="preserve"> globales, nacionales y sectoriales</w:t>
      </w:r>
      <w:r w:rsidRPr="00FC171D">
        <w:rPr>
          <w:rFonts w:asciiTheme="majorHAnsi" w:hAnsiTheme="majorHAnsi" w:cstheme="majorHAnsi"/>
        </w:rPr>
        <w:t xml:space="preserve"> sobre la cual se ha realizado el análisis.  A continuación, se explican los pasos seguidos para el filtro de tendencias, riesgos y oportunidades, así como el proceso de cálculo para los resultados. </w:t>
      </w:r>
    </w:p>
    <w:p w14:paraId="58656B93" w14:textId="77777777" w:rsidR="00FC171D" w:rsidRPr="00FC171D" w:rsidRDefault="00FC171D" w:rsidP="00FC171D">
      <w:pPr>
        <w:jc w:val="both"/>
        <w:rPr>
          <w:rFonts w:asciiTheme="majorHAnsi" w:hAnsiTheme="majorHAnsi" w:cstheme="majorHAnsi"/>
        </w:rPr>
      </w:pPr>
    </w:p>
    <w:p w14:paraId="48FCE4B9" w14:textId="28DF6673" w:rsidR="0055627B" w:rsidRDefault="00FC171D" w:rsidP="00FC171D">
      <w:pPr>
        <w:jc w:val="both"/>
        <w:rPr>
          <w:rFonts w:asciiTheme="majorHAnsi" w:hAnsiTheme="majorHAnsi" w:cstheme="majorHAnsi"/>
        </w:rPr>
        <w:sectPr w:rsidR="0055627B" w:rsidSect="00FC171D">
          <w:type w:val="continuous"/>
          <w:pgSz w:w="11906" w:h="16838"/>
          <w:pgMar w:top="1417" w:right="1701" w:bottom="1417" w:left="1701" w:header="720" w:footer="720" w:gutter="0"/>
          <w:cols w:space="720"/>
          <w:docGrid w:linePitch="360"/>
        </w:sectPr>
      </w:pPr>
      <w:r w:rsidRPr="00FC171D">
        <w:rPr>
          <w:rFonts w:asciiTheme="majorHAnsi" w:hAnsiTheme="majorHAnsi" w:cstheme="majorHAnsi"/>
        </w:rPr>
        <w:t xml:space="preserve">En primer lugar, los especialistas del equipo PNPI realizaron un primer filtro para seleccionar aquellas tendencias, riesgos y oportunidades relacionadas al problema público de la PNPI. Dicha selección, terminó por establecer para el análisis a 37 tendencias, 15 riesgos y 9 oportunidades. </w:t>
      </w:r>
    </w:p>
    <w:p w14:paraId="664D9292" w14:textId="77777777" w:rsidR="0055627B" w:rsidRDefault="0055627B" w:rsidP="00FC171D">
      <w:pPr>
        <w:jc w:val="both"/>
        <w:rPr>
          <w:rFonts w:asciiTheme="majorHAnsi" w:hAnsiTheme="majorHAnsi" w:cstheme="majorHAnsi"/>
        </w:rPr>
      </w:pPr>
    </w:p>
    <w:p w14:paraId="62B652C1" w14:textId="77777777" w:rsidR="00F749D7" w:rsidRDefault="00F749D7" w:rsidP="00FC171D">
      <w:pPr>
        <w:jc w:val="both"/>
        <w:rPr>
          <w:rFonts w:asciiTheme="majorHAnsi" w:hAnsiTheme="majorHAnsi" w:cstheme="majorHAnsi"/>
        </w:rPr>
      </w:pPr>
    </w:p>
    <w:p w14:paraId="78C1D8FD" w14:textId="3F8581D0" w:rsidR="00F749D7" w:rsidRPr="00E85B77" w:rsidRDefault="00F749D7" w:rsidP="00F749D7">
      <w:pPr>
        <w:pStyle w:val="Descripcin"/>
        <w:jc w:val="both"/>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Tabla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Tabla \* ARABIC </w:instrText>
      </w:r>
      <w:r w:rsidRPr="00E85B77">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9</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Lista de tendencias, riesgos y oportunidades preseleccionadas para el análisis de la Política Nacional de Pueblos Indígenas u Originarios</w:t>
      </w:r>
    </w:p>
    <w:tbl>
      <w:tblPr>
        <w:tblW w:w="5000" w:type="pct"/>
        <w:tblCellMar>
          <w:left w:w="70" w:type="dxa"/>
          <w:right w:w="70" w:type="dxa"/>
        </w:tblCellMar>
        <w:tblLook w:val="04A0" w:firstRow="1" w:lastRow="0" w:firstColumn="1" w:lastColumn="0" w:noHBand="0" w:noVBand="1"/>
      </w:tblPr>
      <w:tblGrid>
        <w:gridCol w:w="1230"/>
        <w:gridCol w:w="1095"/>
        <w:gridCol w:w="2980"/>
        <w:gridCol w:w="8701"/>
      </w:tblGrid>
      <w:tr w:rsidR="005827B3" w:rsidRPr="005827B3" w14:paraId="7F4675D7" w14:textId="77777777" w:rsidTr="00BA751E">
        <w:trPr>
          <w:trHeight w:val="621"/>
          <w:tblHeader/>
        </w:trPr>
        <w:tc>
          <w:tcPr>
            <w:tcW w:w="439" w:type="pct"/>
            <w:tcBorders>
              <w:top w:val="single" w:sz="4" w:space="0" w:color="auto"/>
              <w:left w:val="single" w:sz="4" w:space="0" w:color="auto"/>
              <w:bottom w:val="single" w:sz="4" w:space="0" w:color="auto"/>
              <w:right w:val="single" w:sz="4" w:space="0" w:color="auto"/>
            </w:tcBorders>
            <w:shd w:val="clear" w:color="auto" w:fill="44546A" w:themeFill="text2"/>
            <w:vAlign w:val="center"/>
            <w:hideMark/>
          </w:tcPr>
          <w:p w14:paraId="7E46BB07" w14:textId="77777777" w:rsidR="0055627B" w:rsidRPr="00BA751E" w:rsidRDefault="0055627B">
            <w:pPr>
              <w:jc w:val="center"/>
              <w:rPr>
                <w:rFonts w:asciiTheme="majorHAnsi" w:hAnsiTheme="majorHAnsi" w:cstheme="majorHAnsi"/>
                <w:b/>
                <w:bCs/>
                <w:color w:val="FFFFFF" w:themeColor="background1"/>
                <w:sz w:val="22"/>
                <w:szCs w:val="22"/>
                <w:lang w:eastAsia="es-PE"/>
              </w:rPr>
            </w:pPr>
            <w:r w:rsidRPr="00BA751E">
              <w:rPr>
                <w:rFonts w:asciiTheme="majorHAnsi" w:hAnsiTheme="majorHAnsi" w:cstheme="majorHAnsi"/>
                <w:b/>
                <w:bCs/>
                <w:color w:val="FFFFFF" w:themeColor="background1"/>
                <w:sz w:val="22"/>
                <w:szCs w:val="22"/>
              </w:rPr>
              <w:t>Tipo</w:t>
            </w:r>
          </w:p>
        </w:tc>
        <w:tc>
          <w:tcPr>
            <w:tcW w:w="391" w:type="pct"/>
            <w:tcBorders>
              <w:top w:val="single" w:sz="4" w:space="0" w:color="auto"/>
              <w:left w:val="nil"/>
              <w:bottom w:val="single" w:sz="4" w:space="0" w:color="auto"/>
              <w:right w:val="single" w:sz="4" w:space="0" w:color="auto"/>
            </w:tcBorders>
            <w:shd w:val="clear" w:color="auto" w:fill="44546A" w:themeFill="text2"/>
            <w:vAlign w:val="center"/>
            <w:hideMark/>
          </w:tcPr>
          <w:p w14:paraId="7A81F500" w14:textId="77777777" w:rsidR="0055627B" w:rsidRPr="00BA751E" w:rsidRDefault="0055627B">
            <w:pPr>
              <w:jc w:val="center"/>
              <w:rPr>
                <w:rFonts w:asciiTheme="majorHAnsi" w:hAnsiTheme="majorHAnsi" w:cstheme="majorHAnsi"/>
                <w:b/>
                <w:bCs/>
                <w:color w:val="FFFFFF" w:themeColor="background1"/>
                <w:sz w:val="22"/>
                <w:szCs w:val="22"/>
              </w:rPr>
            </w:pPr>
            <w:r w:rsidRPr="00BA751E">
              <w:rPr>
                <w:rFonts w:asciiTheme="majorHAnsi" w:hAnsiTheme="majorHAnsi" w:cstheme="majorHAnsi"/>
                <w:b/>
                <w:bCs/>
                <w:color w:val="FFFFFF" w:themeColor="background1"/>
                <w:sz w:val="22"/>
                <w:szCs w:val="22"/>
              </w:rPr>
              <w:t>Temática</w:t>
            </w:r>
          </w:p>
        </w:tc>
        <w:tc>
          <w:tcPr>
            <w:tcW w:w="1064" w:type="pct"/>
            <w:tcBorders>
              <w:top w:val="single" w:sz="4" w:space="0" w:color="auto"/>
              <w:left w:val="nil"/>
              <w:bottom w:val="single" w:sz="4" w:space="0" w:color="auto"/>
              <w:right w:val="single" w:sz="4" w:space="0" w:color="auto"/>
            </w:tcBorders>
            <w:shd w:val="clear" w:color="auto" w:fill="44546A" w:themeFill="text2"/>
            <w:vAlign w:val="center"/>
            <w:hideMark/>
          </w:tcPr>
          <w:p w14:paraId="66A0EBC5" w14:textId="77777777" w:rsidR="0055627B" w:rsidRPr="00BA751E" w:rsidRDefault="0055627B">
            <w:pPr>
              <w:jc w:val="center"/>
              <w:rPr>
                <w:rFonts w:asciiTheme="majorHAnsi" w:hAnsiTheme="majorHAnsi" w:cstheme="majorHAnsi"/>
                <w:b/>
                <w:bCs/>
                <w:color w:val="FFFFFF" w:themeColor="background1"/>
                <w:sz w:val="22"/>
                <w:szCs w:val="22"/>
              </w:rPr>
            </w:pPr>
            <w:r w:rsidRPr="00BA751E">
              <w:rPr>
                <w:rFonts w:asciiTheme="majorHAnsi" w:hAnsiTheme="majorHAnsi" w:cstheme="majorHAnsi"/>
                <w:b/>
                <w:bCs/>
                <w:color w:val="FFFFFF" w:themeColor="background1"/>
                <w:sz w:val="22"/>
                <w:szCs w:val="22"/>
              </w:rPr>
              <w:t>Nombre</w:t>
            </w:r>
          </w:p>
        </w:tc>
        <w:tc>
          <w:tcPr>
            <w:tcW w:w="3107" w:type="pct"/>
            <w:tcBorders>
              <w:top w:val="single" w:sz="4" w:space="0" w:color="auto"/>
              <w:left w:val="nil"/>
              <w:bottom w:val="single" w:sz="4" w:space="0" w:color="auto"/>
              <w:right w:val="single" w:sz="4" w:space="0" w:color="auto"/>
            </w:tcBorders>
            <w:shd w:val="clear" w:color="auto" w:fill="44546A" w:themeFill="text2"/>
            <w:vAlign w:val="center"/>
            <w:hideMark/>
          </w:tcPr>
          <w:p w14:paraId="4681DEA0" w14:textId="77777777" w:rsidR="0055627B" w:rsidRPr="00BA751E" w:rsidRDefault="0055627B">
            <w:pPr>
              <w:jc w:val="center"/>
              <w:rPr>
                <w:rFonts w:asciiTheme="majorHAnsi" w:hAnsiTheme="majorHAnsi" w:cstheme="majorHAnsi"/>
                <w:b/>
                <w:bCs/>
                <w:color w:val="FFFFFF" w:themeColor="background1"/>
                <w:sz w:val="22"/>
                <w:szCs w:val="22"/>
              </w:rPr>
            </w:pPr>
            <w:r w:rsidRPr="00BA751E">
              <w:rPr>
                <w:rFonts w:asciiTheme="majorHAnsi" w:hAnsiTheme="majorHAnsi" w:cstheme="majorHAnsi"/>
                <w:b/>
                <w:bCs/>
                <w:color w:val="FFFFFF" w:themeColor="background1"/>
                <w:sz w:val="22"/>
                <w:szCs w:val="22"/>
              </w:rPr>
              <w:t>Descripción</w:t>
            </w:r>
          </w:p>
        </w:tc>
      </w:tr>
      <w:tr w:rsidR="0055627B" w:rsidRPr="005827B3" w14:paraId="0567F2C4"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D23B184"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6D5DEAE5"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47093A2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Aceleración en el cambio del uso del suelo (degradación)</w:t>
            </w:r>
          </w:p>
        </w:tc>
        <w:tc>
          <w:tcPr>
            <w:tcW w:w="3107" w:type="pct"/>
            <w:tcBorders>
              <w:top w:val="nil"/>
              <w:left w:val="nil"/>
              <w:bottom w:val="single" w:sz="4" w:space="0" w:color="auto"/>
              <w:right w:val="single" w:sz="4" w:space="0" w:color="auto"/>
            </w:tcBorders>
            <w:shd w:val="clear" w:color="auto" w:fill="auto"/>
            <w:vAlign w:val="center"/>
            <w:hideMark/>
          </w:tcPr>
          <w:p w14:paraId="48086719" w14:textId="77777777" w:rsidR="0055627B" w:rsidRPr="005827B3" w:rsidRDefault="0055627B">
            <w:pPr>
              <w:jc w:val="center"/>
              <w:rPr>
                <w:rFonts w:asciiTheme="majorHAnsi" w:hAnsiTheme="majorHAnsi" w:cstheme="majorHAnsi"/>
                <w:color w:val="1F1F1F"/>
                <w:sz w:val="20"/>
                <w:szCs w:val="20"/>
              </w:rPr>
            </w:pPr>
            <w:r w:rsidRPr="005827B3">
              <w:rPr>
                <w:rFonts w:asciiTheme="majorHAnsi" w:hAnsiTheme="majorHAnsi" w:cstheme="majorHAnsi"/>
                <w:color w:val="1F1F1F"/>
                <w:sz w:val="20"/>
                <w:szCs w:val="20"/>
              </w:rPr>
              <w:t xml:space="preserve">A nivel global, la superficie terrestre ha cambiado su uso de suelo </w:t>
            </w:r>
            <w:commentRangeStart w:id="50"/>
            <w:r w:rsidRPr="005827B3">
              <w:rPr>
                <w:rFonts w:asciiTheme="majorHAnsi" w:hAnsiTheme="majorHAnsi" w:cstheme="majorHAnsi"/>
                <w:color w:val="1F1F1F"/>
                <w:sz w:val="20"/>
                <w:szCs w:val="20"/>
              </w:rPr>
              <w:t xml:space="preserve">en 720 000 km² en promedio </w:t>
            </w:r>
            <w:commentRangeEnd w:id="50"/>
            <w:r w:rsidR="00BD4EDD">
              <w:rPr>
                <w:rStyle w:val="Refdecomentario"/>
              </w:rPr>
              <w:commentReference w:id="50"/>
            </w:r>
            <w:r w:rsidRPr="005827B3">
              <w:rPr>
                <w:rFonts w:asciiTheme="majorHAnsi" w:hAnsiTheme="majorHAnsi" w:cstheme="majorHAnsi"/>
                <w:color w:val="1F1F1F"/>
                <w:sz w:val="20"/>
                <w:szCs w:val="20"/>
              </w:rPr>
              <w:t xml:space="preserve">cada año durante el periodo 1960-2019. La degradación de los suelos provoca que la biodiversidad del planeta disminuya, por lo que se plantean diversos esfuerzos por revertir las tendencias de pérdida. Como consecuencia se evitarían más de dos tercios de pérdidas futuras de la biodiversidad para el 2050. A nivel </w:t>
            </w:r>
            <w:proofErr w:type="spellStart"/>
            <w:r w:rsidRPr="005827B3">
              <w:rPr>
                <w:rFonts w:asciiTheme="majorHAnsi" w:hAnsiTheme="majorHAnsi" w:cstheme="majorHAnsi"/>
                <w:color w:val="1F1F1F"/>
                <w:sz w:val="20"/>
                <w:szCs w:val="20"/>
              </w:rPr>
              <w:t>naciona</w:t>
            </w:r>
            <w:proofErr w:type="spellEnd"/>
            <w:r w:rsidRPr="005827B3">
              <w:rPr>
                <w:rFonts w:asciiTheme="majorHAnsi" w:hAnsiTheme="majorHAnsi" w:cstheme="majorHAnsi"/>
                <w:color w:val="1F1F1F"/>
                <w:sz w:val="20"/>
                <w:szCs w:val="20"/>
              </w:rPr>
              <w:t>, hasta 2019, la pérdida de bosques húmedos principalmente por el cambio de uso actual de tierra para la agricultura migratoria, actividades extractivas ilegales e informales y para la expansión de la infraestructura de comunicación e industria extractiva (148 426 hectáreas), había presentado una tendencia creciente comparado con datos registrados en 2008 (105 702 hectáreas). Con el impacto de la COVID-19, los expertos estiman que, en el periodo 2022-2030, el cambio en el uso de la tierra seguirá incrementándose.</w:t>
            </w:r>
          </w:p>
        </w:tc>
      </w:tr>
      <w:tr w:rsidR="0055627B" w:rsidRPr="005827B3" w14:paraId="14770CEB" w14:textId="77777777" w:rsidTr="0055627B">
        <w:trPr>
          <w:trHeight w:val="124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FD90405"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437C2435"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0C85F0C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del estrés hídrico</w:t>
            </w:r>
          </w:p>
        </w:tc>
        <w:tc>
          <w:tcPr>
            <w:tcW w:w="3107" w:type="pct"/>
            <w:tcBorders>
              <w:top w:val="nil"/>
              <w:left w:val="nil"/>
              <w:bottom w:val="single" w:sz="4" w:space="0" w:color="auto"/>
              <w:right w:val="single" w:sz="4" w:space="0" w:color="auto"/>
            </w:tcBorders>
            <w:shd w:val="clear" w:color="auto" w:fill="auto"/>
            <w:vAlign w:val="center"/>
            <w:hideMark/>
          </w:tcPr>
          <w:p w14:paraId="0972CEE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En el 2016, 2000 millones de personas experimentaban un alto nivel de estrés hídrico. Asimismo, la cantidad de personas que enfrentan estrés hídrico se duplicaría para el año 2050, en comparación con el 2010, esto equivale a 380 millones de personas adicionales. El Perú se ubica entre los países con mayor probabilidad de escasez de agua dulce para el 2040.</w:t>
            </w:r>
          </w:p>
        </w:tc>
      </w:tr>
      <w:tr w:rsidR="0055627B" w:rsidRPr="005827B3" w14:paraId="473757B1"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63746EC"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01A8A461"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3DB6CC2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Desaceleración de la pérdida de los bosques</w:t>
            </w:r>
          </w:p>
        </w:tc>
        <w:tc>
          <w:tcPr>
            <w:tcW w:w="3107" w:type="pct"/>
            <w:tcBorders>
              <w:top w:val="nil"/>
              <w:left w:val="nil"/>
              <w:bottom w:val="single" w:sz="4" w:space="0" w:color="auto"/>
              <w:right w:val="single" w:sz="4" w:space="0" w:color="auto"/>
            </w:tcBorders>
            <w:shd w:val="clear" w:color="auto" w:fill="auto"/>
            <w:vAlign w:val="center"/>
            <w:hideMark/>
          </w:tcPr>
          <w:p w14:paraId="28C2760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La tasa de pérdida neta de bosques se ha reducido de 7,8 millones de hectáreas por año en el decenio 1990-2000 a 5,2 millones de ha por año en 2000-2010 y 4,7 millones de ha por año en 2010-2020. Sin embargo, la pérdida de bosques continúa y al 2050 se estima que entre el 36 % y 57 % de las especies de árboles del bosque amazónico estarán en estado de amenaza. Cabe mencionar que, hasta 2021, la pérdida de bosques húmedos amazónicos (137 976 hectáreas por año) había presentado una tendencia creciente comparado con los datos reportados en 2001 (83 995 hectáreas por año). Sin embargo, la pérdida registrada en el último año (2021) fue 17 938 hectáreas menos que en el año 2017 (155 914 hectáreas), mostrándose una tendencia a la baja en los últimos cinco años, a excepción del año 2020 (203 272 hectáreas). En ese sentido, para el año 2030, se espera que la pérdida de bosques se reduzca a una tasa anual de 6,25 %</w:t>
            </w:r>
          </w:p>
        </w:tc>
      </w:tr>
      <w:tr w:rsidR="0055627B" w:rsidRPr="005827B3" w14:paraId="613F4D89"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12BF705"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7EB04CDC"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4C81902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uso de las energías renovables</w:t>
            </w:r>
          </w:p>
        </w:tc>
        <w:tc>
          <w:tcPr>
            <w:tcW w:w="3107" w:type="pct"/>
            <w:tcBorders>
              <w:top w:val="nil"/>
              <w:left w:val="nil"/>
              <w:bottom w:val="single" w:sz="4" w:space="0" w:color="auto"/>
              <w:right w:val="single" w:sz="4" w:space="0" w:color="auto"/>
            </w:tcBorders>
            <w:shd w:val="clear" w:color="auto" w:fill="auto"/>
            <w:vAlign w:val="center"/>
            <w:hideMark/>
          </w:tcPr>
          <w:p w14:paraId="2184084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 xml:space="preserve">Hacia 2040 se prevé un descenso en el ritmo de crecimiento de la demanda de petróleo. Por el contrario, se incrementará la demanda de energías renovables en un 17 %; y, probablemente el 40 % del aumento en el consumo será explicado por el aumento de la demanda de </w:t>
            </w:r>
            <w:proofErr w:type="gramStart"/>
            <w:r w:rsidRPr="005827B3">
              <w:rPr>
                <w:rFonts w:asciiTheme="majorHAnsi" w:hAnsiTheme="majorHAnsi" w:cstheme="majorHAnsi"/>
                <w:color w:val="000000"/>
                <w:sz w:val="20"/>
                <w:szCs w:val="20"/>
              </w:rPr>
              <w:t>electricidad .</w:t>
            </w:r>
            <w:proofErr w:type="gramEnd"/>
            <w:r w:rsidRPr="005827B3">
              <w:rPr>
                <w:rFonts w:asciiTheme="majorHAnsi" w:hAnsiTheme="majorHAnsi" w:cstheme="majorHAnsi"/>
                <w:color w:val="000000"/>
                <w:sz w:val="20"/>
                <w:szCs w:val="20"/>
              </w:rPr>
              <w:t xml:space="preserve"> Si bien la COVID-19 ha provocado una disminución en el consumo de energías primarias, es posible que los niveles prepandemia se recuperen. Asimismo, se estima que las energías renovables se volverán más baratas en la próxima década y, para el 2035, la capacidad solar y eólica instalada será de 5 TW.</w:t>
            </w:r>
          </w:p>
        </w:tc>
      </w:tr>
      <w:tr w:rsidR="0055627B" w:rsidRPr="005827B3" w14:paraId="3934C749"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48E5942"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740326AB"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37EF6B5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pérdida de la biodiversidad y degradación de los ecosistemas</w:t>
            </w:r>
          </w:p>
        </w:tc>
        <w:tc>
          <w:tcPr>
            <w:tcW w:w="3107" w:type="pct"/>
            <w:tcBorders>
              <w:top w:val="nil"/>
              <w:left w:val="nil"/>
              <w:bottom w:val="single" w:sz="4" w:space="0" w:color="auto"/>
              <w:right w:val="single" w:sz="4" w:space="0" w:color="auto"/>
            </w:tcBorders>
            <w:shd w:val="clear" w:color="auto" w:fill="auto"/>
            <w:vAlign w:val="center"/>
            <w:hideMark/>
          </w:tcPr>
          <w:p w14:paraId="76F53D1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Para 2050, la amenaza de la expansión de la agricultura para satisfacer la demanda de alimentos, que se espera que aumente en 45 % entre 2015 y 2050, provocaría la pérdida de 3 millones de kilómetros cuadrados (medida equivalente al tamaño de India) de áreas naturales a nivel global, principalmente en África y América Latina. Cabe mencionar que, la superficie de ecosistemas degradados en el Perú se fue incrementado en el periodo 2015-2020, tal es así que en dicho periodo tuvo un crecimiento de 10,4 %, pasó de 16,86 millones de hectáreas a 18,62 millones de hectáreas.</w:t>
            </w:r>
          </w:p>
        </w:tc>
      </w:tr>
      <w:tr w:rsidR="0055627B" w:rsidRPr="005827B3" w14:paraId="16034130" w14:textId="77777777" w:rsidTr="0055627B">
        <w:trPr>
          <w:trHeight w:val="124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8CE1D27"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56412EA5"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1DA742B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tecnologías descontaminantes</w:t>
            </w:r>
          </w:p>
        </w:tc>
        <w:tc>
          <w:tcPr>
            <w:tcW w:w="3107" w:type="pct"/>
            <w:tcBorders>
              <w:top w:val="nil"/>
              <w:left w:val="nil"/>
              <w:bottom w:val="single" w:sz="4" w:space="0" w:color="auto"/>
              <w:right w:val="single" w:sz="4" w:space="0" w:color="auto"/>
            </w:tcBorders>
            <w:shd w:val="clear" w:color="auto" w:fill="auto"/>
            <w:vAlign w:val="center"/>
            <w:hideMark/>
          </w:tcPr>
          <w:p w14:paraId="34B81B7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En el futuro, a nivel mundial se espera que los avances tecnológicos e innovadores permitan la creación y aplicación de un filtro inteligente, que podrá extraer múltiples metales tóxicos del agua potable a un costo accesible y que brinde la garantía de calidad del agua que se está bebiendo.</w:t>
            </w:r>
          </w:p>
        </w:tc>
      </w:tr>
      <w:tr w:rsidR="0055627B" w:rsidRPr="005827B3" w14:paraId="44AC740A" w14:textId="77777777" w:rsidTr="0055627B">
        <w:trPr>
          <w:trHeight w:val="249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5E87973"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1287EE4C"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03CD91F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contaminación por industrias extractivas en el Perú</w:t>
            </w:r>
          </w:p>
        </w:tc>
        <w:tc>
          <w:tcPr>
            <w:tcW w:w="3107" w:type="pct"/>
            <w:tcBorders>
              <w:top w:val="nil"/>
              <w:left w:val="nil"/>
              <w:bottom w:val="single" w:sz="4" w:space="0" w:color="auto"/>
              <w:right w:val="single" w:sz="4" w:space="0" w:color="auto"/>
            </w:tcBorders>
            <w:shd w:val="clear" w:color="auto" w:fill="auto"/>
            <w:vAlign w:val="center"/>
            <w:hideMark/>
          </w:tcPr>
          <w:p w14:paraId="00652E4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Hacia 2030, se espera que debido a las estrictas regulaciones ambientales en todo el mundo se reduzca la contaminación ambiental por derrames. Asimismo, para alcanzar el objetivo de emisiones netas cero en 2050, se requeriría cuadruplicar la demanda de minerales para las energías de tecnologías limpias en 2040. A nivel mundial, a lo largo del último medio siglo, los vertimientos de petróleo han mostrado una tendencia a la baja, es decir, el número medio de vertimientos al año en la década de 1970 fue aproximadamente 79 y disminuyó a 5 en 2021. Sin embargo, en el Perú, en 2021 se incrementó el número de derrames de hidrocarburos en la Costa (27) y en la Selva (65), con respecto al año 2011 (2 y 15, respectivamente).</w:t>
            </w:r>
          </w:p>
        </w:tc>
      </w:tr>
      <w:tr w:rsidR="0055627B" w:rsidRPr="005827B3" w14:paraId="318D9925"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6EC8A37"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5B7F1507"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35569E7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de la acción climática</w:t>
            </w:r>
          </w:p>
        </w:tc>
        <w:tc>
          <w:tcPr>
            <w:tcW w:w="3107" w:type="pct"/>
            <w:tcBorders>
              <w:top w:val="nil"/>
              <w:left w:val="nil"/>
              <w:bottom w:val="single" w:sz="4" w:space="0" w:color="auto"/>
              <w:right w:val="single" w:sz="4" w:space="0" w:color="auto"/>
            </w:tcBorders>
            <w:shd w:val="clear" w:color="auto" w:fill="auto"/>
            <w:vAlign w:val="center"/>
            <w:hideMark/>
          </w:tcPr>
          <w:p w14:paraId="5709E47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Las empresas y los gobiernos no aplican, promulgan o invierten en medidas eficaces de adaptación y mitigación del cambio climático para la preservación de los ecosistemas y proteger a la población.</w:t>
            </w:r>
          </w:p>
        </w:tc>
      </w:tr>
      <w:tr w:rsidR="0055627B" w:rsidRPr="005827B3" w14:paraId="1FAC92C3"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038EEF8"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4334615B"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4B87C1E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Crisis de los recursos naturales</w:t>
            </w:r>
          </w:p>
        </w:tc>
        <w:tc>
          <w:tcPr>
            <w:tcW w:w="3107" w:type="pct"/>
            <w:tcBorders>
              <w:top w:val="nil"/>
              <w:left w:val="nil"/>
              <w:bottom w:val="single" w:sz="4" w:space="0" w:color="auto"/>
              <w:right w:val="single" w:sz="4" w:space="0" w:color="auto"/>
            </w:tcBorders>
            <w:shd w:val="clear" w:color="auto" w:fill="auto"/>
            <w:vAlign w:val="center"/>
            <w:hideMark/>
          </w:tcPr>
          <w:p w14:paraId="3227106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La sobreexplotación y la mala gestión de los recursos naturales impactan en la degradación del medio ambiente, afectan el bienestar de las personas y ocasionan pérdidas económicas.</w:t>
            </w:r>
          </w:p>
        </w:tc>
      </w:tr>
      <w:tr w:rsidR="0055627B" w:rsidRPr="005827B3" w14:paraId="17008DFE"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A8712CA"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6AE8A1F4"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7999EDE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Daños ambientales causados por el hombre</w:t>
            </w:r>
          </w:p>
        </w:tc>
        <w:tc>
          <w:tcPr>
            <w:tcW w:w="3107" w:type="pct"/>
            <w:tcBorders>
              <w:top w:val="nil"/>
              <w:left w:val="nil"/>
              <w:bottom w:val="single" w:sz="4" w:space="0" w:color="auto"/>
              <w:right w:val="single" w:sz="4" w:space="0" w:color="auto"/>
            </w:tcBorders>
            <w:shd w:val="clear" w:color="auto" w:fill="auto"/>
            <w:vAlign w:val="center"/>
            <w:hideMark/>
          </w:tcPr>
          <w:p w14:paraId="2149604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en prevenir grandes daños y desastres causados por el hombre (como derrames de petróleo, contaminación radiactiva o deforestación), que generan daños a las personas, la infraestructura, la propiedad, la actividad económica y el ambiente.</w:t>
            </w:r>
          </w:p>
        </w:tc>
      </w:tr>
      <w:tr w:rsidR="0055627B" w:rsidRPr="005827B3" w14:paraId="3D3E39F2"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B541435"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3397DAF2"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63B7376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Desarrollo de la industria de los fertilizantes naturales</w:t>
            </w:r>
          </w:p>
        </w:tc>
        <w:tc>
          <w:tcPr>
            <w:tcW w:w="3107" w:type="pct"/>
            <w:tcBorders>
              <w:top w:val="nil"/>
              <w:left w:val="nil"/>
              <w:bottom w:val="single" w:sz="4" w:space="0" w:color="auto"/>
              <w:right w:val="single" w:sz="4" w:space="0" w:color="auto"/>
            </w:tcBorders>
            <w:shd w:val="clear" w:color="auto" w:fill="auto"/>
            <w:vAlign w:val="center"/>
            <w:hideMark/>
          </w:tcPr>
          <w:p w14:paraId="06D53AD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Utilización de bacterias y hongos especiales para fertilizar las tierras de cultivo agrícola, sin tener que recurrir a fertilizantes químicos que degradan los suelos.</w:t>
            </w:r>
          </w:p>
        </w:tc>
      </w:tr>
      <w:tr w:rsidR="0055627B" w:rsidRPr="005827B3" w14:paraId="182FBF3B" w14:textId="77777777" w:rsidTr="0055627B">
        <w:trPr>
          <w:trHeight w:val="156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741C079"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Oportunidad</w:t>
            </w:r>
          </w:p>
        </w:tc>
        <w:tc>
          <w:tcPr>
            <w:tcW w:w="391" w:type="pct"/>
            <w:tcBorders>
              <w:top w:val="nil"/>
              <w:left w:val="nil"/>
              <w:bottom w:val="single" w:sz="4" w:space="0" w:color="auto"/>
              <w:right w:val="single" w:sz="4" w:space="0" w:color="auto"/>
            </w:tcBorders>
            <w:shd w:val="clear" w:color="auto" w:fill="auto"/>
            <w:vAlign w:val="center"/>
            <w:hideMark/>
          </w:tcPr>
          <w:p w14:paraId="5081A757"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18FD961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Promoción de políticas de restauración de bosques</w:t>
            </w:r>
          </w:p>
        </w:tc>
        <w:tc>
          <w:tcPr>
            <w:tcW w:w="3107" w:type="pct"/>
            <w:tcBorders>
              <w:top w:val="nil"/>
              <w:left w:val="nil"/>
              <w:bottom w:val="single" w:sz="4" w:space="0" w:color="auto"/>
              <w:right w:val="single" w:sz="4" w:space="0" w:color="auto"/>
            </w:tcBorders>
            <w:shd w:val="clear" w:color="auto" w:fill="auto"/>
            <w:vAlign w:val="center"/>
            <w:hideMark/>
          </w:tcPr>
          <w:p w14:paraId="5373AFE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Beneficios del aprovechamiento sostenible de los servicios ecosistémicos de los bosques, no limitado al suministro de recursos naturales (madera, agua, alimentos, combustibles, recursos genéticos, etc.), sino también considerando los servicios de regulación (climática, hidrológica, de inundaciones, de protección costera, etc.) y culturales (cosmovisión, identidad, turismo, trabajo, etc.).</w:t>
            </w:r>
          </w:p>
        </w:tc>
      </w:tr>
      <w:tr w:rsidR="0055627B" w:rsidRPr="005827B3" w14:paraId="77375ACD"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AC80881"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66FB4767" w14:textId="77777777" w:rsidR="0055627B" w:rsidRPr="005827B3" w:rsidRDefault="0055627B">
            <w:pPr>
              <w:rPr>
                <w:rFonts w:asciiTheme="majorHAnsi" w:hAnsiTheme="majorHAnsi" w:cstheme="majorHAnsi"/>
                <w:color w:val="000000"/>
                <w:sz w:val="20"/>
                <w:szCs w:val="20"/>
              </w:rPr>
            </w:pPr>
            <w:r w:rsidRPr="005827B3">
              <w:rPr>
                <w:rFonts w:asciiTheme="majorHAnsi" w:hAnsiTheme="majorHAnsi" w:cstheme="majorHAnsi"/>
                <w:color w:val="000000"/>
                <w:sz w:val="20"/>
                <w:szCs w:val="20"/>
              </w:rPr>
              <w:t>Ambiente</w:t>
            </w:r>
          </w:p>
        </w:tc>
        <w:tc>
          <w:tcPr>
            <w:tcW w:w="1064" w:type="pct"/>
            <w:tcBorders>
              <w:top w:val="nil"/>
              <w:left w:val="nil"/>
              <w:bottom w:val="single" w:sz="4" w:space="0" w:color="auto"/>
              <w:right w:val="single" w:sz="4" w:space="0" w:color="auto"/>
            </w:tcBorders>
            <w:shd w:val="clear" w:color="auto" w:fill="auto"/>
            <w:vAlign w:val="center"/>
            <w:hideMark/>
          </w:tcPr>
          <w:p w14:paraId="50EF351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Agricultura con uso eficiente del agua</w:t>
            </w:r>
          </w:p>
        </w:tc>
        <w:tc>
          <w:tcPr>
            <w:tcW w:w="3107" w:type="pct"/>
            <w:tcBorders>
              <w:top w:val="nil"/>
              <w:left w:val="nil"/>
              <w:bottom w:val="single" w:sz="4" w:space="0" w:color="auto"/>
              <w:right w:val="single" w:sz="4" w:space="0" w:color="auto"/>
            </w:tcBorders>
            <w:shd w:val="clear" w:color="auto" w:fill="auto"/>
            <w:vAlign w:val="center"/>
            <w:hideMark/>
          </w:tcPr>
          <w:p w14:paraId="03D4010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Uso de técnicas tradicionales de gestión del agua, junto con tecnología moderna de riego, para reducir drásticamente la cantidad de agua utilizada en la agricultura, lo cual aliviaría la presión sobre las fuentes de agua dulce, a la vez que aumentaría el rendimiento de los cultivos.</w:t>
            </w:r>
          </w:p>
        </w:tc>
      </w:tr>
      <w:tr w:rsidR="0055627B" w:rsidRPr="005827B3" w14:paraId="6B37B18B"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1A369B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151AE25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436A66D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jóvenes que no estudian ni trabajan (</w:t>
            </w:r>
            <w:proofErr w:type="spellStart"/>
            <w:r w:rsidRPr="005827B3">
              <w:rPr>
                <w:rFonts w:asciiTheme="majorHAnsi" w:hAnsiTheme="majorHAnsi" w:cstheme="majorHAnsi"/>
                <w:color w:val="000000"/>
                <w:sz w:val="20"/>
                <w:szCs w:val="20"/>
              </w:rPr>
              <w:t>NiNis</w:t>
            </w:r>
            <w:proofErr w:type="spellEnd"/>
            <w:r w:rsidRPr="005827B3">
              <w:rPr>
                <w:rFonts w:asciiTheme="majorHAnsi" w:hAnsiTheme="majorHAnsi" w:cstheme="majorHAnsi"/>
                <w:color w:val="000000"/>
                <w:sz w:val="20"/>
                <w:szCs w:val="20"/>
              </w:rPr>
              <w:t>)</w:t>
            </w:r>
          </w:p>
        </w:tc>
        <w:tc>
          <w:tcPr>
            <w:tcW w:w="3107" w:type="pct"/>
            <w:tcBorders>
              <w:top w:val="nil"/>
              <w:left w:val="nil"/>
              <w:bottom w:val="single" w:sz="4" w:space="0" w:color="auto"/>
              <w:right w:val="single" w:sz="4" w:space="0" w:color="auto"/>
            </w:tcBorders>
            <w:shd w:val="clear" w:color="auto" w:fill="auto"/>
            <w:vAlign w:val="center"/>
            <w:hideMark/>
          </w:tcPr>
          <w:p w14:paraId="63F93A1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 xml:space="preserve">Se evidencia una tendencia constante y hasta creciente de la tasa de </w:t>
            </w:r>
            <w:proofErr w:type="spellStart"/>
            <w:r w:rsidRPr="005827B3">
              <w:rPr>
                <w:rFonts w:asciiTheme="majorHAnsi" w:hAnsiTheme="majorHAnsi" w:cstheme="majorHAnsi"/>
                <w:color w:val="000000"/>
                <w:sz w:val="20"/>
                <w:szCs w:val="20"/>
              </w:rPr>
              <w:t>NiNis</w:t>
            </w:r>
            <w:proofErr w:type="spellEnd"/>
            <w:r w:rsidRPr="005827B3">
              <w:rPr>
                <w:rFonts w:asciiTheme="majorHAnsi" w:hAnsiTheme="majorHAnsi" w:cstheme="majorHAnsi"/>
                <w:color w:val="000000"/>
                <w:sz w:val="20"/>
                <w:szCs w:val="20"/>
              </w:rPr>
              <w:t xml:space="preserve"> tanto en regiones desarrolladas como en desarrollo entre los años 2005 y 2019. Sin embargo, debido a la pandemia la tasa de </w:t>
            </w:r>
            <w:proofErr w:type="spellStart"/>
            <w:r w:rsidRPr="005827B3">
              <w:rPr>
                <w:rFonts w:asciiTheme="majorHAnsi" w:hAnsiTheme="majorHAnsi" w:cstheme="majorHAnsi"/>
                <w:color w:val="000000"/>
                <w:sz w:val="20"/>
                <w:szCs w:val="20"/>
              </w:rPr>
              <w:t>NiNi</w:t>
            </w:r>
            <w:proofErr w:type="spellEnd"/>
            <w:r w:rsidRPr="005827B3">
              <w:rPr>
                <w:rFonts w:asciiTheme="majorHAnsi" w:hAnsiTheme="majorHAnsi" w:cstheme="majorHAnsi"/>
                <w:color w:val="000000"/>
                <w:sz w:val="20"/>
                <w:szCs w:val="20"/>
              </w:rPr>
              <w:t xml:space="preserve"> se incrementó en todas las regiones llegando a un valor de 23,3 % a nivel mundial en 2020.  En los próximos años, se espera que, en los países de ingreso bajo, las tasas de desempleo juvenil se mantengan muy por encima de un punto porcentual de los valores registrados antes de la pandemia. Cabe mencionar que, hasta 2021 en el Perú, los Ninis (19,1 %) han presentado una tendencia creciente comparado con los datos del año 2009 (16,9 %). El porcentaje de jóvenes Ninis en la zona urbana continúa manteniéndose elevado (20,7 %), y la problemática es mayor para las mujeres, quienes registraron 25,4 % en el año 2021, cerca del doble de sus pares masculinos (13,1 %).</w:t>
            </w:r>
          </w:p>
        </w:tc>
      </w:tr>
      <w:tr w:rsidR="0055627B" w:rsidRPr="005827B3" w14:paraId="204BDCC5" w14:textId="77777777" w:rsidTr="0055627B">
        <w:trPr>
          <w:trHeight w:val="280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2A30C1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5414C70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3C23E8C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la clase media</w:t>
            </w:r>
          </w:p>
        </w:tc>
        <w:tc>
          <w:tcPr>
            <w:tcW w:w="3107" w:type="pct"/>
            <w:tcBorders>
              <w:top w:val="nil"/>
              <w:left w:val="nil"/>
              <w:bottom w:val="single" w:sz="4" w:space="0" w:color="auto"/>
              <w:right w:val="single" w:sz="4" w:space="0" w:color="auto"/>
            </w:tcBorders>
            <w:shd w:val="clear" w:color="auto" w:fill="auto"/>
            <w:vAlign w:val="center"/>
            <w:hideMark/>
          </w:tcPr>
          <w:p w14:paraId="48A5EB9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 xml:space="preserve">Al 2030, la expectativa pre pandemia de la tendencia de la clase media del Perú sería ascendente porque contaría con el 70 % de su población situada en la clase media y un 10 % en la clase alta según estimaron los especialistas Ward y Neumann, sin embargo; tras la pandemia el escenario del futuro tendencial varió, pues se esperaría recuperar el porcentaje de peruanos en la clase media en una década. Hasta 2021, el porcentaje de la clase media a penas se ha recuperado en 4,5 puntos porcentuales a diferencia del año 2020 (26,1 %), cuya cifra fue la más baja desde 2004 (17,1 %). En esa línea, el objetivo de recuperar la cifra </w:t>
            </w:r>
            <w:proofErr w:type="spellStart"/>
            <w:r w:rsidRPr="005827B3">
              <w:rPr>
                <w:rFonts w:asciiTheme="majorHAnsi" w:hAnsiTheme="majorHAnsi" w:cstheme="majorHAnsi"/>
                <w:color w:val="000000"/>
                <w:sz w:val="20"/>
                <w:szCs w:val="20"/>
              </w:rPr>
              <w:t>pre-pandemia</w:t>
            </w:r>
            <w:proofErr w:type="spellEnd"/>
            <w:r w:rsidRPr="005827B3">
              <w:rPr>
                <w:rFonts w:asciiTheme="majorHAnsi" w:hAnsiTheme="majorHAnsi" w:cstheme="majorHAnsi"/>
                <w:color w:val="000000"/>
                <w:sz w:val="20"/>
                <w:szCs w:val="20"/>
              </w:rPr>
              <w:t xml:space="preserve"> (39,2 % del año 2019) dependerá del crecimiento del PBI, que deberá ser entre 2 % y 2,5 %, expectativa bastante optimista del MEF.</w:t>
            </w:r>
          </w:p>
        </w:tc>
      </w:tr>
      <w:tr w:rsidR="0055627B" w:rsidRPr="005827B3" w14:paraId="38CFEDF5" w14:textId="77777777" w:rsidTr="0055627B">
        <w:trPr>
          <w:trHeight w:val="1872"/>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9612E0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402FD92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06AA646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participación de los recursos minerales en la exportación</w:t>
            </w:r>
          </w:p>
        </w:tc>
        <w:tc>
          <w:tcPr>
            <w:tcW w:w="3107" w:type="pct"/>
            <w:tcBorders>
              <w:top w:val="nil"/>
              <w:left w:val="nil"/>
              <w:bottom w:val="single" w:sz="4" w:space="0" w:color="auto"/>
              <w:right w:val="single" w:sz="4" w:space="0" w:color="auto"/>
            </w:tcBorders>
            <w:shd w:val="clear" w:color="auto" w:fill="auto"/>
            <w:vAlign w:val="center"/>
            <w:hideMark/>
          </w:tcPr>
          <w:p w14:paraId="51DA252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Para 2050, se espera que la inversión en infraestructura verde demande un aumento del 89 % en la demanda de cobre y con ello, el precio de dicho mineral se incremente. Cabe mencionar que, hasta el año 2021, la participación de las exportaciones de minerales respecto a las exportaciones totales (62,8 %) mostró un comportamiento ascendente en relación a lo reportado en el año 2001 (45,6 %), estrechamente dependiente al precio de los productos minerales.</w:t>
            </w:r>
          </w:p>
        </w:tc>
      </w:tr>
      <w:tr w:rsidR="0055627B" w:rsidRPr="005827B3" w14:paraId="624CCC18" w14:textId="77777777" w:rsidTr="0055627B">
        <w:trPr>
          <w:trHeight w:val="249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BE8B0F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48D9A8D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612FAB1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presencia de los países emergentes en la economía mundial</w:t>
            </w:r>
          </w:p>
        </w:tc>
        <w:tc>
          <w:tcPr>
            <w:tcW w:w="3107" w:type="pct"/>
            <w:tcBorders>
              <w:top w:val="nil"/>
              <w:left w:val="nil"/>
              <w:bottom w:val="single" w:sz="4" w:space="0" w:color="auto"/>
              <w:right w:val="single" w:sz="4" w:space="0" w:color="auto"/>
            </w:tcBorders>
            <w:shd w:val="clear" w:color="auto" w:fill="auto"/>
            <w:vAlign w:val="center"/>
            <w:hideMark/>
          </w:tcPr>
          <w:p w14:paraId="7CC3101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Hasta antes de la pandemia, se esperaba que los países emergentes se configurarán como el motor principal de crecimiento económico global con tasas de crecimiento promedio del Producto Bruto Interno (PBI) no menores a 3,5 % en 2050. La llegada de la pandemia de la COVID-19 puso a prueba tanto a los países desarrollados como en desarrollo reduciendo significativamente su tasa de crecimiento económico en el 2020 (-4,7 % y -1,7 %, respectivamente); no obstante, a partir de 2021, se espera que, los países de economías emergentes y en desarrollo vuelvan a su senda de crecimiento superior al de las economías avanzadas, pero por debajo de las proyecciones estimadas antes de la pandemia.</w:t>
            </w:r>
          </w:p>
        </w:tc>
      </w:tr>
      <w:tr w:rsidR="0055627B" w:rsidRPr="005827B3" w14:paraId="15AEF2EC" w14:textId="77777777" w:rsidTr="0055627B">
        <w:trPr>
          <w:trHeight w:val="1872"/>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73EA63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797C2CC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2BCDC39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 informalidad y precariedad del empleo</w:t>
            </w:r>
          </w:p>
        </w:tc>
        <w:tc>
          <w:tcPr>
            <w:tcW w:w="3107" w:type="pct"/>
            <w:tcBorders>
              <w:top w:val="nil"/>
              <w:left w:val="nil"/>
              <w:bottom w:val="single" w:sz="4" w:space="0" w:color="auto"/>
              <w:right w:val="single" w:sz="4" w:space="0" w:color="auto"/>
            </w:tcBorders>
            <w:shd w:val="clear" w:color="auto" w:fill="auto"/>
            <w:vAlign w:val="center"/>
            <w:hideMark/>
          </w:tcPr>
          <w:p w14:paraId="0FD5BC8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En el 2019 aproximadamente 2000 millones de trabajadores, o el 60,1 % de la población mundial trabajaban informalmente. Europa poseía el rango de índice de informalidad más bajo entre 6,7 % y 32,2 %; sin embargo, para América Latina y el Caribe la informalidad laboral es muy variada y oscila entre 23,6 % y 79,1 %, para el 2020. Además, se estima que por los efectos de la COVID-19, la informalidad laboral en América Latina y el Caribe aumentará y recién regresará a los niveles antes del 2020 en al menos 3 años.</w:t>
            </w:r>
          </w:p>
        </w:tc>
      </w:tr>
      <w:tr w:rsidR="0055627B" w:rsidRPr="005827B3" w14:paraId="49A5D2AA"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3A9F3B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59F7A53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0C8A4B5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Crisis de empleo y medios de subsistencia</w:t>
            </w:r>
          </w:p>
        </w:tc>
        <w:tc>
          <w:tcPr>
            <w:tcW w:w="3107" w:type="pct"/>
            <w:tcBorders>
              <w:top w:val="nil"/>
              <w:left w:val="nil"/>
              <w:bottom w:val="single" w:sz="4" w:space="0" w:color="auto"/>
              <w:right w:val="single" w:sz="4" w:space="0" w:color="auto"/>
            </w:tcBorders>
            <w:shd w:val="clear" w:color="auto" w:fill="auto"/>
            <w:vAlign w:val="center"/>
            <w:hideMark/>
          </w:tcPr>
          <w:p w14:paraId="3079BF1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Deterioro estructural de las perspectivas y/o normas laborales de la población en edad de trabajar: desempleo, subempleo, salarios más bajos, contratos frágiles y debilitamiento del derecho de los trabajadores.</w:t>
            </w:r>
          </w:p>
        </w:tc>
      </w:tr>
      <w:tr w:rsidR="0055627B" w:rsidRPr="005827B3" w14:paraId="51A1F23D"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98FABC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17BD0FD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4B146C6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Proliferación de la actividad económica ilícita</w:t>
            </w:r>
          </w:p>
        </w:tc>
        <w:tc>
          <w:tcPr>
            <w:tcW w:w="3107" w:type="pct"/>
            <w:tcBorders>
              <w:top w:val="nil"/>
              <w:left w:val="nil"/>
              <w:bottom w:val="single" w:sz="4" w:space="0" w:color="auto"/>
              <w:right w:val="single" w:sz="4" w:space="0" w:color="auto"/>
            </w:tcBorders>
            <w:shd w:val="clear" w:color="auto" w:fill="auto"/>
            <w:vAlign w:val="center"/>
            <w:hideMark/>
          </w:tcPr>
          <w:p w14:paraId="698FEDC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Propagación de actividades informales e ilícitas que debilitan el crecimiento económico; estas comprenden falsificación, flujos financieros ilícitos, comercio ilícito, tráfico de personas, crimen organizado, tráfico de personas, entre otras.</w:t>
            </w:r>
          </w:p>
        </w:tc>
      </w:tr>
      <w:tr w:rsidR="0055627B" w:rsidRPr="005827B3" w14:paraId="1C7F82E7" w14:textId="77777777" w:rsidTr="0055627B">
        <w:trPr>
          <w:trHeight w:val="124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CD6ED2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6C5570B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24D33F5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Impulso a las inversiones verdes</w:t>
            </w:r>
          </w:p>
        </w:tc>
        <w:tc>
          <w:tcPr>
            <w:tcW w:w="3107" w:type="pct"/>
            <w:tcBorders>
              <w:top w:val="nil"/>
              <w:left w:val="nil"/>
              <w:bottom w:val="single" w:sz="4" w:space="0" w:color="auto"/>
              <w:right w:val="single" w:sz="4" w:space="0" w:color="auto"/>
            </w:tcBorders>
            <w:shd w:val="clear" w:color="auto" w:fill="auto"/>
            <w:vAlign w:val="center"/>
            <w:hideMark/>
          </w:tcPr>
          <w:p w14:paraId="573161B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Con la finalidad de cumplir nuevas regulaciones dispuestas en acuerdos internacionales contra el cambio climático, las inversiones que procuren un cambio de matriz energética o tecnológica, ahorros de energía y desarrollo de la sostenibilidad en los procesos productivos, entre otros, irán en aumento con el transcurrir de los años.</w:t>
            </w:r>
          </w:p>
        </w:tc>
      </w:tr>
      <w:tr w:rsidR="0055627B" w:rsidRPr="005827B3" w14:paraId="653539C9"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2CD995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04801B5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41A47FD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Explotación de minerales alternativos</w:t>
            </w:r>
          </w:p>
        </w:tc>
        <w:tc>
          <w:tcPr>
            <w:tcW w:w="3107" w:type="pct"/>
            <w:tcBorders>
              <w:top w:val="nil"/>
              <w:left w:val="nil"/>
              <w:bottom w:val="single" w:sz="4" w:space="0" w:color="auto"/>
              <w:right w:val="single" w:sz="4" w:space="0" w:color="auto"/>
            </w:tcBorders>
            <w:shd w:val="clear" w:color="auto" w:fill="auto"/>
            <w:vAlign w:val="center"/>
            <w:hideMark/>
          </w:tcPr>
          <w:p w14:paraId="5EC9224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Extracción de minerales menos comunes, pero de alto valor (como litio, uranio, cobalto y níquel), para atender la demanda futura previsible de productos basados en nuevos materiales y tecnologías.</w:t>
            </w:r>
          </w:p>
        </w:tc>
      </w:tr>
      <w:tr w:rsidR="0055627B" w:rsidRPr="005827B3" w14:paraId="0B08ED6C"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5F6CA1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27B451D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Economía</w:t>
            </w:r>
          </w:p>
        </w:tc>
        <w:tc>
          <w:tcPr>
            <w:tcW w:w="1064" w:type="pct"/>
            <w:tcBorders>
              <w:top w:val="nil"/>
              <w:left w:val="nil"/>
              <w:bottom w:val="single" w:sz="4" w:space="0" w:color="auto"/>
              <w:right w:val="single" w:sz="4" w:space="0" w:color="auto"/>
            </w:tcBorders>
            <w:shd w:val="clear" w:color="auto" w:fill="auto"/>
            <w:vAlign w:val="center"/>
            <w:hideMark/>
          </w:tcPr>
          <w:p w14:paraId="4BB46B6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Universalización de la economía digital</w:t>
            </w:r>
          </w:p>
        </w:tc>
        <w:tc>
          <w:tcPr>
            <w:tcW w:w="3107" w:type="pct"/>
            <w:tcBorders>
              <w:top w:val="nil"/>
              <w:left w:val="nil"/>
              <w:bottom w:val="single" w:sz="4" w:space="0" w:color="auto"/>
              <w:right w:val="single" w:sz="4" w:space="0" w:color="auto"/>
            </w:tcBorders>
            <w:shd w:val="clear" w:color="auto" w:fill="auto"/>
            <w:vAlign w:val="center"/>
            <w:hideMark/>
          </w:tcPr>
          <w:p w14:paraId="63889D5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 xml:space="preserve">Transformación de todos los flujos económicos y modelos de negocio a escala global utilizando </w:t>
            </w:r>
            <w:proofErr w:type="spellStart"/>
            <w:r w:rsidRPr="005827B3">
              <w:rPr>
                <w:rFonts w:asciiTheme="majorHAnsi" w:hAnsiTheme="majorHAnsi" w:cstheme="majorHAnsi"/>
                <w:color w:val="000000"/>
                <w:sz w:val="20"/>
                <w:szCs w:val="20"/>
              </w:rPr>
              <w:t>blockchain</w:t>
            </w:r>
            <w:proofErr w:type="spellEnd"/>
            <w:r w:rsidRPr="005827B3">
              <w:rPr>
                <w:rFonts w:asciiTheme="majorHAnsi" w:hAnsiTheme="majorHAnsi" w:cstheme="majorHAnsi"/>
                <w:color w:val="000000"/>
                <w:sz w:val="20"/>
                <w:szCs w:val="20"/>
              </w:rPr>
              <w:t xml:space="preserve">, </w:t>
            </w:r>
            <w:proofErr w:type="spellStart"/>
            <w:r w:rsidRPr="005827B3">
              <w:rPr>
                <w:rFonts w:asciiTheme="majorHAnsi" w:hAnsiTheme="majorHAnsi" w:cstheme="majorHAnsi"/>
                <w:color w:val="000000"/>
                <w:sz w:val="20"/>
                <w:szCs w:val="20"/>
              </w:rPr>
              <w:t>big</w:t>
            </w:r>
            <w:proofErr w:type="spellEnd"/>
            <w:r w:rsidRPr="005827B3">
              <w:rPr>
                <w:rFonts w:asciiTheme="majorHAnsi" w:hAnsiTheme="majorHAnsi" w:cstheme="majorHAnsi"/>
                <w:color w:val="000000"/>
                <w:sz w:val="20"/>
                <w:szCs w:val="20"/>
              </w:rPr>
              <w:t xml:space="preserve"> data, inteligencia artificial, el Internet de las cosas, entre otras tecnologías disruptivas</w:t>
            </w:r>
          </w:p>
        </w:tc>
      </w:tr>
      <w:tr w:rsidR="0055627B" w:rsidRPr="005827B3" w14:paraId="537CCC42"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089016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5307BCF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Ética</w:t>
            </w:r>
          </w:p>
        </w:tc>
        <w:tc>
          <w:tcPr>
            <w:tcW w:w="1064" w:type="pct"/>
            <w:tcBorders>
              <w:top w:val="nil"/>
              <w:left w:val="nil"/>
              <w:bottom w:val="single" w:sz="4" w:space="0" w:color="auto"/>
              <w:right w:val="single" w:sz="4" w:space="0" w:color="auto"/>
            </w:tcBorders>
            <w:shd w:val="clear" w:color="auto" w:fill="auto"/>
            <w:vAlign w:val="center"/>
            <w:hideMark/>
          </w:tcPr>
          <w:p w14:paraId="6AE8FC9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 discriminación</w:t>
            </w:r>
          </w:p>
        </w:tc>
        <w:tc>
          <w:tcPr>
            <w:tcW w:w="3107" w:type="pct"/>
            <w:tcBorders>
              <w:top w:val="nil"/>
              <w:left w:val="nil"/>
              <w:bottom w:val="single" w:sz="4" w:space="0" w:color="auto"/>
              <w:right w:val="single" w:sz="4" w:space="0" w:color="auto"/>
            </w:tcBorders>
            <w:shd w:val="clear" w:color="auto" w:fill="auto"/>
            <w:vAlign w:val="center"/>
            <w:hideMark/>
          </w:tcPr>
          <w:p w14:paraId="072FE54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Con el impacto de la COVID-19, al 2050 se espera que la discriminación persista y se profundice debido a los cambios sociales que traerán la inequidad y la falta de justicia social. Hasta 2021, las personas que declararon sentirse discriminadas (9,9 %) en los últimos doce meses han presentado una tendencia decreciente desde el 2014 (18,4 %); sin embargo, en los últimos años de la pandemia (2020-2021) el promedio de la percepción de sentirse discriminado fue superior en la zona urbana (10 %) frente a la rural (7 %). En esa línea, la percepción de discriminación en las mujeres (9,9 %) es más alta que en hombres (8,7 %). Los departamentos con los promedios más altos de percepción de maltrato o intento de discriminación en los últimos 12 meses del período 2020-2021 fueron Puno (16,7 %) y Tacna (16,1 %), mientras los promedios más bajos lo tuvieron Lambayeque (3,7 %), Ayacucho (4,3 %) y La Libertad (4,7 %).</w:t>
            </w:r>
          </w:p>
        </w:tc>
      </w:tr>
      <w:tr w:rsidR="0055627B" w:rsidRPr="005827B3" w14:paraId="503A4A39"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5B4E18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373D0B4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Mujer</w:t>
            </w:r>
          </w:p>
        </w:tc>
        <w:tc>
          <w:tcPr>
            <w:tcW w:w="1064" w:type="pct"/>
            <w:tcBorders>
              <w:top w:val="nil"/>
              <w:left w:val="nil"/>
              <w:bottom w:val="single" w:sz="4" w:space="0" w:color="auto"/>
              <w:right w:val="single" w:sz="4" w:space="0" w:color="auto"/>
            </w:tcBorders>
            <w:shd w:val="clear" w:color="auto" w:fill="auto"/>
            <w:vAlign w:val="center"/>
            <w:hideMark/>
          </w:tcPr>
          <w:p w14:paraId="3BE679C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del activismo femenino</w:t>
            </w:r>
          </w:p>
        </w:tc>
        <w:tc>
          <w:tcPr>
            <w:tcW w:w="3107" w:type="pct"/>
            <w:tcBorders>
              <w:top w:val="nil"/>
              <w:left w:val="nil"/>
              <w:bottom w:val="single" w:sz="4" w:space="0" w:color="auto"/>
              <w:right w:val="single" w:sz="4" w:space="0" w:color="auto"/>
            </w:tcBorders>
            <w:shd w:val="clear" w:color="auto" w:fill="auto"/>
            <w:vAlign w:val="center"/>
            <w:hideMark/>
          </w:tcPr>
          <w:p w14:paraId="13DAE97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Se necesitarán 145 años para lograr la paridad de género en la representación política, además, la participación de mujeres en negociaciones de paz genera un 35 % de posibilidad de que el acuerdo dure por lo menos 15 años. A nivel mundial la evolución de manifestaciones protagonizadas por mujeres tuvo una tendencia creciente, es decir, pasó de 2947 en 2018 a 9766 manifestaciones en 2022; asimismo, América tuvo la misma tendencia en el periodo de análisis (pasó de 891 a 4053, respectivamente). En contraste, en el Perú las manifestaciones protagonizadas por mujeres (15) en 2021, tuvieron una reducción con respecto al año 2018 (32).</w:t>
            </w:r>
          </w:p>
        </w:tc>
      </w:tr>
      <w:tr w:rsidR="0055627B" w:rsidRPr="005827B3" w14:paraId="02FAB99F"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73E530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5D0544E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Mujer</w:t>
            </w:r>
          </w:p>
        </w:tc>
        <w:tc>
          <w:tcPr>
            <w:tcW w:w="1064" w:type="pct"/>
            <w:tcBorders>
              <w:top w:val="nil"/>
              <w:left w:val="nil"/>
              <w:bottom w:val="single" w:sz="4" w:space="0" w:color="auto"/>
              <w:right w:val="single" w:sz="4" w:space="0" w:color="auto"/>
            </w:tcBorders>
            <w:shd w:val="clear" w:color="auto" w:fill="auto"/>
            <w:vAlign w:val="center"/>
            <w:hideMark/>
          </w:tcPr>
          <w:p w14:paraId="2E32608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del empoderamiento económico de las mujeres en el Perú</w:t>
            </w:r>
          </w:p>
        </w:tc>
        <w:tc>
          <w:tcPr>
            <w:tcW w:w="3107" w:type="pct"/>
            <w:tcBorders>
              <w:top w:val="nil"/>
              <w:left w:val="nil"/>
              <w:bottom w:val="single" w:sz="4" w:space="0" w:color="auto"/>
              <w:right w:val="single" w:sz="4" w:space="0" w:color="auto"/>
            </w:tcBorders>
            <w:shd w:val="clear" w:color="auto" w:fill="auto"/>
            <w:vAlign w:val="center"/>
            <w:hideMark/>
          </w:tcPr>
          <w:p w14:paraId="5DAE4E3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En 2050 a nivel mundial si las mujeres tuvieran el mismo nivel educativo y puestos de trabajo que los hombres, se estima que la economía se impulsaría en 20 billones de dólares. En el mundo el número de mujeres matriculadas en la enseñanza superior tuvieron tendencias crecientes y han superado al de los hombres desde 2005. Sin embargo, en América Latina la proporción de mujeres sin ingresos propios se ha incrementado de 30,6 % en 2011 a 35 % en 2021. Sin embargo, Perú redujo su porcentaje de mujeres sin ingresos propios de 27,6 % en 2011 a 25,8 en 2021.</w:t>
            </w:r>
          </w:p>
        </w:tc>
      </w:tr>
      <w:tr w:rsidR="0055627B" w:rsidRPr="005827B3" w14:paraId="514146DD"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7AFB9F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5B7F05B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Mujer</w:t>
            </w:r>
          </w:p>
        </w:tc>
        <w:tc>
          <w:tcPr>
            <w:tcW w:w="1064" w:type="pct"/>
            <w:tcBorders>
              <w:top w:val="nil"/>
              <w:left w:val="nil"/>
              <w:bottom w:val="single" w:sz="4" w:space="0" w:color="auto"/>
              <w:right w:val="single" w:sz="4" w:space="0" w:color="auto"/>
            </w:tcBorders>
            <w:shd w:val="clear" w:color="auto" w:fill="auto"/>
            <w:vAlign w:val="center"/>
            <w:hideMark/>
          </w:tcPr>
          <w:p w14:paraId="330B100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liderazgo femenino</w:t>
            </w:r>
          </w:p>
        </w:tc>
        <w:tc>
          <w:tcPr>
            <w:tcW w:w="3107" w:type="pct"/>
            <w:tcBorders>
              <w:top w:val="nil"/>
              <w:left w:val="nil"/>
              <w:bottom w:val="single" w:sz="4" w:space="0" w:color="auto"/>
              <w:right w:val="single" w:sz="4" w:space="0" w:color="auto"/>
            </w:tcBorders>
            <w:shd w:val="clear" w:color="auto" w:fill="auto"/>
            <w:vAlign w:val="center"/>
            <w:hideMark/>
          </w:tcPr>
          <w:p w14:paraId="4A73A30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Para 2050, a nivel mundial, si las mujeres tuvieran el mismo nivel educativo y puestos de trabajo que los hombres, la economía se impulsaría en 20 billones de dólares. Hasta 2020, el número de mujeres a nivel mundial matriculadas en enseñanza superior tuvieron tendencias crecientes, y superaron a los hombres desde el año 2005. Sin embargo, en América Latina, la proporción de mujeres sin ingresos propios se ha incrementado de 30,6 % en 2011 a 35 % en 2021. Por el contrario, en el Perú, se redujo el porcentaje de mujeres sin ingresos propios de 27,6 % en 2011 a 25,8 % en 2021.</w:t>
            </w:r>
          </w:p>
        </w:tc>
      </w:tr>
      <w:tr w:rsidR="0055627B" w:rsidRPr="005827B3" w14:paraId="501AF696" w14:textId="77777777" w:rsidTr="0055627B">
        <w:trPr>
          <w:trHeight w:val="156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0485C8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0312BBD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Mujer</w:t>
            </w:r>
          </w:p>
        </w:tc>
        <w:tc>
          <w:tcPr>
            <w:tcW w:w="1064" w:type="pct"/>
            <w:tcBorders>
              <w:top w:val="nil"/>
              <w:left w:val="nil"/>
              <w:bottom w:val="single" w:sz="4" w:space="0" w:color="auto"/>
              <w:right w:val="single" w:sz="4" w:space="0" w:color="auto"/>
            </w:tcBorders>
            <w:shd w:val="clear" w:color="auto" w:fill="auto"/>
            <w:vAlign w:val="center"/>
            <w:hideMark/>
          </w:tcPr>
          <w:p w14:paraId="00BD6A0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estereotipos de género</w:t>
            </w:r>
          </w:p>
        </w:tc>
        <w:tc>
          <w:tcPr>
            <w:tcW w:w="3107" w:type="pct"/>
            <w:tcBorders>
              <w:top w:val="nil"/>
              <w:left w:val="nil"/>
              <w:bottom w:val="single" w:sz="4" w:space="0" w:color="auto"/>
              <w:right w:val="single" w:sz="4" w:space="0" w:color="auto"/>
            </w:tcBorders>
            <w:shd w:val="clear" w:color="auto" w:fill="auto"/>
            <w:vAlign w:val="center"/>
            <w:hideMark/>
          </w:tcPr>
          <w:p w14:paraId="7D98204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La superación de las brechas en las protecciones legales y la derogación de leyes discriminatorias podrían tomar hasta 286 años según la tendencia actual. A nivel mundial en 2017-2022 (84,3 %) los prejuicios contra la igualdad de género y el empoderamiento de las mujeres se han reducido con respecto 2010-2014 (86,5 %). En Perú el porcentaje de personas con al menos un prejuicio en 2017-2022 fue de 89,07 % superando el nivel mundial.</w:t>
            </w:r>
          </w:p>
        </w:tc>
      </w:tr>
      <w:tr w:rsidR="0055627B" w:rsidRPr="005827B3" w14:paraId="08F2C514"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572CB8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0FF60D1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6D614DD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 los crímenes organizados</w:t>
            </w:r>
          </w:p>
        </w:tc>
        <w:tc>
          <w:tcPr>
            <w:tcW w:w="3107" w:type="pct"/>
            <w:tcBorders>
              <w:top w:val="nil"/>
              <w:left w:val="nil"/>
              <w:bottom w:val="single" w:sz="4" w:space="0" w:color="auto"/>
              <w:right w:val="single" w:sz="4" w:space="0" w:color="auto"/>
            </w:tcBorders>
            <w:shd w:val="clear" w:color="auto" w:fill="auto"/>
            <w:vAlign w:val="center"/>
            <w:hideMark/>
          </w:tcPr>
          <w:p w14:paraId="48F5636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Hacia el año 2030 es probable un aumento de las organizaciones criminales, así como la ocurrencia de delitos (trata de personas, extorsiones) y fraudes informáticos, la falsificación de dinero, la comercialización de productos prohibidos, entre otros. En el 2030, el total de homicidios anuales en el mundo se situará en 421 mil y el número de muertes violentas anual será mayor de 610 mil. En el corto plazo, luego de la COVID-19, se estima un posible incremento de crímenes relacionados al tráfico ilícito de drogas, trata de personas y delito cibernético debido al debilitamiento de las condiciones económicas, entre otros factores.</w:t>
            </w:r>
          </w:p>
        </w:tc>
      </w:tr>
      <w:tr w:rsidR="0055627B" w:rsidRPr="005827B3" w14:paraId="47E556EC" w14:textId="77777777" w:rsidTr="0055627B">
        <w:trPr>
          <w:trHeight w:val="374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47F4A4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0250B67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6D73FF8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la participación de la mujer en la política</w:t>
            </w:r>
          </w:p>
        </w:tc>
        <w:tc>
          <w:tcPr>
            <w:tcW w:w="3107" w:type="pct"/>
            <w:tcBorders>
              <w:top w:val="nil"/>
              <w:left w:val="nil"/>
              <w:bottom w:val="single" w:sz="4" w:space="0" w:color="auto"/>
              <w:right w:val="single" w:sz="4" w:space="0" w:color="auto"/>
            </w:tcBorders>
            <w:shd w:val="clear" w:color="auto" w:fill="auto"/>
            <w:vAlign w:val="center"/>
            <w:hideMark/>
          </w:tcPr>
          <w:p w14:paraId="161F3FF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Hasta 2021, las mujeres han sido el componente mayoritario como electoras en las elecciones presidenciales a nivel nacional (representaron el 50,4 % del total de electores), mostrando una tendencia creciente respecto al 2006 (49,8 %). La presencia de las mujeres dentro del Gabinete Ministerial ha venido tomando relevancia, siendo que, en el 2014, 8 mujeres ocuparon el cargo de ministras, y en 2019, se elevó a 10. En relación al Parlamento Nacional 2021-2026, las congresistas electas representaron el 40 % del total de parlamentarios, superando por primera vez el mínimo establecido según la Ley de cuotas (30 %), mostrando una tendencia progresivamente creciente. De igual forma, las mujeres que asumieron el cargo de alcaldesas habían presentado una baja participación en el periodo 1983-2018, aunque, en el periodo 2019/2022 dicha participación se elevó a 4,8 % (90 de un total de 1862). Con el impacto de la COVID-19, los expertos estiman que, para el periodo 2022-2030, la participación de la mujer en la política crecerá significativamente.</w:t>
            </w:r>
          </w:p>
        </w:tc>
      </w:tr>
      <w:tr w:rsidR="0055627B" w:rsidRPr="005827B3" w14:paraId="5879F216" w14:textId="77777777" w:rsidTr="0055627B">
        <w:trPr>
          <w:trHeight w:val="405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444690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0F7F4FA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2220508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desconfianza en los partidos políticos</w:t>
            </w:r>
          </w:p>
        </w:tc>
        <w:tc>
          <w:tcPr>
            <w:tcW w:w="3107" w:type="pct"/>
            <w:tcBorders>
              <w:top w:val="nil"/>
              <w:left w:val="nil"/>
              <w:bottom w:val="single" w:sz="4" w:space="0" w:color="auto"/>
              <w:right w:val="single" w:sz="4" w:space="0" w:color="auto"/>
            </w:tcBorders>
            <w:shd w:val="clear" w:color="auto" w:fill="auto"/>
            <w:vAlign w:val="center"/>
            <w:hideMark/>
          </w:tcPr>
          <w:p w14:paraId="4CBF0D9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 xml:space="preserve">Se espera que el “nuevo constitucionalismo latinoamericano” provocado por la “sociedad de la desconfianza” de la región sea un complemente y mejore a la democracia representativa, reflejada en los partidos políticos, además que fortalezca la participación </w:t>
            </w:r>
            <w:proofErr w:type="gramStart"/>
            <w:r w:rsidRPr="005827B3">
              <w:rPr>
                <w:rFonts w:asciiTheme="majorHAnsi" w:hAnsiTheme="majorHAnsi" w:cstheme="majorHAnsi"/>
                <w:color w:val="000000"/>
                <w:sz w:val="20"/>
                <w:szCs w:val="20"/>
              </w:rPr>
              <w:t>ciudadana .</w:t>
            </w:r>
            <w:proofErr w:type="gramEnd"/>
            <w:r w:rsidRPr="005827B3">
              <w:rPr>
                <w:rFonts w:asciiTheme="majorHAnsi" w:hAnsiTheme="majorHAnsi" w:cstheme="majorHAnsi"/>
                <w:color w:val="000000"/>
                <w:sz w:val="20"/>
                <w:szCs w:val="20"/>
              </w:rPr>
              <w:t xml:space="preserve"> En la última década, los peruanos y peruanas mostraron altos niveles de desconfianza hacia los partidos políticos, manteniéndose en más de 90 %. Así, la tendencia de la desconfianza en los partidos políticos creció y pasó de 88,8 % (2010) a 90,6 % (2021) demostrando una constante alza y siendo más predominante en la zona urbana (92, 4%) frente a la zona urbana (83,5 %) en el último año. Una razón al fenómeno presenciado es la alta desconfianza interpersonal que existe entre los peruanos, cuyo ritmo pasó de 38 % (2006) a 43 % (2021). En ese sentido, la meta antes de la pandemia de la COVID-19, era que la democracia en América Latina y el Caribe madure hacia el año 2030, y con ello se redujera la cantidad y mejorase la calidad de los partidos políticos; asimismo esto incluía la reformas al sistema de partidos políticos a largo plazo de modo que sea más abierto y transparente.</w:t>
            </w:r>
          </w:p>
        </w:tc>
      </w:tr>
      <w:tr w:rsidR="0055627B" w:rsidRPr="005827B3" w14:paraId="3B89A20F" w14:textId="77777777" w:rsidTr="0055627B">
        <w:trPr>
          <w:trHeight w:val="280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9491CB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64DF99C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711C614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desconfianza en los poderes del Estado</w:t>
            </w:r>
          </w:p>
        </w:tc>
        <w:tc>
          <w:tcPr>
            <w:tcW w:w="3107" w:type="pct"/>
            <w:tcBorders>
              <w:top w:val="nil"/>
              <w:left w:val="nil"/>
              <w:bottom w:val="single" w:sz="4" w:space="0" w:color="auto"/>
              <w:right w:val="single" w:sz="4" w:space="0" w:color="auto"/>
            </w:tcBorders>
            <w:shd w:val="clear" w:color="auto" w:fill="auto"/>
            <w:vAlign w:val="center"/>
            <w:hideMark/>
          </w:tcPr>
          <w:p w14:paraId="68CDD5A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Durante el periodo 2010-2021, la desconfianza en los poderes del Estado persistió en niveles elevados, superó en más del 80 % en el Congreso y más del 70 % en el Poder Judicial. La tendencia en ambos poderes fue variada con una inclinación creciente. De igual forma, hasta el año 2021, la desconfianza en el gobierno regional (76,4 %), la municipalidad provincial (77,5 %) y municipalidad distrital (79,3 %), mostró una tendencia creciente respecto al año 2018, aunque presentó una leve reducción entre 2019-2021. Sin embargo, la desaprobación de la gestión del gobierno central presenta una tendencia decreciente, pasando de 59,6 % en 2015 a 50,7 % en 2021. En esa línea, según CEPAL el desafío al 2030 en la región de América Latina, es cerrar las brechas de “desempeño” del Estado y la “legitimidad democrática “.</w:t>
            </w:r>
          </w:p>
        </w:tc>
      </w:tr>
      <w:tr w:rsidR="0055627B" w:rsidRPr="005827B3" w14:paraId="3AC5E973"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A1AFD1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686CBE9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2ED963A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percepción de corrupción</w:t>
            </w:r>
          </w:p>
        </w:tc>
        <w:tc>
          <w:tcPr>
            <w:tcW w:w="3107" w:type="pct"/>
            <w:tcBorders>
              <w:top w:val="nil"/>
              <w:left w:val="nil"/>
              <w:bottom w:val="single" w:sz="4" w:space="0" w:color="auto"/>
              <w:right w:val="single" w:sz="4" w:space="0" w:color="auto"/>
            </w:tcBorders>
            <w:shd w:val="clear" w:color="auto" w:fill="auto"/>
            <w:vAlign w:val="center"/>
            <w:hideMark/>
          </w:tcPr>
          <w:p w14:paraId="64D0D69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Hacia el 2045 es probable que la percepción de los ciudadanos respecto a la corrupción se haya extendido debido, principalmente, a la ocurrencia de prácticas indebidas de financiación que involucran a corporaciones multinacionales, partidos políticos y estamentos del gobierno.</w:t>
            </w:r>
          </w:p>
        </w:tc>
      </w:tr>
      <w:tr w:rsidR="0055627B" w:rsidRPr="005827B3" w14:paraId="7CE2B216" w14:textId="77777777" w:rsidTr="0055627B">
        <w:trPr>
          <w:trHeight w:val="436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599C54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07313EB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073F756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polarización</w:t>
            </w:r>
          </w:p>
        </w:tc>
        <w:tc>
          <w:tcPr>
            <w:tcW w:w="3107" w:type="pct"/>
            <w:tcBorders>
              <w:top w:val="nil"/>
              <w:left w:val="nil"/>
              <w:bottom w:val="single" w:sz="4" w:space="0" w:color="auto"/>
              <w:right w:val="single" w:sz="4" w:space="0" w:color="auto"/>
            </w:tcBorders>
            <w:shd w:val="clear" w:color="auto" w:fill="auto"/>
            <w:vAlign w:val="center"/>
            <w:hideMark/>
          </w:tcPr>
          <w:p w14:paraId="2887CD7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En los últimos 20 años, se evidenció una mayor polarización política de la sociedad mundial; y, se espera que, para 2030, pese a que las relaciones de poder en el mundo posiblemente cambien, la polarización de la sociedad continúe y las redes sociales serán cada vez más importantes para manifestar las diferencias de opiniones de la sociedad en el futuro. En el Perú, la tendencia se prevé que sea la misma que la global. En los próximos años se prevé un mayor crecimiento de la polarización debido a las diversas crisis que vive el Perú, incluso hay quienes consideran que debe haber una preparación para atender otros peligros que generarán más divisiones políticas y sociales. Hasta el año 2021, el Perú vivió una polarización transversal, alcanzando un nivel crítico en el índice de polarización social (-1,04), siendo mayor a lo registrado en el 2000 (-0,72). Para el cierre del año 2022, la polarización que se vive es de tipo afectiva, siendo el causal principal, las cuestiones estructurales que se evidenciaron tras las diversas crisis políticas de los últimos cinco años; sin embargo, se debe resaltar que la continuidad del sistema democrático fue permanente y creciente durante el período 2000-2021, registrando un ascenso en el índice de democracia electoral de 0,33.</w:t>
            </w:r>
          </w:p>
        </w:tc>
      </w:tr>
      <w:tr w:rsidR="0055627B" w:rsidRPr="005827B3" w14:paraId="4E31AF55" w14:textId="77777777" w:rsidTr="0055627B">
        <w:trPr>
          <w:trHeight w:val="249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FD6DDF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110F379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0FD5297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Menor institucionalidad</w:t>
            </w:r>
          </w:p>
        </w:tc>
        <w:tc>
          <w:tcPr>
            <w:tcW w:w="3107" w:type="pct"/>
            <w:tcBorders>
              <w:top w:val="nil"/>
              <w:left w:val="nil"/>
              <w:bottom w:val="single" w:sz="4" w:space="0" w:color="auto"/>
              <w:right w:val="single" w:sz="4" w:space="0" w:color="auto"/>
            </w:tcBorders>
            <w:shd w:val="clear" w:color="auto" w:fill="auto"/>
            <w:vAlign w:val="center"/>
            <w:hideMark/>
          </w:tcPr>
          <w:p w14:paraId="7FA3E91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Hasta 2021 el desempeño institucional de país había mostrado una tendencia decreciente, disminuyendo de 5,84 puntos en 2013 a 5,24 puntos en 2021 (-0,60 puntos). Ante la pandemia de la COVID-19, todas las debilidades institucionales se han visto amplificadas y han revelado un mal carácter estructural de la institución, que va a requerir de un largo periodo de recuperación. No obstante, con la implementación de una serie de Políticas y lineamientos se espera mejorar el sistema de justicia, reducir la corrupción, prevenir y gestionar los conflictos sociales interoperada con los actores públicos y privados relevantes y entre otras medidas que forman parte del objetivo prioritario ocho (8).</w:t>
            </w:r>
          </w:p>
        </w:tc>
      </w:tr>
      <w:tr w:rsidR="0055627B" w:rsidRPr="005827B3" w14:paraId="79953D87" w14:textId="77777777" w:rsidTr="0055627B">
        <w:trPr>
          <w:trHeight w:val="374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3202E8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64A5413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32C49F5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las organizaciones políticas</w:t>
            </w:r>
          </w:p>
        </w:tc>
        <w:tc>
          <w:tcPr>
            <w:tcW w:w="3107" w:type="pct"/>
            <w:tcBorders>
              <w:top w:val="nil"/>
              <w:left w:val="nil"/>
              <w:bottom w:val="single" w:sz="4" w:space="0" w:color="auto"/>
              <w:right w:val="single" w:sz="4" w:space="0" w:color="auto"/>
            </w:tcBorders>
            <w:shd w:val="clear" w:color="auto" w:fill="auto"/>
            <w:vAlign w:val="center"/>
            <w:hideMark/>
          </w:tcPr>
          <w:p w14:paraId="3C21D92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Con el impacto de la COVID-19, la expectativa es que persistirán las organizaciones políticas, ya que no se cuenta con ninguna alternativa reemplazable y las que surjan tendrán liderazgos populistas alineados con las demandas populares y dispuestas a deteriorar el equilibrio democrático. Hasta antes de los comicios electorales generales del 2021, el número de partidos políticos vigentes (24) se había mantenido casi constante comparado con datos registrados en 2016 (22 partidos políticos); y los grupos políticos representados en el Congreso para el período 2021 -2026 inicialmente fueron diez (10), en tanto con la nueva configuración política, y casi al cierre del año 2022, se cuentan con trece (13) agrupaciones. Por su parte, tras las recientes contiendas electorales internas, los movimientos políticos regionales suman 182 a nivel nacional en condición de inscritos vigentes, siendo Arequipa la de mayor cantidad de movimientos (12) frente a Lambayeque que tuvo la menor cantidad de movimientos políticos (2).</w:t>
            </w:r>
          </w:p>
        </w:tc>
      </w:tr>
      <w:tr w:rsidR="0055627B" w:rsidRPr="005827B3" w14:paraId="26521C3F"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D666E5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0DA4A54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00645C6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Debilitamiento de la cohesión social</w:t>
            </w:r>
          </w:p>
        </w:tc>
        <w:tc>
          <w:tcPr>
            <w:tcW w:w="3107" w:type="pct"/>
            <w:tcBorders>
              <w:top w:val="nil"/>
              <w:left w:val="nil"/>
              <w:bottom w:val="single" w:sz="4" w:space="0" w:color="auto"/>
              <w:right w:val="single" w:sz="4" w:space="0" w:color="auto"/>
            </w:tcBorders>
            <w:shd w:val="clear" w:color="auto" w:fill="auto"/>
            <w:vAlign w:val="center"/>
            <w:hideMark/>
          </w:tcPr>
          <w:p w14:paraId="253967D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El debilitamiento de la cohesión social puede derivar en polarización de la política y conflictos internos (manifestaciones, disturbios callejeros, descontento social, entre otros).</w:t>
            </w:r>
          </w:p>
        </w:tc>
      </w:tr>
      <w:tr w:rsidR="0055627B" w:rsidRPr="005827B3" w14:paraId="46EB82FC"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7125D0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56879B9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2B69366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de la gobernanza nacional</w:t>
            </w:r>
          </w:p>
        </w:tc>
        <w:tc>
          <w:tcPr>
            <w:tcW w:w="3107" w:type="pct"/>
            <w:tcBorders>
              <w:top w:val="nil"/>
              <w:left w:val="nil"/>
              <w:bottom w:val="single" w:sz="4" w:space="0" w:color="auto"/>
              <w:right w:val="single" w:sz="4" w:space="0" w:color="auto"/>
            </w:tcBorders>
            <w:shd w:val="clear" w:color="auto" w:fill="auto"/>
            <w:vAlign w:val="center"/>
            <w:hideMark/>
          </w:tcPr>
          <w:p w14:paraId="7E5967A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Incapacidad para gobernar una nación como resultado de un débil Estado de derecho, corrupción o entrampamiento político</w:t>
            </w:r>
          </w:p>
        </w:tc>
      </w:tr>
      <w:tr w:rsidR="0055627B" w:rsidRPr="005827B3" w14:paraId="0C9FC66F"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40CD24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0AEC4B6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2616A00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Migración involuntaria a gran escala</w:t>
            </w:r>
          </w:p>
        </w:tc>
        <w:tc>
          <w:tcPr>
            <w:tcW w:w="3107" w:type="pct"/>
            <w:tcBorders>
              <w:top w:val="nil"/>
              <w:left w:val="nil"/>
              <w:bottom w:val="single" w:sz="4" w:space="0" w:color="auto"/>
              <w:right w:val="single" w:sz="4" w:space="0" w:color="auto"/>
            </w:tcBorders>
            <w:shd w:val="clear" w:color="auto" w:fill="auto"/>
            <w:vAlign w:val="center"/>
            <w:hideMark/>
          </w:tcPr>
          <w:p w14:paraId="4D067AB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Movimiento de la población fuera de su lugar de origen o de residencia habitual, de carácter temporal o permanente, inducido por conflictos, desastres o razones ambientales o económicas.</w:t>
            </w:r>
          </w:p>
        </w:tc>
      </w:tr>
      <w:tr w:rsidR="0055627B" w:rsidRPr="005827B3" w14:paraId="2864F7B1"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88C4A0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6900766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51CB76C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Ruptura del orden constitucional</w:t>
            </w:r>
          </w:p>
        </w:tc>
        <w:tc>
          <w:tcPr>
            <w:tcW w:w="3107" w:type="pct"/>
            <w:tcBorders>
              <w:top w:val="nil"/>
              <w:left w:val="nil"/>
              <w:bottom w:val="single" w:sz="4" w:space="0" w:color="auto"/>
              <w:right w:val="single" w:sz="4" w:space="0" w:color="auto"/>
            </w:tcBorders>
            <w:shd w:val="clear" w:color="auto" w:fill="auto"/>
            <w:vAlign w:val="center"/>
            <w:hideMark/>
          </w:tcPr>
          <w:p w14:paraId="0597B77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Usurpación de la soberanía nacional, de los poderes constituidos legítimamente o violación de los principios democráticos, con el fin de despojar o mantener el poder, o asumir poderes más allá de lo permitido por la Constitución.</w:t>
            </w:r>
          </w:p>
        </w:tc>
      </w:tr>
      <w:tr w:rsidR="0055627B" w:rsidRPr="005827B3" w14:paraId="0BAF733C"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47EF70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55D7841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Político</w:t>
            </w:r>
          </w:p>
        </w:tc>
        <w:tc>
          <w:tcPr>
            <w:tcW w:w="1064" w:type="pct"/>
            <w:tcBorders>
              <w:top w:val="nil"/>
              <w:left w:val="nil"/>
              <w:bottom w:val="single" w:sz="4" w:space="0" w:color="auto"/>
              <w:right w:val="single" w:sz="4" w:space="0" w:color="auto"/>
            </w:tcBorders>
            <w:shd w:val="clear" w:color="auto" w:fill="auto"/>
            <w:vAlign w:val="center"/>
            <w:hideMark/>
          </w:tcPr>
          <w:p w14:paraId="47F310D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Poderes políticos demagógicos, populistas y/o mercantilistas</w:t>
            </w:r>
          </w:p>
        </w:tc>
        <w:tc>
          <w:tcPr>
            <w:tcW w:w="3107" w:type="pct"/>
            <w:tcBorders>
              <w:top w:val="nil"/>
              <w:left w:val="nil"/>
              <w:bottom w:val="single" w:sz="4" w:space="0" w:color="auto"/>
              <w:right w:val="single" w:sz="4" w:space="0" w:color="auto"/>
            </w:tcBorders>
            <w:shd w:val="clear" w:color="auto" w:fill="auto"/>
            <w:vAlign w:val="center"/>
            <w:hideMark/>
          </w:tcPr>
          <w:p w14:paraId="52D9E19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El populismo puede ser de derecha o izquierda, puede ser neoliberal o realizar intervenciones desde el Estado, pero siempre tiene la misma estrategia política: un liderazgo personalista muy fuerte</w:t>
            </w:r>
          </w:p>
        </w:tc>
      </w:tr>
      <w:tr w:rsidR="0055627B" w:rsidRPr="005827B3" w14:paraId="1E00F81C" w14:textId="77777777" w:rsidTr="0055627B">
        <w:trPr>
          <w:trHeight w:val="249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64E48C6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2EEC245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3439EE6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identidad cultural en el Perú</w:t>
            </w:r>
          </w:p>
        </w:tc>
        <w:tc>
          <w:tcPr>
            <w:tcW w:w="3107" w:type="pct"/>
            <w:tcBorders>
              <w:top w:val="nil"/>
              <w:left w:val="nil"/>
              <w:bottom w:val="single" w:sz="4" w:space="0" w:color="auto"/>
              <w:right w:val="single" w:sz="4" w:space="0" w:color="auto"/>
            </w:tcBorders>
            <w:shd w:val="clear" w:color="auto" w:fill="auto"/>
            <w:vAlign w:val="center"/>
            <w:hideMark/>
          </w:tcPr>
          <w:p w14:paraId="2D7C8B8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Hacia 2050, se esperará lograr que los peruanos estén orgullosos de su identidad, propia de la diversidad étnica, cultural y lingüística del país. En el periodo 2020-2022, el número de expresiones declaradas (las tradiciones, las festividades y las ceremonias, los saberes artesanales o culinarios, y las costumbres) tuvo un incremento de 15 a 30 representaciones, respectivamente; y, el número de personalidades meritorias se incrementó de 9 en 2020 a 15 en 2022. Por su parte la población peruana ha incrementado su acceso a los bienes y/o servicios artísticos y culturales promovidos por el Ministerio de Cultura entre 2019 y 2021. (paso de 11 % a 44,7 %, respectivamente).</w:t>
            </w:r>
          </w:p>
        </w:tc>
      </w:tr>
      <w:tr w:rsidR="0055627B" w:rsidRPr="005827B3" w14:paraId="3C8E7ABE" w14:textId="77777777" w:rsidTr="0055627B">
        <w:trPr>
          <w:trHeight w:val="156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63B03A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410790A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5A44597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interés por el aprendizaje de lenguas nativas</w:t>
            </w:r>
          </w:p>
        </w:tc>
        <w:tc>
          <w:tcPr>
            <w:tcW w:w="3107" w:type="pct"/>
            <w:tcBorders>
              <w:top w:val="nil"/>
              <w:left w:val="nil"/>
              <w:bottom w:val="single" w:sz="4" w:space="0" w:color="auto"/>
              <w:right w:val="single" w:sz="4" w:space="0" w:color="auto"/>
            </w:tcBorders>
            <w:shd w:val="clear" w:color="auto" w:fill="auto"/>
            <w:vAlign w:val="center"/>
            <w:hideMark/>
          </w:tcPr>
          <w:p w14:paraId="0B28F01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Hacia 2100, a nivel mundial, el 90 % de las lenguas indígenas se habrían extinguido sino se aprovecha el Internet para preservar las lenguas nativas. Actualmente, a través de las tecnologías de la comunicación y la información (TIC), los jóvenes promueven las lenguas indígenas mediante plataformas virtuales, con incremento de publicaciones de las sociedades y lenguas indígenas.</w:t>
            </w:r>
          </w:p>
        </w:tc>
      </w:tr>
      <w:tr w:rsidR="0055627B" w:rsidRPr="005827B3" w14:paraId="2CD8A4C4" w14:textId="77777777" w:rsidTr="0055627B">
        <w:trPr>
          <w:trHeight w:val="156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107983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5B66B9D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0EF33FE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Desaceleración en la reducción de recién nacidos con bajo peso</w:t>
            </w:r>
          </w:p>
        </w:tc>
        <w:tc>
          <w:tcPr>
            <w:tcW w:w="3107" w:type="pct"/>
            <w:tcBorders>
              <w:top w:val="nil"/>
              <w:left w:val="nil"/>
              <w:bottom w:val="single" w:sz="4" w:space="0" w:color="auto"/>
              <w:right w:val="single" w:sz="4" w:space="0" w:color="auto"/>
            </w:tcBorders>
            <w:shd w:val="clear" w:color="auto" w:fill="auto"/>
            <w:vAlign w:val="center"/>
            <w:hideMark/>
          </w:tcPr>
          <w:p w14:paraId="24E629A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Desde 2012 (6,9 %) a 2021 (6,5 %), a nivel nacional se observa una tendencia decreciente del porcentaje de niños y niñas nacidos con bajo peso; sin embargo, esta tendencia se ha desacelerado. Los departamentos de Cajamarca (9,1 %), Loreto (8,5 %), Pasco (8,2 %), Huancavelica (8,2 %) y Ucayali (7,9 %) son los que presentaron un mayor porcentaje de nacidos y nacidas con bajo peso en el último año.</w:t>
            </w:r>
          </w:p>
        </w:tc>
      </w:tr>
      <w:tr w:rsidR="0055627B" w:rsidRPr="005827B3" w14:paraId="3CE2103E" w14:textId="77777777" w:rsidTr="0055627B">
        <w:trPr>
          <w:trHeight w:val="405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E35B66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3DA3D7B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5197BE8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Descenso de la desigualdad de género</w:t>
            </w:r>
          </w:p>
        </w:tc>
        <w:tc>
          <w:tcPr>
            <w:tcW w:w="3107" w:type="pct"/>
            <w:tcBorders>
              <w:top w:val="nil"/>
              <w:left w:val="nil"/>
              <w:bottom w:val="single" w:sz="4" w:space="0" w:color="auto"/>
              <w:right w:val="single" w:sz="4" w:space="0" w:color="auto"/>
            </w:tcBorders>
            <w:shd w:val="clear" w:color="auto" w:fill="auto"/>
            <w:vAlign w:val="center"/>
            <w:hideMark/>
          </w:tcPr>
          <w:p w14:paraId="4575379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 nivel global, con el impacto de la COVID-19, se espera que el cierre de brecha de género tome 132 años. Hasta 2022, el Perú evidenció un avance de 23 posiciones durante 2006-2022 en el ranking del Índice Global de Brecha de Género; en tanto el número de muertes maternas por cada 100 mil habitantes ha descendido en 232 mujeres en el período 2000-2020; respecto al cierre de brechas educativas de las mujeres de 25 y más años con al menos educación secundaria, el departamento de Huancavelica, Huánuco, Cajamarca, Ayacucho y Apurímac demostraron cifras de descenso en el año 2020; la cuota de género en el parlamento nacional para el período 2021-2026 ha sido superado por primera vez con 37,7 %; sin embargo, hasta el año 2020, el promedio nacional de participación laboral femenina fue de 55,4 %, evidenciando una caída de 10 puntos porcentuales respecto al año 2019. Los objetivos a futuro para el Perú lo marcan la Política Nacional de Igualdad de Género (2019-2030), en términos de derechos de la salud y educación; sin embargo, aún están pendientes los desafíos relacionados a los indicadores de economía y política.</w:t>
            </w:r>
          </w:p>
        </w:tc>
      </w:tr>
      <w:tr w:rsidR="0055627B" w:rsidRPr="005827B3" w14:paraId="4D8FC379" w14:textId="77777777" w:rsidTr="0055627B">
        <w:trPr>
          <w:trHeight w:val="592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795EE7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5DE94FA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5AA2658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mundial y persistencia nacional de enfermedades transmisibles</w:t>
            </w:r>
          </w:p>
        </w:tc>
        <w:tc>
          <w:tcPr>
            <w:tcW w:w="3107" w:type="pct"/>
            <w:tcBorders>
              <w:top w:val="nil"/>
              <w:left w:val="nil"/>
              <w:bottom w:val="single" w:sz="4" w:space="0" w:color="auto"/>
              <w:right w:val="single" w:sz="4" w:space="0" w:color="auto"/>
            </w:tcBorders>
            <w:shd w:val="clear" w:color="auto" w:fill="auto"/>
            <w:vAlign w:val="center"/>
            <w:hideMark/>
          </w:tcPr>
          <w:p w14:paraId="231DE96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Para los próximos años, se espera complicaciones en la detección y tratamiento en la lucha contra el VIH/sida, tuberculosis y malaria, donde en este último caso, probablemente más de la mitad de la población mundial entraría en riesgo de contagio; pese a que hasta 2019, se habían reducido el número de nuevos contagios por año. Además, sobre el futuro de las enfermedades infecciosas, se prevé que serán las más difíciles de manejar y estarán relacionadas con los cambios tecnológicos, demográficos y climáticos. En el Perú, durante el periodo 2000-2020 la tasa de notificación de casos de VIH fue fluctuante entre 12 a 17 notificaciones frente a una tasa de defunciones que varío de 4,3 a 6,9 muertes por cada 100 000 habitantes. Sin embargo, hubo una tendencia descendente de la tasa de incidencia de TBC, pasando de 151 a 53 personas infectadas por cada 100 000 habitantes, mientras la tasa de muertes por TBC pasó de 17 a 5 muertes por cada 100 000 habitantes en el período 2000-2020. Asimismo, se evidenció una tendencia descendente en la tasa de incidencia de la malaria, pasando de 223 a 55 personas por cada 100 000 a habitantes; es decir, tuvo una caída de 168 entre el período 2000-2021. Por último, la tendencia de la tasa de incidencia de Hepatitis B decreció, pasando de 5 a 2 personas por cada 100 000 habitantes, en tanto la tasa de muertes también descendió de 0,4 a 0,1 durante el período 2002-2020. En ese sentido, tras el impacto de la COVID-19 las perspectivas del cumplimiento de las metas relacionadas a las ET al año 2030 son pesimistas debido a la interrupción de los servicios de salud en términos de prevención, tratamiento y seguimiento.</w:t>
            </w:r>
          </w:p>
        </w:tc>
      </w:tr>
      <w:tr w:rsidR="0055627B" w:rsidRPr="005827B3" w14:paraId="1558C488"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F4AD57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14ED292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694F8F1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del acceso de la educación inicial</w:t>
            </w:r>
          </w:p>
        </w:tc>
        <w:tc>
          <w:tcPr>
            <w:tcW w:w="3107" w:type="pct"/>
            <w:tcBorders>
              <w:top w:val="nil"/>
              <w:left w:val="nil"/>
              <w:bottom w:val="single" w:sz="4" w:space="0" w:color="auto"/>
              <w:right w:val="single" w:sz="4" w:space="0" w:color="auto"/>
            </w:tcBorders>
            <w:shd w:val="clear" w:color="auto" w:fill="auto"/>
            <w:vAlign w:val="center"/>
            <w:hideMark/>
          </w:tcPr>
          <w:p w14:paraId="2C3200E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Entre el 2009 y el 2020, la tasa neta de matrícula en educación inicial se incrementó de 67,9 % a 74,3 %, a pesar de haber experimentado una caída abrupta de diez puntos porcentuales en el año 2020 durante la pandemia de la COVID-19, en ese mismo año fueron las niñas las más perjudicadas, en tanto los niños y niñas del quintil bajo sobresalieron en la tasa de matriculados; la zona Selva, representó la tendencia más baja a nivel geográfico, y a nivel departamental la tasa de variación porcentual más alta lo tuvo Madre de Dios (4,4 %) y la más baja, lo registró Loreto (-0,6 %). Sin embargo, en 2021 la tasa neta de asistencia escolar en educación inicial en niños de 3 a 5 años a nivel nacional volvió a crecer con el 85,4 %, superando el 74,4 % (2012), además se corroboró que la zona rural (90,2 %) y las niñas (87 %) fueron las más sobresalientes respecto a la evolución positiva de la tendencia.</w:t>
            </w:r>
          </w:p>
        </w:tc>
      </w:tr>
      <w:tr w:rsidR="0055627B" w:rsidRPr="005827B3" w14:paraId="017D2367" w14:textId="77777777" w:rsidTr="0055627B">
        <w:trPr>
          <w:trHeight w:val="156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978548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684E63B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2254BD6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progresivo del acceso a agua potable</w:t>
            </w:r>
          </w:p>
        </w:tc>
        <w:tc>
          <w:tcPr>
            <w:tcW w:w="3107" w:type="pct"/>
            <w:tcBorders>
              <w:top w:val="nil"/>
              <w:left w:val="nil"/>
              <w:bottom w:val="single" w:sz="4" w:space="0" w:color="auto"/>
              <w:right w:val="single" w:sz="4" w:space="0" w:color="auto"/>
            </w:tcBorders>
            <w:shd w:val="clear" w:color="auto" w:fill="auto"/>
            <w:vAlign w:val="center"/>
            <w:hideMark/>
          </w:tcPr>
          <w:p w14:paraId="27F1C77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Hasta 2019, el porcentaje de la población con acceso a agua potable por red pública (68,0 %) había presentado una leve tendencia creciente comparado con los datos reportados en 2013 (65,6 %), especialmente la población que accede a este recurso dentro de su vivienda (pasó de 60,6 % a 63,7 %). Con el sucedo de la COVID-19, los expertos estiman que en el periodo 2022-2030, el acceso a agua potable continuará su tendencia creciente.</w:t>
            </w:r>
          </w:p>
        </w:tc>
      </w:tr>
      <w:tr w:rsidR="0055627B" w:rsidRPr="005827B3" w14:paraId="748031FC" w14:textId="77777777" w:rsidTr="0055627B">
        <w:trPr>
          <w:trHeight w:val="436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8C3E8BB"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4EC41E4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54C9A47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nivel educativo alcanzado</w:t>
            </w:r>
          </w:p>
        </w:tc>
        <w:tc>
          <w:tcPr>
            <w:tcW w:w="3107" w:type="pct"/>
            <w:tcBorders>
              <w:top w:val="nil"/>
              <w:left w:val="nil"/>
              <w:bottom w:val="single" w:sz="4" w:space="0" w:color="auto"/>
              <w:right w:val="single" w:sz="4" w:space="0" w:color="auto"/>
            </w:tcBorders>
            <w:shd w:val="clear" w:color="auto" w:fill="auto"/>
            <w:vAlign w:val="center"/>
            <w:hideMark/>
          </w:tcPr>
          <w:p w14:paraId="56B8396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Expertos estiman que al Perú le tomaría dos décadas para el cierre de la brecha educativa, debido principalmente a los bajos niveles de inversión. El mayor nivel educativo alcanzado en el período 2008-2021 demostró que en el marco de la Educación Básica Regular fue el nivel secundario el que predominó, pasando de 43,7 % a 46,4 % de población de 15 y más años de edad, mientras que, en la educación superior fue la tendencia del nivel universitario la que ponderó pasando de 13,9 % a 16,0 % en los años respectivos. La Esperanza de Vida Escolar (EVE) a nivel nacional durante el periodo 2016-2021 evidenció una disminución de 14,0 años a 13,7 años y solo en el año 2021, la EVE fue superior en la zona urbana (13,9) que en la rural (12,8); destacando además que, las mujeres fueron las que reportaron mayor cantidad de años (13,9) en esperar pasar en el nivel educativo básico y superior. En ese sentido, la meta al 2050 es alcanzar el nivel más alto de la educación, los valores y la organización de todos los niveles de educación, los mismos que se recomiendan que estén conectados, de modo que permita a todos los educandos desarrollar su potencial y prosperar en un sistema educativo circular y regenerativo.</w:t>
            </w:r>
          </w:p>
        </w:tc>
      </w:tr>
      <w:tr w:rsidR="0055627B" w:rsidRPr="005827B3" w14:paraId="7EA7EAF3"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50A888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3023B5B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64FF539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Mayores conflictos sociales</w:t>
            </w:r>
          </w:p>
        </w:tc>
        <w:tc>
          <w:tcPr>
            <w:tcW w:w="3107" w:type="pct"/>
            <w:tcBorders>
              <w:top w:val="nil"/>
              <w:left w:val="nil"/>
              <w:bottom w:val="single" w:sz="4" w:space="0" w:color="auto"/>
              <w:right w:val="single" w:sz="4" w:space="0" w:color="auto"/>
            </w:tcBorders>
            <w:shd w:val="clear" w:color="auto" w:fill="auto"/>
            <w:vAlign w:val="center"/>
            <w:hideMark/>
          </w:tcPr>
          <w:p w14:paraId="3236E2C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Tras el impacto de la pandemia y el regreso a la normalidad se espera que se retomen los conflictos sociales, y con ello es posible que surjan movilizaciones de protesta, pedidos de reanudación de mesas de diálogo y planteamiento de nuevas demandas. Hasta 2021, la cantidad promedio mensual de conflictos sociales fue de 196 casos, incrementándose en comparación con los datos reportados en 2004 (57 casos), aunque se evidencia una ligera disminución en la última década comparado con el periodo 2004-2009 donde los conflictos sociales aumentaron exponencialmente llegando en 2009 a reportarse 262 casos de conflicto. Durante el periodo 2020-2021, los conflictos sociales crecieron en 13 casos respecto al año 2019 y solo en 2021, se contó con 143 conflictos activos y 53 latentes, además de la persistencia en el predominio de los conflictos socio-ambientales.</w:t>
            </w:r>
          </w:p>
        </w:tc>
      </w:tr>
      <w:tr w:rsidR="0055627B" w:rsidRPr="005827B3" w14:paraId="240C5942" w14:textId="77777777" w:rsidTr="0055627B">
        <w:trPr>
          <w:trHeight w:val="3120"/>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AED5E9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Tendencia</w:t>
            </w:r>
          </w:p>
        </w:tc>
        <w:tc>
          <w:tcPr>
            <w:tcW w:w="391" w:type="pct"/>
            <w:tcBorders>
              <w:top w:val="nil"/>
              <w:left w:val="nil"/>
              <w:bottom w:val="single" w:sz="4" w:space="0" w:color="auto"/>
              <w:right w:val="single" w:sz="4" w:space="0" w:color="auto"/>
            </w:tcBorders>
            <w:shd w:val="clear" w:color="auto" w:fill="auto"/>
            <w:vAlign w:val="center"/>
            <w:hideMark/>
          </w:tcPr>
          <w:p w14:paraId="4F53B46E"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593DC26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 anemia infantil</w:t>
            </w:r>
          </w:p>
        </w:tc>
        <w:tc>
          <w:tcPr>
            <w:tcW w:w="3107" w:type="pct"/>
            <w:tcBorders>
              <w:top w:val="nil"/>
              <w:left w:val="nil"/>
              <w:bottom w:val="single" w:sz="4" w:space="0" w:color="auto"/>
              <w:right w:val="single" w:sz="4" w:space="0" w:color="auto"/>
            </w:tcBorders>
            <w:shd w:val="clear" w:color="auto" w:fill="auto"/>
            <w:vAlign w:val="center"/>
            <w:hideMark/>
          </w:tcPr>
          <w:p w14:paraId="3158504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Hasta 2019 solo en el Perú se reportó 20,27 % de anemia en las mujeres en edad fértil, mientras que la perspectiva real de descenso de la incidencia de la anemia crónica en niños de seis a 35 meses de edad superó en 19,8 puntos porcentuales a la cifra proyectada; quiere decir, que en 2021 se alcanzó la prevalencia en 38,8 %, aunque menor en 1,2 puntos porcentuales al año anterior. Los departamentos que evidenciaron un crecimiento en la proporción de niñas y niños de seis a 35 meses de edad con prevalencia de anemia durante el periodo 2014-2021 fueron Ayacucho (4,8 %) y Ucayali (1,2 %); mientras tanto Puno continúa liderando la mayor cifra en anemia con 70,4 % en 2021.En ese marco, al término de 2030, el mundo espera llegar al 14,3 % en la reducción de la anemia, siendo prioridad la reducción de la anemia en mujeres de 15 a 24 años, para el cierre de brecha de la malnutrición en los niños.</w:t>
            </w:r>
          </w:p>
        </w:tc>
      </w:tr>
      <w:tr w:rsidR="0055627B" w:rsidRPr="005827B3" w14:paraId="2BE15C61"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08C90BE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23DB397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2C39920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del embarazo en niñas y adolescentes</w:t>
            </w:r>
          </w:p>
        </w:tc>
        <w:tc>
          <w:tcPr>
            <w:tcW w:w="3107" w:type="pct"/>
            <w:tcBorders>
              <w:top w:val="nil"/>
              <w:left w:val="nil"/>
              <w:bottom w:val="single" w:sz="4" w:space="0" w:color="auto"/>
              <w:right w:val="single" w:sz="4" w:space="0" w:color="auto"/>
            </w:tcBorders>
            <w:shd w:val="clear" w:color="auto" w:fill="auto"/>
            <w:vAlign w:val="center"/>
            <w:hideMark/>
          </w:tcPr>
          <w:p w14:paraId="37A40F0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Las estimaciones de los expertos de la ONG Plan Internacional, permitieron inferir que la tendencia de embarazos en niñas y adolescentes en América Latina y el Caribe se incrementará producto del aumento de la violencia de género y la dificultad de acceso a servicios de salud sexual y reproductiva. En 2021, el embarazo adolescente entre 15 a 19 años de edad alcanzó 8,9 %, descendiendo en más de 4 puntos porcentuales los últimos 20 años; sin embargo, con el impacto de la pandemia aún persiste las altas tasas en los departamentos de la selva peruana, como Ucayali (25,1%), Loreto (18,3 %), Amazonas (15,7 %) y Madre de Dios (13,7%).</w:t>
            </w:r>
          </w:p>
        </w:tc>
      </w:tr>
      <w:tr w:rsidR="0055627B" w:rsidRPr="005827B3" w14:paraId="5B7F6AC0" w14:textId="77777777" w:rsidTr="0055627B">
        <w:trPr>
          <w:trHeight w:val="1248"/>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FA1D11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7DDFA07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071B12B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Exacerbación de la vulnerabilidad social</w:t>
            </w:r>
          </w:p>
        </w:tc>
        <w:tc>
          <w:tcPr>
            <w:tcW w:w="3107" w:type="pct"/>
            <w:tcBorders>
              <w:top w:val="nil"/>
              <w:left w:val="nil"/>
              <w:bottom w:val="single" w:sz="4" w:space="0" w:color="auto"/>
              <w:right w:val="single" w:sz="4" w:space="0" w:color="auto"/>
            </w:tcBorders>
            <w:shd w:val="clear" w:color="auto" w:fill="auto"/>
            <w:vAlign w:val="center"/>
            <w:hideMark/>
          </w:tcPr>
          <w:p w14:paraId="34A93C6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El debilitamiento del capital y la desarticulación social tienen efectos en el bienestar individual, la estabilidad social y la productividad económica. Esto se produce como consecuencia de la persistente ira pública, la desconfianza, la división, la falta de empatía, la marginación de las minorías y la polarización de la política.</w:t>
            </w:r>
          </w:p>
        </w:tc>
      </w:tr>
      <w:tr w:rsidR="0055627B" w:rsidRPr="005827B3" w14:paraId="4A434F5B"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22F231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2561ECF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38CBAD3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Propagación rápida y masiva de enfermedades infecciosas</w:t>
            </w:r>
          </w:p>
        </w:tc>
        <w:tc>
          <w:tcPr>
            <w:tcW w:w="3107" w:type="pct"/>
            <w:tcBorders>
              <w:top w:val="nil"/>
              <w:left w:val="nil"/>
              <w:bottom w:val="single" w:sz="4" w:space="0" w:color="auto"/>
              <w:right w:val="single" w:sz="4" w:space="0" w:color="auto"/>
            </w:tcBorders>
            <w:shd w:val="clear" w:color="auto" w:fill="auto"/>
            <w:vAlign w:val="center"/>
            <w:hideMark/>
          </w:tcPr>
          <w:p w14:paraId="78C21F9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Propagación incontrolada de enfermedades infecciosas, como resultado de la resistencia a los antibióticos, antivirales y otros tratamientos, que ocasiona muertes masivas.</w:t>
            </w:r>
          </w:p>
        </w:tc>
      </w:tr>
      <w:tr w:rsidR="0055627B" w:rsidRPr="005827B3" w14:paraId="109D3449"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13482C0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52CCE2F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192B742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Crisis alimentaria</w:t>
            </w:r>
          </w:p>
        </w:tc>
        <w:tc>
          <w:tcPr>
            <w:tcW w:w="3107" w:type="pct"/>
            <w:tcBorders>
              <w:top w:val="nil"/>
              <w:left w:val="nil"/>
              <w:bottom w:val="single" w:sz="4" w:space="0" w:color="auto"/>
              <w:right w:val="single" w:sz="4" w:space="0" w:color="auto"/>
            </w:tcBorders>
            <w:shd w:val="clear" w:color="auto" w:fill="auto"/>
            <w:vAlign w:val="center"/>
            <w:hideMark/>
          </w:tcPr>
          <w:p w14:paraId="3313908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a gran escala del hambre y/o malnutrición a nivel regional o mundial, producto de un inadecuado acceso a cantidades apropiadas y calidad de alimentos</w:t>
            </w:r>
          </w:p>
        </w:tc>
      </w:tr>
      <w:tr w:rsidR="0055627B" w:rsidRPr="005827B3" w14:paraId="4BD12926" w14:textId="77777777" w:rsidTr="0055627B">
        <w:trPr>
          <w:trHeight w:val="936"/>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79EB9DC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Riesgo</w:t>
            </w:r>
          </w:p>
        </w:tc>
        <w:tc>
          <w:tcPr>
            <w:tcW w:w="391" w:type="pct"/>
            <w:tcBorders>
              <w:top w:val="nil"/>
              <w:left w:val="nil"/>
              <w:bottom w:val="single" w:sz="4" w:space="0" w:color="auto"/>
              <w:right w:val="single" w:sz="4" w:space="0" w:color="auto"/>
            </w:tcBorders>
            <w:shd w:val="clear" w:color="auto" w:fill="auto"/>
            <w:vAlign w:val="center"/>
            <w:hideMark/>
          </w:tcPr>
          <w:p w14:paraId="5F118DA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3F74F559"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Expectativas crecientes de la población</w:t>
            </w:r>
          </w:p>
        </w:tc>
        <w:tc>
          <w:tcPr>
            <w:tcW w:w="3107" w:type="pct"/>
            <w:tcBorders>
              <w:top w:val="nil"/>
              <w:left w:val="nil"/>
              <w:bottom w:val="single" w:sz="4" w:space="0" w:color="auto"/>
              <w:right w:val="single" w:sz="4" w:space="0" w:color="auto"/>
            </w:tcBorders>
            <w:shd w:val="clear" w:color="auto" w:fill="auto"/>
            <w:vAlign w:val="center"/>
            <w:hideMark/>
          </w:tcPr>
          <w:p w14:paraId="04F5267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La demanda de mayores bienes y servicios por parte de la población. Mayores presiones de la población por participar en decisiones programáticas en los campos económicos y sociales, y en las decisiones políticas.</w:t>
            </w:r>
          </w:p>
        </w:tc>
      </w:tr>
      <w:tr w:rsidR="0055627B" w:rsidRPr="005827B3" w14:paraId="3AFD3F88"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2247E0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Riesgo</w:t>
            </w:r>
          </w:p>
        </w:tc>
        <w:tc>
          <w:tcPr>
            <w:tcW w:w="391" w:type="pct"/>
            <w:tcBorders>
              <w:top w:val="nil"/>
              <w:left w:val="nil"/>
              <w:bottom w:val="single" w:sz="4" w:space="0" w:color="auto"/>
              <w:right w:val="single" w:sz="4" w:space="0" w:color="auto"/>
            </w:tcBorders>
            <w:shd w:val="clear" w:color="auto" w:fill="auto"/>
            <w:vAlign w:val="center"/>
            <w:hideMark/>
          </w:tcPr>
          <w:p w14:paraId="3D04C47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7AF1D9D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en la implementación de reformas</w:t>
            </w:r>
          </w:p>
        </w:tc>
        <w:tc>
          <w:tcPr>
            <w:tcW w:w="3107" w:type="pct"/>
            <w:tcBorders>
              <w:top w:val="nil"/>
              <w:left w:val="nil"/>
              <w:bottom w:val="single" w:sz="4" w:space="0" w:color="auto"/>
              <w:right w:val="single" w:sz="4" w:space="0" w:color="auto"/>
            </w:tcBorders>
            <w:shd w:val="clear" w:color="auto" w:fill="auto"/>
            <w:vAlign w:val="center"/>
            <w:hideMark/>
          </w:tcPr>
          <w:p w14:paraId="2B3F6B1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Postergación de las reformas integrales en el ámbito político.</w:t>
            </w:r>
          </w:p>
        </w:tc>
      </w:tr>
      <w:tr w:rsidR="0055627B" w:rsidRPr="005827B3" w14:paraId="37B88953"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207B11E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2C69DDE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74728F60"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Tecnología e innovación en salud</w:t>
            </w:r>
          </w:p>
        </w:tc>
        <w:tc>
          <w:tcPr>
            <w:tcW w:w="3107" w:type="pct"/>
            <w:tcBorders>
              <w:top w:val="nil"/>
              <w:left w:val="nil"/>
              <w:bottom w:val="single" w:sz="4" w:space="0" w:color="auto"/>
              <w:right w:val="single" w:sz="4" w:space="0" w:color="auto"/>
            </w:tcBorders>
            <w:shd w:val="clear" w:color="auto" w:fill="auto"/>
            <w:vAlign w:val="center"/>
            <w:hideMark/>
          </w:tcPr>
          <w:p w14:paraId="69F3595F"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Aplicación de la tecnología e innovación para brindar mejores servicios, orientando la gestión de los sistemas hacia la promoción de la salud y la prevención de enfermedades</w:t>
            </w:r>
          </w:p>
        </w:tc>
      </w:tr>
      <w:tr w:rsidR="0055627B" w:rsidRPr="005827B3" w14:paraId="52E1F9E7"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3D78F9A3"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650DBCCD"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Social</w:t>
            </w:r>
          </w:p>
        </w:tc>
        <w:tc>
          <w:tcPr>
            <w:tcW w:w="1064" w:type="pct"/>
            <w:tcBorders>
              <w:top w:val="nil"/>
              <w:left w:val="nil"/>
              <w:bottom w:val="single" w:sz="4" w:space="0" w:color="auto"/>
              <w:right w:val="single" w:sz="4" w:space="0" w:color="auto"/>
            </w:tcBorders>
            <w:shd w:val="clear" w:color="auto" w:fill="auto"/>
            <w:vAlign w:val="center"/>
            <w:hideMark/>
          </w:tcPr>
          <w:p w14:paraId="5B10F577"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Tecnología e innovación en educación</w:t>
            </w:r>
          </w:p>
        </w:tc>
        <w:tc>
          <w:tcPr>
            <w:tcW w:w="3107" w:type="pct"/>
            <w:tcBorders>
              <w:top w:val="nil"/>
              <w:left w:val="nil"/>
              <w:bottom w:val="single" w:sz="4" w:space="0" w:color="auto"/>
              <w:right w:val="single" w:sz="4" w:space="0" w:color="auto"/>
            </w:tcBorders>
            <w:shd w:val="clear" w:color="auto" w:fill="auto"/>
            <w:vAlign w:val="center"/>
            <w:hideMark/>
          </w:tcPr>
          <w:p w14:paraId="34A5ACC6"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Aprovechamiento de la tecnología y avances en metodologías educativas para mejorar el acceso y calidad del servicio educativo.</w:t>
            </w:r>
          </w:p>
        </w:tc>
      </w:tr>
      <w:tr w:rsidR="0055627B" w:rsidRPr="005827B3" w14:paraId="18D8D336" w14:textId="77777777" w:rsidTr="0055627B">
        <w:trPr>
          <w:trHeight w:val="218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423CE1D1"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Tendencia</w:t>
            </w:r>
          </w:p>
        </w:tc>
        <w:tc>
          <w:tcPr>
            <w:tcW w:w="391" w:type="pct"/>
            <w:tcBorders>
              <w:top w:val="nil"/>
              <w:left w:val="nil"/>
              <w:bottom w:val="single" w:sz="4" w:space="0" w:color="auto"/>
              <w:right w:val="single" w:sz="4" w:space="0" w:color="auto"/>
            </w:tcBorders>
            <w:shd w:val="clear" w:color="auto" w:fill="auto"/>
            <w:vAlign w:val="center"/>
            <w:hideMark/>
          </w:tcPr>
          <w:p w14:paraId="34AFF30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Tecnología</w:t>
            </w:r>
          </w:p>
        </w:tc>
        <w:tc>
          <w:tcPr>
            <w:tcW w:w="1064" w:type="pct"/>
            <w:tcBorders>
              <w:top w:val="nil"/>
              <w:left w:val="nil"/>
              <w:bottom w:val="single" w:sz="4" w:space="0" w:color="auto"/>
              <w:right w:val="single" w:sz="4" w:space="0" w:color="auto"/>
            </w:tcBorders>
            <w:shd w:val="clear" w:color="auto" w:fill="auto"/>
            <w:vAlign w:val="center"/>
            <w:hideMark/>
          </w:tcPr>
          <w:p w14:paraId="5D0B4728"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 patentes</w:t>
            </w:r>
          </w:p>
        </w:tc>
        <w:tc>
          <w:tcPr>
            <w:tcW w:w="3107" w:type="pct"/>
            <w:tcBorders>
              <w:top w:val="nil"/>
              <w:left w:val="nil"/>
              <w:bottom w:val="single" w:sz="4" w:space="0" w:color="auto"/>
              <w:right w:val="single" w:sz="4" w:space="0" w:color="auto"/>
            </w:tcBorders>
            <w:shd w:val="clear" w:color="auto" w:fill="auto"/>
            <w:vAlign w:val="center"/>
            <w:hideMark/>
          </w:tcPr>
          <w:p w14:paraId="14B5ADCA"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Para los siguientes años, la implementación de la Política Nacional de Propiedad Intelectual, impulsada por Indecopi y la Organización Mundial de la Propiedad Intelectual, fortalecería el desarrollo económico en el país a través del impulso de la propiedad intelectual en los próximos años. Cabe mencionar que, hasta el año 2020, las solicitudes de patentes, patentes concedidas y patentes en vigor (1360, 522 y 3657, respectivamente) habían presentado una tendencia creciente respecto a lo reportado en 2010 (345, 374 y 2435); sin embargo, se encuentra por debajo de países como Brasil, México, Argentina, Chile y Colombia.</w:t>
            </w:r>
          </w:p>
        </w:tc>
      </w:tr>
      <w:tr w:rsidR="0055627B" w:rsidRPr="005827B3" w14:paraId="2EEC81FE" w14:textId="77777777" w:rsidTr="0055627B">
        <w:trPr>
          <w:trHeight w:val="624"/>
        </w:trPr>
        <w:tc>
          <w:tcPr>
            <w:tcW w:w="439" w:type="pct"/>
            <w:tcBorders>
              <w:top w:val="nil"/>
              <w:left w:val="single" w:sz="4" w:space="0" w:color="auto"/>
              <w:bottom w:val="single" w:sz="4" w:space="0" w:color="auto"/>
              <w:right w:val="single" w:sz="4" w:space="0" w:color="auto"/>
            </w:tcBorders>
            <w:shd w:val="clear" w:color="auto" w:fill="auto"/>
            <w:vAlign w:val="center"/>
            <w:hideMark/>
          </w:tcPr>
          <w:p w14:paraId="512B7444"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Oportunidad</w:t>
            </w:r>
          </w:p>
        </w:tc>
        <w:tc>
          <w:tcPr>
            <w:tcW w:w="391" w:type="pct"/>
            <w:tcBorders>
              <w:top w:val="nil"/>
              <w:left w:val="nil"/>
              <w:bottom w:val="single" w:sz="4" w:space="0" w:color="auto"/>
              <w:right w:val="single" w:sz="4" w:space="0" w:color="auto"/>
            </w:tcBorders>
            <w:shd w:val="clear" w:color="auto" w:fill="auto"/>
            <w:vAlign w:val="center"/>
            <w:hideMark/>
          </w:tcPr>
          <w:p w14:paraId="0B1830A5"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Tecnología</w:t>
            </w:r>
          </w:p>
        </w:tc>
        <w:tc>
          <w:tcPr>
            <w:tcW w:w="1064" w:type="pct"/>
            <w:tcBorders>
              <w:top w:val="nil"/>
              <w:left w:val="nil"/>
              <w:bottom w:val="single" w:sz="4" w:space="0" w:color="auto"/>
              <w:right w:val="single" w:sz="4" w:space="0" w:color="auto"/>
            </w:tcBorders>
            <w:shd w:val="clear" w:color="auto" w:fill="auto"/>
            <w:vAlign w:val="center"/>
            <w:hideMark/>
          </w:tcPr>
          <w:p w14:paraId="3A0ED88C"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Desigualdad digital</w:t>
            </w:r>
          </w:p>
        </w:tc>
        <w:tc>
          <w:tcPr>
            <w:tcW w:w="3107" w:type="pct"/>
            <w:tcBorders>
              <w:top w:val="nil"/>
              <w:left w:val="nil"/>
              <w:bottom w:val="single" w:sz="4" w:space="0" w:color="auto"/>
              <w:right w:val="single" w:sz="4" w:space="0" w:color="auto"/>
            </w:tcBorders>
            <w:shd w:val="clear" w:color="auto" w:fill="auto"/>
            <w:vAlign w:val="center"/>
            <w:hideMark/>
          </w:tcPr>
          <w:p w14:paraId="66964BF2" w14:textId="77777777" w:rsidR="0055627B" w:rsidRPr="005827B3" w:rsidRDefault="0055627B">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Se refiere a la disparidad o desnivel considerable en cuanto a los instrumentos de las TIC que se poseen o se emplean.</w:t>
            </w:r>
          </w:p>
        </w:tc>
      </w:tr>
    </w:tbl>
    <w:p w14:paraId="0DE9046A" w14:textId="66721E19" w:rsidR="0055627B" w:rsidRPr="00997A97" w:rsidRDefault="0055627B" w:rsidP="00FC171D">
      <w:pPr>
        <w:jc w:val="both"/>
        <w:rPr>
          <w:rFonts w:asciiTheme="majorHAnsi" w:hAnsiTheme="majorHAnsi" w:cstheme="majorHAnsi"/>
          <w:sz w:val="20"/>
          <w:szCs w:val="20"/>
        </w:rPr>
        <w:sectPr w:rsidR="0055627B" w:rsidRPr="00997A97" w:rsidSect="0055627B">
          <w:type w:val="continuous"/>
          <w:pgSz w:w="16838" w:h="11906" w:orient="landscape" w:code="9"/>
          <w:pgMar w:top="1699" w:right="1411" w:bottom="1699" w:left="1411" w:header="720" w:footer="720" w:gutter="0"/>
          <w:cols w:space="720"/>
          <w:docGrid w:linePitch="360"/>
        </w:sectPr>
      </w:pPr>
      <w:r w:rsidRPr="00997A97">
        <w:rPr>
          <w:rFonts w:asciiTheme="majorHAnsi" w:hAnsiTheme="majorHAnsi" w:cstheme="majorHAnsi"/>
          <w:sz w:val="20"/>
          <w:szCs w:val="20"/>
        </w:rPr>
        <w:t xml:space="preserve">Fuente: Observatorio de Prospectiva – CEPLAN. Elaboración: Ministerio de Cultura – DGPI. </w:t>
      </w:r>
    </w:p>
    <w:p w14:paraId="2B55995B" w14:textId="77777777" w:rsidR="0055627B" w:rsidRDefault="0055627B" w:rsidP="00FC171D">
      <w:pPr>
        <w:jc w:val="both"/>
        <w:rPr>
          <w:rFonts w:asciiTheme="majorHAnsi" w:hAnsiTheme="majorHAnsi" w:cstheme="majorHAnsi"/>
        </w:rPr>
      </w:pPr>
    </w:p>
    <w:p w14:paraId="34288859" w14:textId="2BC99DAF" w:rsidR="00FC171D" w:rsidRDefault="00FC171D" w:rsidP="00FC171D">
      <w:pPr>
        <w:jc w:val="both"/>
        <w:rPr>
          <w:rFonts w:asciiTheme="majorHAnsi" w:hAnsiTheme="majorHAnsi" w:cstheme="majorHAnsi"/>
        </w:rPr>
      </w:pPr>
      <w:r w:rsidRPr="00FC171D">
        <w:rPr>
          <w:rFonts w:asciiTheme="majorHAnsi" w:hAnsiTheme="majorHAnsi" w:cstheme="majorHAnsi"/>
        </w:rPr>
        <w:t>En segundo lugar, con las tendencias, riesgos y oportunidades seleccionadas se elaboró una matriz de selección</w:t>
      </w:r>
      <w:r w:rsidR="003A43B9">
        <w:rPr>
          <w:rFonts w:asciiTheme="majorHAnsi" w:hAnsiTheme="majorHAnsi" w:cstheme="majorHAnsi"/>
        </w:rPr>
        <w:t xml:space="preserve"> (cuestionarios)</w:t>
      </w:r>
      <w:r w:rsidRPr="00FC171D">
        <w:rPr>
          <w:rFonts w:asciiTheme="majorHAnsi" w:hAnsiTheme="majorHAnsi" w:cstheme="majorHAnsi"/>
        </w:rPr>
        <w:t xml:space="preserve"> de tendencias, riesgos y oportunidades para la evaluación de</w:t>
      </w:r>
      <w:r w:rsidR="003A43B9">
        <w:rPr>
          <w:rFonts w:asciiTheme="majorHAnsi" w:hAnsiTheme="majorHAnsi" w:cstheme="majorHAnsi"/>
        </w:rPr>
        <w:t xml:space="preserve"> </w:t>
      </w:r>
      <w:r w:rsidRPr="00FC171D">
        <w:rPr>
          <w:rFonts w:asciiTheme="majorHAnsi" w:hAnsiTheme="majorHAnsi" w:cstheme="majorHAnsi"/>
        </w:rPr>
        <w:t>impacto</w:t>
      </w:r>
      <w:r w:rsidR="003A43B9">
        <w:rPr>
          <w:rFonts w:asciiTheme="majorHAnsi" w:hAnsiTheme="majorHAnsi" w:cstheme="majorHAnsi"/>
        </w:rPr>
        <w:t xml:space="preserve"> y probabilidad</w:t>
      </w:r>
      <w:r w:rsidRPr="00FC171D">
        <w:rPr>
          <w:rFonts w:asciiTheme="majorHAnsi" w:hAnsiTheme="majorHAnsi" w:cstheme="majorHAnsi"/>
        </w:rPr>
        <w:t xml:space="preserve">. Cabe destacar que, para fines analíticos esta matriz fue dividida en cuatro. Así, el segundo filtro lo realizaron especialistas temáticos. </w:t>
      </w:r>
    </w:p>
    <w:p w14:paraId="0A949CA6" w14:textId="77777777" w:rsidR="00FC171D" w:rsidRDefault="00FC171D" w:rsidP="00FC171D">
      <w:pPr>
        <w:jc w:val="both"/>
        <w:rPr>
          <w:rFonts w:asciiTheme="majorHAnsi" w:hAnsiTheme="majorHAnsi" w:cstheme="majorHAnsi"/>
        </w:rPr>
      </w:pPr>
    </w:p>
    <w:p w14:paraId="33A9F92E" w14:textId="78053124" w:rsidR="0055627B" w:rsidRPr="00E85B77" w:rsidRDefault="0055627B" w:rsidP="0055627B">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Gráfico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Gráfico \* ARABIC </w:instrText>
      </w:r>
      <w:r w:rsidRPr="00E85B77">
        <w:rPr>
          <w:rFonts w:asciiTheme="majorHAnsi" w:hAnsiTheme="majorHAnsi" w:cstheme="majorHAnsi"/>
          <w:b/>
          <w:bCs/>
          <w:i w:val="0"/>
          <w:iCs w:val="0"/>
          <w:sz w:val="24"/>
          <w:szCs w:val="24"/>
        </w:rPr>
        <w:fldChar w:fldCharType="separate"/>
      </w:r>
      <w:r w:rsidR="00884E21">
        <w:rPr>
          <w:rFonts w:asciiTheme="majorHAnsi" w:hAnsiTheme="majorHAnsi" w:cstheme="majorHAnsi"/>
          <w:b/>
          <w:bCs/>
          <w:i w:val="0"/>
          <w:iCs w:val="0"/>
          <w:noProof/>
          <w:sz w:val="24"/>
          <w:szCs w:val="24"/>
        </w:rPr>
        <w:t>1</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Modelo de cuestionario sobre impacto</w:t>
      </w:r>
    </w:p>
    <w:p w14:paraId="3662FBCF" w14:textId="236A30BF" w:rsidR="0055627B" w:rsidRPr="0055627B" w:rsidRDefault="0055627B" w:rsidP="0055627B">
      <w:r w:rsidRPr="0055627B">
        <w:rPr>
          <w:noProof/>
          <w:lang w:eastAsia="es-PE"/>
        </w:rPr>
        <w:drawing>
          <wp:inline distT="0" distB="0" distL="0" distR="0" wp14:anchorId="5E02497D" wp14:editId="2E57F391">
            <wp:extent cx="5926120" cy="4276725"/>
            <wp:effectExtent l="0" t="0" r="0" b="0"/>
            <wp:docPr id="465514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14929" name=""/>
                    <pic:cNvPicPr/>
                  </pic:nvPicPr>
                  <pic:blipFill>
                    <a:blip r:embed="rId48"/>
                    <a:stretch>
                      <a:fillRect/>
                    </a:stretch>
                  </pic:blipFill>
                  <pic:spPr>
                    <a:xfrm>
                      <a:off x="0" y="0"/>
                      <a:ext cx="5932631" cy="4281424"/>
                    </a:xfrm>
                    <a:prstGeom prst="rect">
                      <a:avLst/>
                    </a:prstGeom>
                  </pic:spPr>
                </pic:pic>
              </a:graphicData>
            </a:graphic>
          </wp:inline>
        </w:drawing>
      </w:r>
      <w:r w:rsidRPr="0055627B">
        <w:rPr>
          <w:rFonts w:asciiTheme="majorHAnsi" w:hAnsiTheme="majorHAnsi" w:cstheme="majorHAnsi"/>
          <w:sz w:val="20"/>
          <w:szCs w:val="20"/>
        </w:rPr>
        <w:t>Elaboración: Ministerio de Cultura - DGPI</w:t>
      </w:r>
    </w:p>
    <w:p w14:paraId="064A07E6" w14:textId="77777777" w:rsidR="0055627B" w:rsidRDefault="0055627B" w:rsidP="0055627B"/>
    <w:p w14:paraId="4C335EB3" w14:textId="77777777" w:rsidR="0055627B" w:rsidRDefault="0055627B" w:rsidP="0055627B"/>
    <w:p w14:paraId="3D816FD7" w14:textId="77777777" w:rsidR="0055627B" w:rsidRDefault="0055627B" w:rsidP="0055627B"/>
    <w:p w14:paraId="54F7319A" w14:textId="77777777" w:rsidR="0055627B" w:rsidRDefault="0055627B" w:rsidP="0055627B"/>
    <w:p w14:paraId="1462D7C2" w14:textId="77777777" w:rsidR="0055627B" w:rsidRDefault="0055627B" w:rsidP="0055627B"/>
    <w:p w14:paraId="11CEECD9" w14:textId="77777777" w:rsidR="0055627B" w:rsidRDefault="0055627B" w:rsidP="0055627B"/>
    <w:p w14:paraId="056F4207" w14:textId="77777777" w:rsidR="0055627B" w:rsidRDefault="0055627B" w:rsidP="0055627B"/>
    <w:p w14:paraId="21E5C95E" w14:textId="77777777" w:rsidR="0055627B" w:rsidRDefault="0055627B" w:rsidP="0055627B"/>
    <w:p w14:paraId="292F0EA9" w14:textId="77777777" w:rsidR="0055627B" w:rsidRDefault="0055627B" w:rsidP="0055627B"/>
    <w:p w14:paraId="22AEA2BD" w14:textId="77777777" w:rsidR="0055627B" w:rsidRDefault="0055627B" w:rsidP="0055627B"/>
    <w:p w14:paraId="16D96D49" w14:textId="77777777" w:rsidR="0055627B" w:rsidRDefault="0055627B" w:rsidP="0055627B"/>
    <w:p w14:paraId="40867927" w14:textId="77777777" w:rsidR="0055627B" w:rsidRDefault="0055627B" w:rsidP="0055627B"/>
    <w:p w14:paraId="6BE66F29" w14:textId="77777777" w:rsidR="0055627B" w:rsidRDefault="0055627B" w:rsidP="0055627B"/>
    <w:p w14:paraId="6DAEAA6F" w14:textId="77777777" w:rsidR="0055627B" w:rsidRDefault="0055627B" w:rsidP="0055627B"/>
    <w:p w14:paraId="3DFECCB0" w14:textId="77777777" w:rsidR="0055627B" w:rsidRDefault="0055627B" w:rsidP="0055627B"/>
    <w:p w14:paraId="47C9EDA1" w14:textId="77777777" w:rsidR="0055627B" w:rsidRDefault="0055627B" w:rsidP="0055627B"/>
    <w:p w14:paraId="3A3C42C6" w14:textId="77777777" w:rsidR="0055627B" w:rsidRDefault="0055627B" w:rsidP="0055627B"/>
    <w:p w14:paraId="3B874FB5" w14:textId="77777777" w:rsidR="0055627B" w:rsidRDefault="0055627B" w:rsidP="0055627B"/>
    <w:p w14:paraId="7A26A0C9" w14:textId="77777777" w:rsidR="0055627B" w:rsidRPr="0055627B" w:rsidRDefault="0055627B" w:rsidP="0055627B"/>
    <w:p w14:paraId="574B1EE8" w14:textId="568DCA80" w:rsidR="0055627B" w:rsidRPr="00E85B77" w:rsidRDefault="0055627B" w:rsidP="0055627B">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Gráfico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Gráfico \* ARABIC </w:instrText>
      </w:r>
      <w:r w:rsidRPr="00E85B77">
        <w:rPr>
          <w:rFonts w:asciiTheme="majorHAnsi" w:hAnsiTheme="majorHAnsi" w:cstheme="majorHAnsi"/>
          <w:b/>
          <w:bCs/>
          <w:i w:val="0"/>
          <w:iCs w:val="0"/>
          <w:sz w:val="24"/>
          <w:szCs w:val="24"/>
        </w:rPr>
        <w:fldChar w:fldCharType="separate"/>
      </w:r>
      <w:r w:rsidR="00884E21">
        <w:rPr>
          <w:rFonts w:asciiTheme="majorHAnsi" w:hAnsiTheme="majorHAnsi" w:cstheme="majorHAnsi"/>
          <w:b/>
          <w:bCs/>
          <w:i w:val="0"/>
          <w:iCs w:val="0"/>
          <w:noProof/>
          <w:sz w:val="24"/>
          <w:szCs w:val="24"/>
        </w:rPr>
        <w:t>2</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Modelo de cuestionario sobre probabilidad</w:t>
      </w:r>
    </w:p>
    <w:p w14:paraId="6D15BE96" w14:textId="4175ADAC" w:rsidR="0055627B" w:rsidRDefault="0055627B" w:rsidP="00FC171D">
      <w:pPr>
        <w:jc w:val="both"/>
        <w:rPr>
          <w:rFonts w:asciiTheme="majorHAnsi" w:hAnsiTheme="majorHAnsi" w:cstheme="majorHAnsi"/>
        </w:rPr>
      </w:pPr>
      <w:r w:rsidRPr="0055627B">
        <w:rPr>
          <w:rFonts w:asciiTheme="majorHAnsi" w:hAnsiTheme="majorHAnsi" w:cstheme="majorHAnsi"/>
          <w:noProof/>
          <w:lang w:eastAsia="es-PE"/>
        </w:rPr>
        <w:drawing>
          <wp:inline distT="0" distB="0" distL="0" distR="0" wp14:anchorId="5A947CEB" wp14:editId="2F94B7B2">
            <wp:extent cx="6029744" cy="4352925"/>
            <wp:effectExtent l="0" t="0" r="9525" b="0"/>
            <wp:docPr id="1051915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15999" name=""/>
                    <pic:cNvPicPr/>
                  </pic:nvPicPr>
                  <pic:blipFill>
                    <a:blip r:embed="rId49"/>
                    <a:stretch>
                      <a:fillRect/>
                    </a:stretch>
                  </pic:blipFill>
                  <pic:spPr>
                    <a:xfrm>
                      <a:off x="0" y="0"/>
                      <a:ext cx="6040261" cy="4360517"/>
                    </a:xfrm>
                    <a:prstGeom prst="rect">
                      <a:avLst/>
                    </a:prstGeom>
                  </pic:spPr>
                </pic:pic>
              </a:graphicData>
            </a:graphic>
          </wp:inline>
        </w:drawing>
      </w:r>
    </w:p>
    <w:p w14:paraId="14E37640" w14:textId="77777777" w:rsidR="0055627B" w:rsidRPr="0055627B" w:rsidRDefault="0055627B" w:rsidP="0055627B">
      <w:r w:rsidRPr="0055627B">
        <w:rPr>
          <w:rFonts w:asciiTheme="majorHAnsi" w:hAnsiTheme="majorHAnsi" w:cstheme="majorHAnsi"/>
          <w:sz w:val="20"/>
          <w:szCs w:val="20"/>
        </w:rPr>
        <w:t>Elaboración: Ministerio de Cultura - DGPI</w:t>
      </w:r>
    </w:p>
    <w:p w14:paraId="0BECC237" w14:textId="77777777" w:rsidR="0055627B" w:rsidRDefault="0055627B" w:rsidP="00FC171D">
      <w:pPr>
        <w:jc w:val="both"/>
        <w:rPr>
          <w:rFonts w:asciiTheme="majorHAnsi" w:hAnsiTheme="majorHAnsi" w:cstheme="majorHAnsi"/>
        </w:rPr>
      </w:pPr>
    </w:p>
    <w:p w14:paraId="6C33B3EF" w14:textId="4B38C738" w:rsidR="003A43B9" w:rsidRDefault="00FC171D" w:rsidP="00FC171D">
      <w:pPr>
        <w:jc w:val="both"/>
        <w:rPr>
          <w:rFonts w:asciiTheme="majorHAnsi" w:hAnsiTheme="majorHAnsi" w:cstheme="majorHAnsi"/>
        </w:rPr>
      </w:pPr>
      <w:r w:rsidRPr="00FC171D">
        <w:rPr>
          <w:rFonts w:asciiTheme="majorHAnsi" w:hAnsiTheme="majorHAnsi" w:cstheme="majorHAnsi"/>
        </w:rPr>
        <w:t>Finalmente, los resultados</w:t>
      </w:r>
      <w:r w:rsidR="003A43B9">
        <w:rPr>
          <w:rFonts w:asciiTheme="majorHAnsi" w:hAnsiTheme="majorHAnsi" w:cstheme="majorHAnsi"/>
        </w:rPr>
        <w:t xml:space="preserve"> de cada especialista</w:t>
      </w:r>
      <w:r w:rsidRPr="00FC171D">
        <w:rPr>
          <w:rFonts w:asciiTheme="majorHAnsi" w:hAnsiTheme="majorHAnsi" w:cstheme="majorHAnsi"/>
        </w:rPr>
        <w:t xml:space="preserve"> fueron digitados en una matriz de resultados de evaluació</w:t>
      </w:r>
      <w:r w:rsidR="003A43B9">
        <w:rPr>
          <w:rFonts w:asciiTheme="majorHAnsi" w:hAnsiTheme="majorHAnsi" w:cstheme="majorHAnsi"/>
        </w:rPr>
        <w:t>n. Estos datos fueron promediados y se obtuvieron los cuadrantes de cada tendencia, riesgo y oportunidad. Este insumo fue utilizado</w:t>
      </w:r>
      <w:r w:rsidRPr="00FC171D">
        <w:rPr>
          <w:rFonts w:asciiTheme="majorHAnsi" w:hAnsiTheme="majorHAnsi" w:cstheme="majorHAnsi"/>
        </w:rPr>
        <w:t xml:space="preserve"> para la priorización</w:t>
      </w:r>
      <w:r w:rsidR="003A43B9">
        <w:rPr>
          <w:rFonts w:asciiTheme="majorHAnsi" w:hAnsiTheme="majorHAnsi" w:cstheme="majorHAnsi"/>
        </w:rPr>
        <w:t xml:space="preserve"> de estas</w:t>
      </w:r>
      <w:r w:rsidR="00F749D7">
        <w:rPr>
          <w:rFonts w:asciiTheme="majorHAnsi" w:hAnsiTheme="majorHAnsi" w:cstheme="majorHAnsi"/>
        </w:rPr>
        <w:t>.</w:t>
      </w:r>
    </w:p>
    <w:p w14:paraId="64A5D7B5" w14:textId="77777777" w:rsidR="003A43B9" w:rsidRPr="003A43B9" w:rsidRDefault="003A43B9" w:rsidP="00FC171D">
      <w:pPr>
        <w:jc w:val="both"/>
        <w:rPr>
          <w:rFonts w:asciiTheme="majorHAnsi" w:hAnsiTheme="majorHAnsi" w:cstheme="majorHAnsi"/>
          <w:sz w:val="28"/>
          <w:szCs w:val="28"/>
        </w:rPr>
      </w:pPr>
    </w:p>
    <w:p w14:paraId="76C55E95" w14:textId="75C36AB5" w:rsidR="00FC171D" w:rsidRPr="00E85B77" w:rsidRDefault="00F749D7" w:rsidP="003A43B9">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 </w:t>
      </w:r>
      <w:r w:rsidR="003A43B9" w:rsidRPr="00E85B77">
        <w:rPr>
          <w:rFonts w:asciiTheme="majorHAnsi" w:hAnsiTheme="majorHAnsi" w:cstheme="majorHAnsi"/>
          <w:b/>
          <w:bCs/>
          <w:i w:val="0"/>
          <w:iCs w:val="0"/>
          <w:sz w:val="24"/>
          <w:szCs w:val="24"/>
        </w:rPr>
        <w:t xml:space="preserve">Tabla </w:t>
      </w:r>
      <w:r w:rsidR="003A43B9" w:rsidRPr="00E85B77">
        <w:rPr>
          <w:rFonts w:asciiTheme="majorHAnsi" w:hAnsiTheme="majorHAnsi" w:cstheme="majorHAnsi"/>
          <w:b/>
          <w:bCs/>
          <w:i w:val="0"/>
          <w:iCs w:val="0"/>
          <w:sz w:val="24"/>
          <w:szCs w:val="24"/>
        </w:rPr>
        <w:fldChar w:fldCharType="begin"/>
      </w:r>
      <w:r w:rsidR="003A43B9" w:rsidRPr="00E85B77">
        <w:rPr>
          <w:rFonts w:asciiTheme="majorHAnsi" w:hAnsiTheme="majorHAnsi" w:cstheme="majorHAnsi"/>
          <w:b/>
          <w:bCs/>
          <w:i w:val="0"/>
          <w:iCs w:val="0"/>
          <w:sz w:val="24"/>
          <w:szCs w:val="24"/>
        </w:rPr>
        <w:instrText xml:space="preserve"> SEQ Tabla \* ARABIC </w:instrText>
      </w:r>
      <w:r w:rsidR="003A43B9" w:rsidRPr="00E85B77">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10</w:t>
      </w:r>
      <w:r w:rsidR="003A43B9" w:rsidRPr="00E85B77">
        <w:rPr>
          <w:rFonts w:asciiTheme="majorHAnsi" w:hAnsiTheme="majorHAnsi" w:cstheme="majorHAnsi"/>
          <w:b/>
          <w:bCs/>
          <w:i w:val="0"/>
          <w:iCs w:val="0"/>
          <w:sz w:val="24"/>
          <w:szCs w:val="24"/>
        </w:rPr>
        <w:fldChar w:fldCharType="end"/>
      </w:r>
      <w:r w:rsidR="003A43B9" w:rsidRPr="00E85B77">
        <w:rPr>
          <w:rFonts w:asciiTheme="majorHAnsi" w:hAnsiTheme="majorHAnsi" w:cstheme="majorHAnsi"/>
          <w:b/>
          <w:bCs/>
          <w:i w:val="0"/>
          <w:iCs w:val="0"/>
          <w:sz w:val="24"/>
          <w:szCs w:val="24"/>
        </w:rPr>
        <w:t>.</w:t>
      </w:r>
      <w:r w:rsidR="003A43B9" w:rsidRPr="00E85B77">
        <w:rPr>
          <w:rFonts w:asciiTheme="majorHAnsi" w:hAnsiTheme="majorHAnsi" w:cstheme="majorHAnsi"/>
          <w:i w:val="0"/>
          <w:iCs w:val="0"/>
          <w:sz w:val="24"/>
          <w:szCs w:val="24"/>
        </w:rPr>
        <w:t xml:space="preserve"> Promedios de impacto y pertinencia de las tendencias</w:t>
      </w:r>
    </w:p>
    <w:tbl>
      <w:tblPr>
        <w:tblW w:w="5000" w:type="pct"/>
        <w:tblCellMar>
          <w:left w:w="70" w:type="dxa"/>
          <w:right w:w="70" w:type="dxa"/>
        </w:tblCellMar>
        <w:tblLook w:val="04A0" w:firstRow="1" w:lastRow="0" w:firstColumn="1" w:lastColumn="0" w:noHBand="0" w:noVBand="1"/>
      </w:tblPr>
      <w:tblGrid>
        <w:gridCol w:w="2833"/>
        <w:gridCol w:w="2832"/>
        <w:gridCol w:w="2833"/>
      </w:tblGrid>
      <w:tr w:rsidR="003A43B9" w14:paraId="473C80BE" w14:textId="77777777" w:rsidTr="00C8200A">
        <w:trPr>
          <w:trHeight w:val="288"/>
          <w:tblHeader/>
        </w:trPr>
        <w:tc>
          <w:tcPr>
            <w:tcW w:w="1667" w:type="pct"/>
            <w:tcBorders>
              <w:top w:val="single" w:sz="4" w:space="0" w:color="auto"/>
              <w:left w:val="single" w:sz="4" w:space="0" w:color="auto"/>
              <w:bottom w:val="single" w:sz="4" w:space="0" w:color="auto"/>
              <w:right w:val="single" w:sz="4" w:space="0" w:color="auto"/>
            </w:tcBorders>
            <w:shd w:val="clear" w:color="auto" w:fill="44546A" w:themeFill="text2"/>
            <w:noWrap/>
            <w:vAlign w:val="bottom"/>
            <w:hideMark/>
          </w:tcPr>
          <w:p w14:paraId="5EC156A2" w14:textId="77777777" w:rsidR="003A43B9" w:rsidRPr="00C8200A" w:rsidRDefault="003A43B9" w:rsidP="00C8200A">
            <w:pPr>
              <w:jc w:val="center"/>
              <w:rPr>
                <w:rFonts w:asciiTheme="majorHAnsi" w:hAnsiTheme="majorHAnsi" w:cstheme="majorHAnsi"/>
                <w:b/>
                <w:bCs/>
                <w:color w:val="FFFFFF" w:themeColor="background1"/>
                <w:sz w:val="22"/>
                <w:szCs w:val="22"/>
                <w:lang w:eastAsia="es-PE"/>
              </w:rPr>
            </w:pPr>
            <w:r w:rsidRPr="00C8200A">
              <w:rPr>
                <w:rFonts w:asciiTheme="majorHAnsi" w:hAnsiTheme="majorHAnsi" w:cstheme="majorHAnsi"/>
                <w:b/>
                <w:bCs/>
                <w:color w:val="FFFFFF" w:themeColor="background1"/>
                <w:sz w:val="22"/>
                <w:szCs w:val="22"/>
              </w:rPr>
              <w:t>Tendencias</w:t>
            </w:r>
          </w:p>
        </w:tc>
        <w:tc>
          <w:tcPr>
            <w:tcW w:w="1666" w:type="pct"/>
            <w:tcBorders>
              <w:top w:val="single" w:sz="4" w:space="0" w:color="auto"/>
              <w:left w:val="nil"/>
              <w:bottom w:val="single" w:sz="4" w:space="0" w:color="auto"/>
              <w:right w:val="single" w:sz="4" w:space="0" w:color="auto"/>
            </w:tcBorders>
            <w:shd w:val="clear" w:color="auto" w:fill="44546A" w:themeFill="text2"/>
            <w:noWrap/>
            <w:vAlign w:val="bottom"/>
            <w:hideMark/>
          </w:tcPr>
          <w:p w14:paraId="3A256BE1" w14:textId="77777777" w:rsidR="003A43B9" w:rsidRPr="00C8200A" w:rsidRDefault="003A43B9" w:rsidP="00C8200A">
            <w:pPr>
              <w:jc w:val="center"/>
              <w:rPr>
                <w:rFonts w:asciiTheme="majorHAnsi" w:hAnsiTheme="majorHAnsi" w:cstheme="majorHAnsi"/>
                <w:b/>
                <w:bCs/>
                <w:color w:val="FFFFFF" w:themeColor="background1"/>
                <w:sz w:val="22"/>
                <w:szCs w:val="22"/>
              </w:rPr>
            </w:pPr>
            <w:r w:rsidRPr="00C8200A">
              <w:rPr>
                <w:rFonts w:asciiTheme="majorHAnsi" w:hAnsiTheme="majorHAnsi" w:cstheme="majorHAnsi"/>
                <w:b/>
                <w:bCs/>
                <w:color w:val="FFFFFF" w:themeColor="background1"/>
                <w:sz w:val="22"/>
                <w:szCs w:val="22"/>
              </w:rPr>
              <w:t>Pertinencia</w:t>
            </w:r>
          </w:p>
        </w:tc>
        <w:tc>
          <w:tcPr>
            <w:tcW w:w="1667" w:type="pct"/>
            <w:tcBorders>
              <w:top w:val="single" w:sz="4" w:space="0" w:color="auto"/>
              <w:left w:val="nil"/>
              <w:bottom w:val="single" w:sz="4" w:space="0" w:color="auto"/>
              <w:right w:val="single" w:sz="4" w:space="0" w:color="auto"/>
            </w:tcBorders>
            <w:shd w:val="clear" w:color="auto" w:fill="44546A" w:themeFill="text2"/>
            <w:noWrap/>
            <w:vAlign w:val="bottom"/>
            <w:hideMark/>
          </w:tcPr>
          <w:p w14:paraId="48A86736" w14:textId="77777777" w:rsidR="003A43B9" w:rsidRPr="00C8200A" w:rsidRDefault="003A43B9" w:rsidP="00C8200A">
            <w:pPr>
              <w:jc w:val="center"/>
              <w:rPr>
                <w:rFonts w:asciiTheme="majorHAnsi" w:hAnsiTheme="majorHAnsi" w:cstheme="majorHAnsi"/>
                <w:b/>
                <w:bCs/>
                <w:color w:val="FFFFFF" w:themeColor="background1"/>
                <w:sz w:val="22"/>
                <w:szCs w:val="22"/>
              </w:rPr>
            </w:pPr>
            <w:r w:rsidRPr="00C8200A">
              <w:rPr>
                <w:rFonts w:asciiTheme="majorHAnsi" w:hAnsiTheme="majorHAnsi" w:cstheme="majorHAnsi"/>
                <w:b/>
                <w:bCs/>
                <w:color w:val="FFFFFF" w:themeColor="background1"/>
                <w:sz w:val="22"/>
                <w:szCs w:val="22"/>
              </w:rPr>
              <w:t>Evidencia</w:t>
            </w:r>
          </w:p>
        </w:tc>
      </w:tr>
      <w:tr w:rsidR="003A43B9" w14:paraId="7E6479F0"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7723E524"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pérdida de la biodiversidad y degradación de los ecosistemas</w:t>
            </w:r>
          </w:p>
        </w:tc>
        <w:tc>
          <w:tcPr>
            <w:tcW w:w="1666" w:type="pct"/>
            <w:tcBorders>
              <w:top w:val="nil"/>
              <w:left w:val="nil"/>
              <w:bottom w:val="single" w:sz="4" w:space="0" w:color="auto"/>
              <w:right w:val="single" w:sz="4" w:space="0" w:color="auto"/>
            </w:tcBorders>
            <w:shd w:val="clear" w:color="auto" w:fill="auto"/>
            <w:noWrap/>
            <w:vAlign w:val="bottom"/>
            <w:hideMark/>
          </w:tcPr>
          <w:p w14:paraId="371A9A6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8.4</w:t>
            </w:r>
          </w:p>
        </w:tc>
        <w:tc>
          <w:tcPr>
            <w:tcW w:w="1667" w:type="pct"/>
            <w:tcBorders>
              <w:top w:val="nil"/>
              <w:left w:val="nil"/>
              <w:bottom w:val="single" w:sz="4" w:space="0" w:color="auto"/>
              <w:right w:val="single" w:sz="4" w:space="0" w:color="auto"/>
            </w:tcBorders>
            <w:shd w:val="clear" w:color="auto" w:fill="auto"/>
            <w:noWrap/>
            <w:vAlign w:val="bottom"/>
            <w:hideMark/>
          </w:tcPr>
          <w:p w14:paraId="12A232D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9.2</w:t>
            </w:r>
          </w:p>
        </w:tc>
      </w:tr>
      <w:tr w:rsidR="003A43B9" w14:paraId="45E331C4"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6FA6DD40"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Mayores conflictos sociales</w:t>
            </w:r>
          </w:p>
        </w:tc>
        <w:tc>
          <w:tcPr>
            <w:tcW w:w="1666" w:type="pct"/>
            <w:tcBorders>
              <w:top w:val="nil"/>
              <w:left w:val="nil"/>
              <w:bottom w:val="single" w:sz="4" w:space="0" w:color="auto"/>
              <w:right w:val="single" w:sz="4" w:space="0" w:color="auto"/>
            </w:tcBorders>
            <w:shd w:val="clear" w:color="auto" w:fill="auto"/>
            <w:noWrap/>
            <w:vAlign w:val="bottom"/>
            <w:hideMark/>
          </w:tcPr>
          <w:p w14:paraId="6F82E432"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8.6</w:t>
            </w:r>
          </w:p>
        </w:tc>
        <w:tc>
          <w:tcPr>
            <w:tcW w:w="1667" w:type="pct"/>
            <w:tcBorders>
              <w:top w:val="nil"/>
              <w:left w:val="nil"/>
              <w:bottom w:val="single" w:sz="4" w:space="0" w:color="auto"/>
              <w:right w:val="single" w:sz="4" w:space="0" w:color="auto"/>
            </w:tcBorders>
            <w:shd w:val="clear" w:color="auto" w:fill="auto"/>
            <w:noWrap/>
            <w:vAlign w:val="bottom"/>
            <w:hideMark/>
          </w:tcPr>
          <w:p w14:paraId="0B794D6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8.6</w:t>
            </w:r>
          </w:p>
        </w:tc>
      </w:tr>
      <w:tr w:rsidR="003A43B9" w14:paraId="19591C59"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37F903F2"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polarización</w:t>
            </w:r>
          </w:p>
        </w:tc>
        <w:tc>
          <w:tcPr>
            <w:tcW w:w="1666" w:type="pct"/>
            <w:tcBorders>
              <w:top w:val="nil"/>
              <w:left w:val="nil"/>
              <w:bottom w:val="single" w:sz="4" w:space="0" w:color="auto"/>
              <w:right w:val="single" w:sz="4" w:space="0" w:color="auto"/>
            </w:tcBorders>
            <w:shd w:val="clear" w:color="auto" w:fill="auto"/>
            <w:noWrap/>
            <w:vAlign w:val="bottom"/>
            <w:hideMark/>
          </w:tcPr>
          <w:p w14:paraId="6719294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8.4</w:t>
            </w:r>
          </w:p>
        </w:tc>
        <w:tc>
          <w:tcPr>
            <w:tcW w:w="1667" w:type="pct"/>
            <w:tcBorders>
              <w:top w:val="nil"/>
              <w:left w:val="nil"/>
              <w:bottom w:val="single" w:sz="4" w:space="0" w:color="auto"/>
              <w:right w:val="single" w:sz="4" w:space="0" w:color="auto"/>
            </w:tcBorders>
            <w:shd w:val="clear" w:color="auto" w:fill="auto"/>
            <w:noWrap/>
            <w:vAlign w:val="bottom"/>
            <w:hideMark/>
          </w:tcPr>
          <w:p w14:paraId="4B51D592"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7.6</w:t>
            </w:r>
          </w:p>
        </w:tc>
      </w:tr>
      <w:tr w:rsidR="003A43B9" w14:paraId="2FFB72BD"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0AA14FD0"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desconfianza en los partidos políticos</w:t>
            </w:r>
          </w:p>
        </w:tc>
        <w:tc>
          <w:tcPr>
            <w:tcW w:w="1666" w:type="pct"/>
            <w:tcBorders>
              <w:top w:val="nil"/>
              <w:left w:val="nil"/>
              <w:bottom w:val="single" w:sz="4" w:space="0" w:color="auto"/>
              <w:right w:val="single" w:sz="4" w:space="0" w:color="auto"/>
            </w:tcBorders>
            <w:shd w:val="clear" w:color="auto" w:fill="auto"/>
            <w:noWrap/>
            <w:vAlign w:val="bottom"/>
            <w:hideMark/>
          </w:tcPr>
          <w:p w14:paraId="697F8AF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8.8</w:t>
            </w:r>
          </w:p>
        </w:tc>
        <w:tc>
          <w:tcPr>
            <w:tcW w:w="1667" w:type="pct"/>
            <w:tcBorders>
              <w:top w:val="nil"/>
              <w:left w:val="nil"/>
              <w:bottom w:val="single" w:sz="4" w:space="0" w:color="auto"/>
              <w:right w:val="single" w:sz="4" w:space="0" w:color="auto"/>
            </w:tcBorders>
            <w:shd w:val="clear" w:color="auto" w:fill="auto"/>
            <w:noWrap/>
            <w:vAlign w:val="bottom"/>
            <w:hideMark/>
          </w:tcPr>
          <w:p w14:paraId="5D04277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w:t>
            </w:r>
          </w:p>
        </w:tc>
      </w:tr>
      <w:tr w:rsidR="003A43B9" w14:paraId="73DE8B96"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4472C4"/>
            <w:vAlign w:val="center"/>
            <w:hideMark/>
          </w:tcPr>
          <w:p w14:paraId="5C6D7A2D"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participación de los recursos minerales en la exportación</w:t>
            </w:r>
          </w:p>
        </w:tc>
        <w:tc>
          <w:tcPr>
            <w:tcW w:w="1666" w:type="pct"/>
            <w:tcBorders>
              <w:top w:val="nil"/>
              <w:left w:val="nil"/>
              <w:bottom w:val="single" w:sz="4" w:space="0" w:color="auto"/>
              <w:right w:val="single" w:sz="4" w:space="0" w:color="auto"/>
            </w:tcBorders>
            <w:shd w:val="clear" w:color="auto" w:fill="auto"/>
            <w:noWrap/>
            <w:vAlign w:val="bottom"/>
            <w:hideMark/>
          </w:tcPr>
          <w:p w14:paraId="6EF4EF0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7.6</w:t>
            </w:r>
          </w:p>
        </w:tc>
        <w:tc>
          <w:tcPr>
            <w:tcW w:w="1667" w:type="pct"/>
            <w:tcBorders>
              <w:top w:val="nil"/>
              <w:left w:val="nil"/>
              <w:bottom w:val="single" w:sz="4" w:space="0" w:color="auto"/>
              <w:right w:val="single" w:sz="4" w:space="0" w:color="auto"/>
            </w:tcBorders>
            <w:shd w:val="clear" w:color="auto" w:fill="auto"/>
            <w:noWrap/>
            <w:vAlign w:val="bottom"/>
            <w:hideMark/>
          </w:tcPr>
          <w:p w14:paraId="4583DCB4"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8.2</w:t>
            </w:r>
          </w:p>
        </w:tc>
      </w:tr>
      <w:tr w:rsidR="003A43B9" w14:paraId="5193A491"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3B9DE8E9"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Mayor percepción de corrupción</w:t>
            </w:r>
          </w:p>
        </w:tc>
        <w:tc>
          <w:tcPr>
            <w:tcW w:w="1666" w:type="pct"/>
            <w:tcBorders>
              <w:top w:val="nil"/>
              <w:left w:val="nil"/>
              <w:bottom w:val="single" w:sz="4" w:space="0" w:color="auto"/>
              <w:right w:val="single" w:sz="4" w:space="0" w:color="auto"/>
            </w:tcBorders>
            <w:shd w:val="clear" w:color="auto" w:fill="auto"/>
            <w:noWrap/>
            <w:vAlign w:val="bottom"/>
            <w:hideMark/>
          </w:tcPr>
          <w:p w14:paraId="33FD1062"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8.2</w:t>
            </w:r>
          </w:p>
        </w:tc>
        <w:tc>
          <w:tcPr>
            <w:tcW w:w="1667" w:type="pct"/>
            <w:tcBorders>
              <w:top w:val="nil"/>
              <w:left w:val="nil"/>
              <w:bottom w:val="single" w:sz="4" w:space="0" w:color="auto"/>
              <w:right w:val="single" w:sz="4" w:space="0" w:color="auto"/>
            </w:tcBorders>
            <w:shd w:val="clear" w:color="auto" w:fill="auto"/>
            <w:noWrap/>
            <w:vAlign w:val="bottom"/>
            <w:hideMark/>
          </w:tcPr>
          <w:p w14:paraId="0E6A3BF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7.6</w:t>
            </w:r>
          </w:p>
        </w:tc>
      </w:tr>
      <w:tr w:rsidR="003A43B9" w14:paraId="70B2F765"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281D231F"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del estrés hídrico</w:t>
            </w:r>
          </w:p>
        </w:tc>
        <w:tc>
          <w:tcPr>
            <w:tcW w:w="1666" w:type="pct"/>
            <w:tcBorders>
              <w:top w:val="nil"/>
              <w:left w:val="nil"/>
              <w:bottom w:val="single" w:sz="4" w:space="0" w:color="auto"/>
              <w:right w:val="single" w:sz="4" w:space="0" w:color="auto"/>
            </w:tcBorders>
            <w:shd w:val="clear" w:color="auto" w:fill="auto"/>
            <w:noWrap/>
            <w:vAlign w:val="bottom"/>
            <w:hideMark/>
          </w:tcPr>
          <w:p w14:paraId="00D92AF1"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7.75</w:t>
            </w:r>
          </w:p>
        </w:tc>
        <w:tc>
          <w:tcPr>
            <w:tcW w:w="1667" w:type="pct"/>
            <w:tcBorders>
              <w:top w:val="nil"/>
              <w:left w:val="nil"/>
              <w:bottom w:val="single" w:sz="4" w:space="0" w:color="auto"/>
              <w:right w:val="single" w:sz="4" w:space="0" w:color="auto"/>
            </w:tcBorders>
            <w:shd w:val="clear" w:color="auto" w:fill="auto"/>
            <w:noWrap/>
            <w:vAlign w:val="bottom"/>
            <w:hideMark/>
          </w:tcPr>
          <w:p w14:paraId="2651086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w:t>
            </w:r>
          </w:p>
        </w:tc>
      </w:tr>
      <w:tr w:rsidR="003A43B9" w14:paraId="2E3B4124"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7030A0"/>
            <w:vAlign w:val="center"/>
            <w:hideMark/>
          </w:tcPr>
          <w:p w14:paraId="1CC9D218"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estereotipos de género</w:t>
            </w:r>
          </w:p>
        </w:tc>
        <w:tc>
          <w:tcPr>
            <w:tcW w:w="1666" w:type="pct"/>
            <w:tcBorders>
              <w:top w:val="nil"/>
              <w:left w:val="nil"/>
              <w:bottom w:val="single" w:sz="4" w:space="0" w:color="auto"/>
              <w:right w:val="single" w:sz="4" w:space="0" w:color="auto"/>
            </w:tcBorders>
            <w:shd w:val="clear" w:color="auto" w:fill="auto"/>
            <w:noWrap/>
            <w:vAlign w:val="bottom"/>
            <w:hideMark/>
          </w:tcPr>
          <w:p w14:paraId="058DB04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w:t>
            </w:r>
          </w:p>
        </w:tc>
        <w:tc>
          <w:tcPr>
            <w:tcW w:w="1667" w:type="pct"/>
            <w:tcBorders>
              <w:top w:val="nil"/>
              <w:left w:val="nil"/>
              <w:bottom w:val="single" w:sz="4" w:space="0" w:color="auto"/>
              <w:right w:val="single" w:sz="4" w:space="0" w:color="auto"/>
            </w:tcBorders>
            <w:shd w:val="clear" w:color="auto" w:fill="auto"/>
            <w:noWrap/>
            <w:vAlign w:val="bottom"/>
            <w:hideMark/>
          </w:tcPr>
          <w:p w14:paraId="27B020D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w:t>
            </w:r>
          </w:p>
        </w:tc>
      </w:tr>
      <w:tr w:rsidR="003A43B9" w14:paraId="467ACB84"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323ECFEE"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contaminación por industrias extractivas en el Perú</w:t>
            </w:r>
          </w:p>
        </w:tc>
        <w:tc>
          <w:tcPr>
            <w:tcW w:w="1666" w:type="pct"/>
            <w:tcBorders>
              <w:top w:val="nil"/>
              <w:left w:val="nil"/>
              <w:bottom w:val="single" w:sz="4" w:space="0" w:color="auto"/>
              <w:right w:val="single" w:sz="4" w:space="0" w:color="auto"/>
            </w:tcBorders>
            <w:shd w:val="clear" w:color="auto" w:fill="auto"/>
            <w:noWrap/>
            <w:vAlign w:val="bottom"/>
            <w:hideMark/>
          </w:tcPr>
          <w:p w14:paraId="2EBBACB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7.25</w:t>
            </w:r>
          </w:p>
        </w:tc>
        <w:tc>
          <w:tcPr>
            <w:tcW w:w="1667" w:type="pct"/>
            <w:tcBorders>
              <w:top w:val="nil"/>
              <w:left w:val="nil"/>
              <w:bottom w:val="single" w:sz="4" w:space="0" w:color="auto"/>
              <w:right w:val="single" w:sz="4" w:space="0" w:color="auto"/>
            </w:tcBorders>
            <w:shd w:val="clear" w:color="auto" w:fill="auto"/>
            <w:noWrap/>
            <w:vAlign w:val="bottom"/>
            <w:hideMark/>
          </w:tcPr>
          <w:p w14:paraId="70DE88E0"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7.75</w:t>
            </w:r>
          </w:p>
        </w:tc>
      </w:tr>
      <w:tr w:rsidR="003A43B9" w14:paraId="44A2DC3F"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6FDE5088"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desconfianza en los poderes del Estado</w:t>
            </w:r>
          </w:p>
        </w:tc>
        <w:tc>
          <w:tcPr>
            <w:tcW w:w="1666" w:type="pct"/>
            <w:tcBorders>
              <w:top w:val="nil"/>
              <w:left w:val="nil"/>
              <w:bottom w:val="single" w:sz="4" w:space="0" w:color="auto"/>
              <w:right w:val="single" w:sz="4" w:space="0" w:color="auto"/>
            </w:tcBorders>
            <w:shd w:val="clear" w:color="auto" w:fill="auto"/>
            <w:noWrap/>
            <w:vAlign w:val="bottom"/>
            <w:hideMark/>
          </w:tcPr>
          <w:p w14:paraId="3EC4597B"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w:t>
            </w:r>
          </w:p>
        </w:tc>
        <w:tc>
          <w:tcPr>
            <w:tcW w:w="1667" w:type="pct"/>
            <w:tcBorders>
              <w:top w:val="nil"/>
              <w:left w:val="nil"/>
              <w:bottom w:val="single" w:sz="4" w:space="0" w:color="auto"/>
              <w:right w:val="single" w:sz="4" w:space="0" w:color="auto"/>
            </w:tcBorders>
            <w:shd w:val="clear" w:color="auto" w:fill="auto"/>
            <w:noWrap/>
            <w:vAlign w:val="bottom"/>
            <w:hideMark/>
          </w:tcPr>
          <w:p w14:paraId="0DA9A911"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6.8</w:t>
            </w:r>
          </w:p>
        </w:tc>
      </w:tr>
      <w:tr w:rsidR="003A43B9" w14:paraId="30E4798F"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36E83E72"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 los crímenes organizados</w:t>
            </w:r>
          </w:p>
        </w:tc>
        <w:tc>
          <w:tcPr>
            <w:tcW w:w="1666" w:type="pct"/>
            <w:tcBorders>
              <w:top w:val="nil"/>
              <w:left w:val="nil"/>
              <w:bottom w:val="single" w:sz="4" w:space="0" w:color="auto"/>
              <w:right w:val="single" w:sz="4" w:space="0" w:color="auto"/>
            </w:tcBorders>
            <w:shd w:val="clear" w:color="auto" w:fill="auto"/>
            <w:noWrap/>
            <w:vAlign w:val="bottom"/>
            <w:hideMark/>
          </w:tcPr>
          <w:p w14:paraId="06B061E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7.5</w:t>
            </w:r>
          </w:p>
        </w:tc>
        <w:tc>
          <w:tcPr>
            <w:tcW w:w="1667" w:type="pct"/>
            <w:tcBorders>
              <w:top w:val="nil"/>
              <w:left w:val="nil"/>
              <w:bottom w:val="single" w:sz="4" w:space="0" w:color="auto"/>
              <w:right w:val="single" w:sz="4" w:space="0" w:color="auto"/>
            </w:tcBorders>
            <w:shd w:val="clear" w:color="auto" w:fill="auto"/>
            <w:noWrap/>
            <w:vAlign w:val="bottom"/>
            <w:hideMark/>
          </w:tcPr>
          <w:p w14:paraId="37A971A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7.25</w:t>
            </w:r>
          </w:p>
        </w:tc>
      </w:tr>
      <w:tr w:rsidR="003A43B9" w14:paraId="282E7134"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FFC000"/>
            <w:vAlign w:val="center"/>
            <w:hideMark/>
          </w:tcPr>
          <w:p w14:paraId="481822B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 discriminación</w:t>
            </w:r>
          </w:p>
        </w:tc>
        <w:tc>
          <w:tcPr>
            <w:tcW w:w="1666" w:type="pct"/>
            <w:tcBorders>
              <w:top w:val="nil"/>
              <w:left w:val="nil"/>
              <w:bottom w:val="single" w:sz="4" w:space="0" w:color="auto"/>
              <w:right w:val="single" w:sz="4" w:space="0" w:color="auto"/>
            </w:tcBorders>
            <w:shd w:val="clear" w:color="auto" w:fill="auto"/>
            <w:noWrap/>
            <w:vAlign w:val="bottom"/>
            <w:hideMark/>
          </w:tcPr>
          <w:p w14:paraId="60F8900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7.75</w:t>
            </w:r>
          </w:p>
        </w:tc>
        <w:tc>
          <w:tcPr>
            <w:tcW w:w="1667" w:type="pct"/>
            <w:tcBorders>
              <w:top w:val="nil"/>
              <w:left w:val="nil"/>
              <w:bottom w:val="single" w:sz="4" w:space="0" w:color="auto"/>
              <w:right w:val="single" w:sz="4" w:space="0" w:color="auto"/>
            </w:tcBorders>
            <w:shd w:val="clear" w:color="auto" w:fill="auto"/>
            <w:noWrap/>
            <w:vAlign w:val="bottom"/>
            <w:hideMark/>
          </w:tcPr>
          <w:p w14:paraId="3ABB778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r>
      <w:tr w:rsidR="003A43B9" w14:paraId="356FFDF1"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18B9A093"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Aceleración en el cambio del uso del suelo (degradación)</w:t>
            </w:r>
          </w:p>
        </w:tc>
        <w:tc>
          <w:tcPr>
            <w:tcW w:w="1666" w:type="pct"/>
            <w:tcBorders>
              <w:top w:val="nil"/>
              <w:left w:val="nil"/>
              <w:bottom w:val="single" w:sz="4" w:space="0" w:color="auto"/>
              <w:right w:val="single" w:sz="4" w:space="0" w:color="auto"/>
            </w:tcBorders>
            <w:shd w:val="clear" w:color="auto" w:fill="auto"/>
            <w:noWrap/>
            <w:vAlign w:val="bottom"/>
            <w:hideMark/>
          </w:tcPr>
          <w:p w14:paraId="2451E23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w:t>
            </w:r>
          </w:p>
        </w:tc>
        <w:tc>
          <w:tcPr>
            <w:tcW w:w="1667" w:type="pct"/>
            <w:tcBorders>
              <w:top w:val="nil"/>
              <w:left w:val="nil"/>
              <w:bottom w:val="single" w:sz="4" w:space="0" w:color="auto"/>
              <w:right w:val="single" w:sz="4" w:space="0" w:color="auto"/>
            </w:tcBorders>
            <w:shd w:val="clear" w:color="auto" w:fill="auto"/>
            <w:noWrap/>
            <w:vAlign w:val="bottom"/>
            <w:hideMark/>
          </w:tcPr>
          <w:p w14:paraId="74606EB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7.5</w:t>
            </w:r>
          </w:p>
        </w:tc>
      </w:tr>
      <w:tr w:rsidR="003A43B9" w14:paraId="49627F06"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246DD96C"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del embarazo en niñas y adolescentes</w:t>
            </w:r>
          </w:p>
        </w:tc>
        <w:tc>
          <w:tcPr>
            <w:tcW w:w="1666" w:type="pct"/>
            <w:tcBorders>
              <w:top w:val="nil"/>
              <w:left w:val="nil"/>
              <w:bottom w:val="single" w:sz="4" w:space="0" w:color="auto"/>
              <w:right w:val="single" w:sz="4" w:space="0" w:color="auto"/>
            </w:tcBorders>
            <w:shd w:val="clear" w:color="auto" w:fill="auto"/>
            <w:noWrap/>
            <w:vAlign w:val="bottom"/>
            <w:hideMark/>
          </w:tcPr>
          <w:p w14:paraId="253ADA0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c>
          <w:tcPr>
            <w:tcW w:w="1667" w:type="pct"/>
            <w:tcBorders>
              <w:top w:val="nil"/>
              <w:left w:val="nil"/>
              <w:bottom w:val="single" w:sz="4" w:space="0" w:color="auto"/>
              <w:right w:val="single" w:sz="4" w:space="0" w:color="auto"/>
            </w:tcBorders>
            <w:shd w:val="clear" w:color="auto" w:fill="auto"/>
            <w:noWrap/>
            <w:vAlign w:val="bottom"/>
            <w:hideMark/>
          </w:tcPr>
          <w:p w14:paraId="5DCB178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r>
      <w:tr w:rsidR="003A43B9" w14:paraId="6172FD4A"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62AFD348"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 anemia infantil</w:t>
            </w:r>
          </w:p>
        </w:tc>
        <w:tc>
          <w:tcPr>
            <w:tcW w:w="1666" w:type="pct"/>
            <w:tcBorders>
              <w:top w:val="nil"/>
              <w:left w:val="nil"/>
              <w:bottom w:val="single" w:sz="4" w:space="0" w:color="auto"/>
              <w:right w:val="single" w:sz="4" w:space="0" w:color="auto"/>
            </w:tcBorders>
            <w:shd w:val="clear" w:color="auto" w:fill="auto"/>
            <w:noWrap/>
            <w:vAlign w:val="bottom"/>
            <w:hideMark/>
          </w:tcPr>
          <w:p w14:paraId="0E4963A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c>
          <w:tcPr>
            <w:tcW w:w="1667" w:type="pct"/>
            <w:tcBorders>
              <w:top w:val="nil"/>
              <w:left w:val="nil"/>
              <w:bottom w:val="single" w:sz="4" w:space="0" w:color="auto"/>
              <w:right w:val="single" w:sz="4" w:space="0" w:color="auto"/>
            </w:tcBorders>
            <w:shd w:val="clear" w:color="auto" w:fill="auto"/>
            <w:noWrap/>
            <w:vAlign w:val="bottom"/>
            <w:hideMark/>
          </w:tcPr>
          <w:p w14:paraId="30809FC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6.75</w:t>
            </w:r>
          </w:p>
        </w:tc>
      </w:tr>
      <w:tr w:rsidR="003A43B9" w14:paraId="04746A5C"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136BEA49"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nivel educativo alcanzado</w:t>
            </w:r>
          </w:p>
        </w:tc>
        <w:tc>
          <w:tcPr>
            <w:tcW w:w="1666" w:type="pct"/>
            <w:tcBorders>
              <w:top w:val="nil"/>
              <w:left w:val="nil"/>
              <w:bottom w:val="single" w:sz="4" w:space="0" w:color="auto"/>
              <w:right w:val="single" w:sz="4" w:space="0" w:color="auto"/>
            </w:tcBorders>
            <w:shd w:val="clear" w:color="auto" w:fill="auto"/>
            <w:noWrap/>
            <w:vAlign w:val="bottom"/>
            <w:hideMark/>
          </w:tcPr>
          <w:p w14:paraId="2E07A34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6.4</w:t>
            </w:r>
          </w:p>
        </w:tc>
        <w:tc>
          <w:tcPr>
            <w:tcW w:w="1667" w:type="pct"/>
            <w:tcBorders>
              <w:top w:val="nil"/>
              <w:left w:val="nil"/>
              <w:bottom w:val="single" w:sz="4" w:space="0" w:color="auto"/>
              <w:right w:val="single" w:sz="4" w:space="0" w:color="auto"/>
            </w:tcBorders>
            <w:shd w:val="clear" w:color="auto" w:fill="auto"/>
            <w:noWrap/>
            <w:vAlign w:val="bottom"/>
            <w:hideMark/>
          </w:tcPr>
          <w:p w14:paraId="76107DF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6.8</w:t>
            </w:r>
          </w:p>
        </w:tc>
      </w:tr>
      <w:tr w:rsidR="003A43B9" w14:paraId="4F3EE7A3"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0121038C"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mundial y persistencia nacional de enfermedades transmisibles</w:t>
            </w:r>
          </w:p>
        </w:tc>
        <w:tc>
          <w:tcPr>
            <w:tcW w:w="1666" w:type="pct"/>
            <w:tcBorders>
              <w:top w:val="nil"/>
              <w:left w:val="nil"/>
              <w:bottom w:val="single" w:sz="4" w:space="0" w:color="auto"/>
              <w:right w:val="single" w:sz="4" w:space="0" w:color="auto"/>
            </w:tcBorders>
            <w:shd w:val="clear" w:color="auto" w:fill="auto"/>
            <w:noWrap/>
            <w:vAlign w:val="bottom"/>
            <w:hideMark/>
          </w:tcPr>
          <w:p w14:paraId="6A91C73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w:t>
            </w:r>
          </w:p>
        </w:tc>
        <w:tc>
          <w:tcPr>
            <w:tcW w:w="1667" w:type="pct"/>
            <w:tcBorders>
              <w:top w:val="nil"/>
              <w:left w:val="nil"/>
              <w:bottom w:val="single" w:sz="4" w:space="0" w:color="auto"/>
              <w:right w:val="single" w:sz="4" w:space="0" w:color="auto"/>
            </w:tcBorders>
            <w:shd w:val="clear" w:color="auto" w:fill="auto"/>
            <w:noWrap/>
            <w:vAlign w:val="bottom"/>
            <w:hideMark/>
          </w:tcPr>
          <w:p w14:paraId="759422A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5.8</w:t>
            </w:r>
          </w:p>
        </w:tc>
      </w:tr>
      <w:tr w:rsidR="003A43B9" w14:paraId="2FFE1200"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3B49354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progresivo del acceso a agua potable</w:t>
            </w:r>
          </w:p>
        </w:tc>
        <w:tc>
          <w:tcPr>
            <w:tcW w:w="1666" w:type="pct"/>
            <w:tcBorders>
              <w:top w:val="nil"/>
              <w:left w:val="nil"/>
              <w:bottom w:val="single" w:sz="4" w:space="0" w:color="auto"/>
              <w:right w:val="single" w:sz="4" w:space="0" w:color="auto"/>
            </w:tcBorders>
            <w:shd w:val="clear" w:color="auto" w:fill="auto"/>
            <w:noWrap/>
            <w:vAlign w:val="bottom"/>
            <w:hideMark/>
          </w:tcPr>
          <w:p w14:paraId="028DAF3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6.4</w:t>
            </w:r>
          </w:p>
        </w:tc>
        <w:tc>
          <w:tcPr>
            <w:tcW w:w="1667" w:type="pct"/>
            <w:tcBorders>
              <w:top w:val="nil"/>
              <w:left w:val="nil"/>
              <w:bottom w:val="single" w:sz="4" w:space="0" w:color="auto"/>
              <w:right w:val="single" w:sz="4" w:space="0" w:color="auto"/>
            </w:tcBorders>
            <w:shd w:val="clear" w:color="auto" w:fill="auto"/>
            <w:noWrap/>
            <w:vAlign w:val="bottom"/>
            <w:hideMark/>
          </w:tcPr>
          <w:p w14:paraId="1086F92B"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6.4</w:t>
            </w:r>
          </w:p>
        </w:tc>
      </w:tr>
      <w:tr w:rsidR="003A43B9" w14:paraId="3E3BC13C"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00B0F0"/>
            <w:vAlign w:val="center"/>
            <w:hideMark/>
          </w:tcPr>
          <w:p w14:paraId="4105493D"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 patentes</w:t>
            </w:r>
          </w:p>
        </w:tc>
        <w:tc>
          <w:tcPr>
            <w:tcW w:w="1666" w:type="pct"/>
            <w:tcBorders>
              <w:top w:val="nil"/>
              <w:left w:val="nil"/>
              <w:bottom w:val="single" w:sz="4" w:space="0" w:color="auto"/>
              <w:right w:val="single" w:sz="4" w:space="0" w:color="auto"/>
            </w:tcBorders>
            <w:shd w:val="clear" w:color="auto" w:fill="auto"/>
            <w:noWrap/>
            <w:vAlign w:val="bottom"/>
            <w:hideMark/>
          </w:tcPr>
          <w:p w14:paraId="02D78EB1"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6.8</w:t>
            </w:r>
          </w:p>
        </w:tc>
        <w:tc>
          <w:tcPr>
            <w:tcW w:w="1667" w:type="pct"/>
            <w:tcBorders>
              <w:top w:val="nil"/>
              <w:left w:val="nil"/>
              <w:bottom w:val="single" w:sz="4" w:space="0" w:color="auto"/>
              <w:right w:val="single" w:sz="4" w:space="0" w:color="auto"/>
            </w:tcBorders>
            <w:shd w:val="clear" w:color="auto" w:fill="auto"/>
            <w:noWrap/>
            <w:vAlign w:val="bottom"/>
            <w:hideMark/>
          </w:tcPr>
          <w:p w14:paraId="2289D480"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w:t>
            </w:r>
          </w:p>
        </w:tc>
      </w:tr>
      <w:tr w:rsidR="003A43B9" w14:paraId="445A6C2A"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1570F790"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Menor institucionalidad</w:t>
            </w:r>
          </w:p>
        </w:tc>
        <w:tc>
          <w:tcPr>
            <w:tcW w:w="1666" w:type="pct"/>
            <w:tcBorders>
              <w:top w:val="nil"/>
              <w:left w:val="nil"/>
              <w:bottom w:val="single" w:sz="4" w:space="0" w:color="auto"/>
              <w:right w:val="single" w:sz="4" w:space="0" w:color="auto"/>
            </w:tcBorders>
            <w:shd w:val="clear" w:color="auto" w:fill="auto"/>
            <w:noWrap/>
            <w:vAlign w:val="bottom"/>
            <w:hideMark/>
          </w:tcPr>
          <w:p w14:paraId="29D5FDD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5.75</w:t>
            </w:r>
          </w:p>
        </w:tc>
        <w:tc>
          <w:tcPr>
            <w:tcW w:w="1667" w:type="pct"/>
            <w:tcBorders>
              <w:top w:val="nil"/>
              <w:left w:val="nil"/>
              <w:bottom w:val="single" w:sz="4" w:space="0" w:color="auto"/>
              <w:right w:val="single" w:sz="4" w:space="0" w:color="auto"/>
            </w:tcBorders>
            <w:shd w:val="clear" w:color="auto" w:fill="auto"/>
            <w:noWrap/>
            <w:vAlign w:val="bottom"/>
            <w:hideMark/>
          </w:tcPr>
          <w:p w14:paraId="1178199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r>
      <w:tr w:rsidR="003A43B9" w14:paraId="7643B6CE"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7030A0"/>
            <w:vAlign w:val="center"/>
            <w:hideMark/>
          </w:tcPr>
          <w:p w14:paraId="5BF45542"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liderazgo femenino</w:t>
            </w:r>
          </w:p>
        </w:tc>
        <w:tc>
          <w:tcPr>
            <w:tcW w:w="1666" w:type="pct"/>
            <w:tcBorders>
              <w:top w:val="nil"/>
              <w:left w:val="nil"/>
              <w:bottom w:val="single" w:sz="4" w:space="0" w:color="auto"/>
              <w:right w:val="single" w:sz="4" w:space="0" w:color="auto"/>
            </w:tcBorders>
            <w:shd w:val="clear" w:color="auto" w:fill="auto"/>
            <w:noWrap/>
            <w:vAlign w:val="bottom"/>
            <w:hideMark/>
          </w:tcPr>
          <w:p w14:paraId="4777A230"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5.6</w:t>
            </w:r>
          </w:p>
        </w:tc>
        <w:tc>
          <w:tcPr>
            <w:tcW w:w="1667" w:type="pct"/>
            <w:tcBorders>
              <w:top w:val="nil"/>
              <w:left w:val="nil"/>
              <w:bottom w:val="single" w:sz="4" w:space="0" w:color="auto"/>
              <w:right w:val="single" w:sz="4" w:space="0" w:color="auto"/>
            </w:tcBorders>
            <w:shd w:val="clear" w:color="auto" w:fill="auto"/>
            <w:noWrap/>
            <w:vAlign w:val="bottom"/>
            <w:hideMark/>
          </w:tcPr>
          <w:p w14:paraId="5395E3C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r>
      <w:tr w:rsidR="003A43B9" w14:paraId="1C4362C5"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7030A0"/>
            <w:vAlign w:val="center"/>
            <w:hideMark/>
          </w:tcPr>
          <w:p w14:paraId="1EC8E9EF"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Aumento del activismo femenino</w:t>
            </w:r>
          </w:p>
        </w:tc>
        <w:tc>
          <w:tcPr>
            <w:tcW w:w="1666" w:type="pct"/>
            <w:tcBorders>
              <w:top w:val="nil"/>
              <w:left w:val="nil"/>
              <w:bottom w:val="single" w:sz="4" w:space="0" w:color="auto"/>
              <w:right w:val="single" w:sz="4" w:space="0" w:color="auto"/>
            </w:tcBorders>
            <w:shd w:val="clear" w:color="auto" w:fill="auto"/>
            <w:noWrap/>
            <w:vAlign w:val="bottom"/>
            <w:hideMark/>
          </w:tcPr>
          <w:p w14:paraId="1CC33B4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5.5</w:t>
            </w:r>
          </w:p>
        </w:tc>
        <w:tc>
          <w:tcPr>
            <w:tcW w:w="1667" w:type="pct"/>
            <w:tcBorders>
              <w:top w:val="nil"/>
              <w:left w:val="nil"/>
              <w:bottom w:val="single" w:sz="4" w:space="0" w:color="auto"/>
              <w:right w:val="single" w:sz="4" w:space="0" w:color="auto"/>
            </w:tcBorders>
            <w:shd w:val="clear" w:color="auto" w:fill="auto"/>
            <w:noWrap/>
            <w:vAlign w:val="bottom"/>
            <w:hideMark/>
          </w:tcPr>
          <w:p w14:paraId="08C6219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6.75</w:t>
            </w:r>
          </w:p>
        </w:tc>
      </w:tr>
      <w:tr w:rsidR="003A43B9" w14:paraId="357D2554"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4472C4"/>
            <w:vAlign w:val="center"/>
            <w:hideMark/>
          </w:tcPr>
          <w:p w14:paraId="6030EA1E"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jóvenes que no estudian ni trabajan (</w:t>
            </w:r>
            <w:proofErr w:type="spellStart"/>
            <w:r w:rsidRPr="005827B3">
              <w:rPr>
                <w:rFonts w:asciiTheme="majorHAnsi" w:hAnsiTheme="majorHAnsi" w:cstheme="majorHAnsi"/>
                <w:color w:val="000000"/>
                <w:sz w:val="20"/>
                <w:szCs w:val="20"/>
              </w:rPr>
              <w:t>NiNis</w:t>
            </w:r>
            <w:proofErr w:type="spellEnd"/>
            <w:r w:rsidRPr="005827B3">
              <w:rPr>
                <w:rFonts w:asciiTheme="majorHAnsi" w:hAnsiTheme="majorHAnsi" w:cstheme="majorHAnsi"/>
                <w:color w:val="000000"/>
                <w:sz w:val="20"/>
                <w:szCs w:val="20"/>
              </w:rPr>
              <w:t>)</w:t>
            </w:r>
          </w:p>
        </w:tc>
        <w:tc>
          <w:tcPr>
            <w:tcW w:w="1666" w:type="pct"/>
            <w:tcBorders>
              <w:top w:val="nil"/>
              <w:left w:val="nil"/>
              <w:bottom w:val="single" w:sz="4" w:space="0" w:color="auto"/>
              <w:right w:val="single" w:sz="4" w:space="0" w:color="auto"/>
            </w:tcBorders>
            <w:shd w:val="clear" w:color="auto" w:fill="auto"/>
            <w:noWrap/>
            <w:vAlign w:val="bottom"/>
            <w:hideMark/>
          </w:tcPr>
          <w:p w14:paraId="4F9276D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5.5</w:t>
            </w:r>
          </w:p>
        </w:tc>
        <w:tc>
          <w:tcPr>
            <w:tcW w:w="1667" w:type="pct"/>
            <w:tcBorders>
              <w:top w:val="nil"/>
              <w:left w:val="nil"/>
              <w:bottom w:val="single" w:sz="4" w:space="0" w:color="auto"/>
              <w:right w:val="single" w:sz="4" w:space="0" w:color="auto"/>
            </w:tcBorders>
            <w:shd w:val="clear" w:color="auto" w:fill="auto"/>
            <w:noWrap/>
            <w:vAlign w:val="bottom"/>
            <w:hideMark/>
          </w:tcPr>
          <w:p w14:paraId="40E5C5D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6.75</w:t>
            </w:r>
          </w:p>
        </w:tc>
      </w:tr>
      <w:tr w:rsidR="003A43B9" w14:paraId="146EEB7A"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1D0DE960"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las organizaciones políticas</w:t>
            </w:r>
          </w:p>
        </w:tc>
        <w:tc>
          <w:tcPr>
            <w:tcW w:w="1666" w:type="pct"/>
            <w:tcBorders>
              <w:top w:val="nil"/>
              <w:left w:val="nil"/>
              <w:bottom w:val="single" w:sz="4" w:space="0" w:color="auto"/>
              <w:right w:val="single" w:sz="4" w:space="0" w:color="auto"/>
            </w:tcBorders>
            <w:shd w:val="clear" w:color="auto" w:fill="auto"/>
            <w:noWrap/>
            <w:vAlign w:val="bottom"/>
            <w:hideMark/>
          </w:tcPr>
          <w:p w14:paraId="39BEC3E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6.25</w:t>
            </w:r>
          </w:p>
        </w:tc>
        <w:tc>
          <w:tcPr>
            <w:tcW w:w="1667" w:type="pct"/>
            <w:tcBorders>
              <w:top w:val="nil"/>
              <w:left w:val="nil"/>
              <w:bottom w:val="single" w:sz="4" w:space="0" w:color="auto"/>
              <w:right w:val="single" w:sz="4" w:space="0" w:color="auto"/>
            </w:tcBorders>
            <w:shd w:val="clear" w:color="auto" w:fill="auto"/>
            <w:noWrap/>
            <w:vAlign w:val="bottom"/>
            <w:hideMark/>
          </w:tcPr>
          <w:p w14:paraId="666DEE9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w:t>
            </w:r>
          </w:p>
        </w:tc>
      </w:tr>
      <w:tr w:rsidR="003A43B9" w14:paraId="0EBADCFB"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4472C4"/>
            <w:vAlign w:val="center"/>
            <w:hideMark/>
          </w:tcPr>
          <w:p w14:paraId="7E4C613D"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Persistencia de la informalidad y precariedad del empleo</w:t>
            </w:r>
          </w:p>
        </w:tc>
        <w:tc>
          <w:tcPr>
            <w:tcW w:w="1666" w:type="pct"/>
            <w:tcBorders>
              <w:top w:val="nil"/>
              <w:left w:val="nil"/>
              <w:bottom w:val="single" w:sz="4" w:space="0" w:color="auto"/>
              <w:right w:val="single" w:sz="4" w:space="0" w:color="auto"/>
            </w:tcBorders>
            <w:shd w:val="clear" w:color="auto" w:fill="auto"/>
            <w:noWrap/>
            <w:vAlign w:val="bottom"/>
            <w:hideMark/>
          </w:tcPr>
          <w:p w14:paraId="533B4AA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w:t>
            </w:r>
          </w:p>
        </w:tc>
        <w:tc>
          <w:tcPr>
            <w:tcW w:w="1667" w:type="pct"/>
            <w:tcBorders>
              <w:top w:val="nil"/>
              <w:left w:val="nil"/>
              <w:bottom w:val="single" w:sz="4" w:space="0" w:color="auto"/>
              <w:right w:val="single" w:sz="4" w:space="0" w:color="auto"/>
            </w:tcBorders>
            <w:shd w:val="clear" w:color="auto" w:fill="auto"/>
            <w:noWrap/>
            <w:vAlign w:val="bottom"/>
            <w:hideMark/>
          </w:tcPr>
          <w:p w14:paraId="24AC05A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5.75</w:t>
            </w:r>
          </w:p>
        </w:tc>
      </w:tr>
      <w:tr w:rsidR="003A43B9" w14:paraId="2D8B52B1"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ED7D31"/>
            <w:vAlign w:val="center"/>
            <w:hideMark/>
          </w:tcPr>
          <w:p w14:paraId="31BC4DE5"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la participación de la mujer en la política</w:t>
            </w:r>
          </w:p>
        </w:tc>
        <w:tc>
          <w:tcPr>
            <w:tcW w:w="1666" w:type="pct"/>
            <w:tcBorders>
              <w:top w:val="nil"/>
              <w:left w:val="nil"/>
              <w:bottom w:val="single" w:sz="4" w:space="0" w:color="auto"/>
              <w:right w:val="single" w:sz="4" w:space="0" w:color="auto"/>
            </w:tcBorders>
            <w:shd w:val="clear" w:color="auto" w:fill="auto"/>
            <w:noWrap/>
            <w:vAlign w:val="bottom"/>
            <w:hideMark/>
          </w:tcPr>
          <w:p w14:paraId="2005135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4.75</w:t>
            </w:r>
          </w:p>
        </w:tc>
        <w:tc>
          <w:tcPr>
            <w:tcW w:w="1667" w:type="pct"/>
            <w:tcBorders>
              <w:top w:val="nil"/>
              <w:left w:val="nil"/>
              <w:bottom w:val="single" w:sz="4" w:space="0" w:color="auto"/>
              <w:right w:val="single" w:sz="4" w:space="0" w:color="auto"/>
            </w:tcBorders>
            <w:shd w:val="clear" w:color="auto" w:fill="auto"/>
            <w:noWrap/>
            <w:vAlign w:val="bottom"/>
            <w:hideMark/>
          </w:tcPr>
          <w:p w14:paraId="7DC3156A"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7.25</w:t>
            </w:r>
          </w:p>
        </w:tc>
      </w:tr>
      <w:tr w:rsidR="003A43B9" w14:paraId="3E55865A"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7030A0"/>
            <w:vAlign w:val="center"/>
            <w:hideMark/>
          </w:tcPr>
          <w:p w14:paraId="54F015AF"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del empoderamiento económico de las mujeres en el Perú</w:t>
            </w:r>
          </w:p>
        </w:tc>
        <w:tc>
          <w:tcPr>
            <w:tcW w:w="1666" w:type="pct"/>
            <w:tcBorders>
              <w:top w:val="nil"/>
              <w:left w:val="nil"/>
              <w:bottom w:val="single" w:sz="4" w:space="0" w:color="auto"/>
              <w:right w:val="single" w:sz="4" w:space="0" w:color="auto"/>
            </w:tcBorders>
            <w:shd w:val="clear" w:color="auto" w:fill="auto"/>
            <w:noWrap/>
            <w:vAlign w:val="bottom"/>
            <w:hideMark/>
          </w:tcPr>
          <w:p w14:paraId="197CBC0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6.2</w:t>
            </w:r>
          </w:p>
        </w:tc>
        <w:tc>
          <w:tcPr>
            <w:tcW w:w="1667" w:type="pct"/>
            <w:tcBorders>
              <w:top w:val="nil"/>
              <w:left w:val="nil"/>
              <w:bottom w:val="single" w:sz="4" w:space="0" w:color="auto"/>
              <w:right w:val="single" w:sz="4" w:space="0" w:color="auto"/>
            </w:tcBorders>
            <w:shd w:val="clear" w:color="auto" w:fill="auto"/>
            <w:noWrap/>
            <w:vAlign w:val="bottom"/>
            <w:hideMark/>
          </w:tcPr>
          <w:p w14:paraId="61474AF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5.6</w:t>
            </w:r>
          </w:p>
        </w:tc>
      </w:tr>
      <w:tr w:rsidR="003A43B9" w14:paraId="71921A56"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72100EDF"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Desaceleración en la reducción de recién nacidos con bajo peso</w:t>
            </w:r>
          </w:p>
        </w:tc>
        <w:tc>
          <w:tcPr>
            <w:tcW w:w="1666" w:type="pct"/>
            <w:tcBorders>
              <w:top w:val="nil"/>
              <w:left w:val="nil"/>
              <w:bottom w:val="single" w:sz="4" w:space="0" w:color="auto"/>
              <w:right w:val="single" w:sz="4" w:space="0" w:color="auto"/>
            </w:tcBorders>
            <w:shd w:val="clear" w:color="auto" w:fill="auto"/>
            <w:noWrap/>
            <w:vAlign w:val="bottom"/>
            <w:hideMark/>
          </w:tcPr>
          <w:p w14:paraId="6D177B9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4.5</w:t>
            </w:r>
          </w:p>
        </w:tc>
        <w:tc>
          <w:tcPr>
            <w:tcW w:w="1667" w:type="pct"/>
            <w:tcBorders>
              <w:top w:val="nil"/>
              <w:left w:val="nil"/>
              <w:bottom w:val="single" w:sz="4" w:space="0" w:color="auto"/>
              <w:right w:val="single" w:sz="4" w:space="0" w:color="auto"/>
            </w:tcBorders>
            <w:shd w:val="clear" w:color="auto" w:fill="auto"/>
            <w:noWrap/>
            <w:vAlign w:val="bottom"/>
            <w:hideMark/>
          </w:tcPr>
          <w:p w14:paraId="38ED565A"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w:t>
            </w:r>
          </w:p>
        </w:tc>
      </w:tr>
      <w:tr w:rsidR="003A43B9" w14:paraId="4F222D89"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0D093ED2"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tecnologías descontaminantes</w:t>
            </w:r>
          </w:p>
        </w:tc>
        <w:tc>
          <w:tcPr>
            <w:tcW w:w="1666" w:type="pct"/>
            <w:tcBorders>
              <w:top w:val="nil"/>
              <w:left w:val="nil"/>
              <w:bottom w:val="single" w:sz="4" w:space="0" w:color="auto"/>
              <w:right w:val="single" w:sz="4" w:space="0" w:color="auto"/>
            </w:tcBorders>
            <w:shd w:val="clear" w:color="auto" w:fill="auto"/>
            <w:noWrap/>
            <w:vAlign w:val="bottom"/>
            <w:hideMark/>
          </w:tcPr>
          <w:p w14:paraId="36BBAF3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6.6</w:t>
            </w:r>
          </w:p>
        </w:tc>
        <w:tc>
          <w:tcPr>
            <w:tcW w:w="1667" w:type="pct"/>
            <w:tcBorders>
              <w:top w:val="nil"/>
              <w:left w:val="nil"/>
              <w:bottom w:val="single" w:sz="4" w:space="0" w:color="auto"/>
              <w:right w:val="single" w:sz="4" w:space="0" w:color="auto"/>
            </w:tcBorders>
            <w:shd w:val="clear" w:color="auto" w:fill="auto"/>
            <w:noWrap/>
            <w:vAlign w:val="bottom"/>
            <w:hideMark/>
          </w:tcPr>
          <w:p w14:paraId="593DC24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4.8</w:t>
            </w:r>
          </w:p>
        </w:tc>
      </w:tr>
      <w:tr w:rsidR="003A43B9" w14:paraId="04E06B91"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6D39B12A"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uso de las energías renovables</w:t>
            </w:r>
          </w:p>
        </w:tc>
        <w:tc>
          <w:tcPr>
            <w:tcW w:w="1666" w:type="pct"/>
            <w:tcBorders>
              <w:top w:val="nil"/>
              <w:left w:val="nil"/>
              <w:bottom w:val="single" w:sz="4" w:space="0" w:color="auto"/>
              <w:right w:val="single" w:sz="4" w:space="0" w:color="auto"/>
            </w:tcBorders>
            <w:shd w:val="clear" w:color="auto" w:fill="auto"/>
            <w:noWrap/>
            <w:vAlign w:val="bottom"/>
            <w:hideMark/>
          </w:tcPr>
          <w:p w14:paraId="594E94A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5.6</w:t>
            </w:r>
          </w:p>
        </w:tc>
        <w:tc>
          <w:tcPr>
            <w:tcW w:w="1667" w:type="pct"/>
            <w:tcBorders>
              <w:top w:val="nil"/>
              <w:left w:val="nil"/>
              <w:bottom w:val="single" w:sz="4" w:space="0" w:color="auto"/>
              <w:right w:val="single" w:sz="4" w:space="0" w:color="auto"/>
            </w:tcBorders>
            <w:shd w:val="clear" w:color="auto" w:fill="auto"/>
            <w:noWrap/>
            <w:vAlign w:val="bottom"/>
            <w:hideMark/>
          </w:tcPr>
          <w:p w14:paraId="36A91F2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5.4</w:t>
            </w:r>
          </w:p>
        </w:tc>
      </w:tr>
      <w:tr w:rsidR="003A43B9" w14:paraId="59A62EC3"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308B593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Descenso de la desigualdad de género</w:t>
            </w:r>
          </w:p>
        </w:tc>
        <w:tc>
          <w:tcPr>
            <w:tcW w:w="1666" w:type="pct"/>
            <w:tcBorders>
              <w:top w:val="nil"/>
              <w:left w:val="nil"/>
              <w:bottom w:val="single" w:sz="4" w:space="0" w:color="auto"/>
              <w:right w:val="single" w:sz="4" w:space="0" w:color="auto"/>
            </w:tcBorders>
            <w:shd w:val="clear" w:color="auto" w:fill="auto"/>
            <w:noWrap/>
            <w:vAlign w:val="bottom"/>
            <w:hideMark/>
          </w:tcPr>
          <w:p w14:paraId="6CEA6E04"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w:t>
            </w:r>
          </w:p>
        </w:tc>
        <w:tc>
          <w:tcPr>
            <w:tcW w:w="1667" w:type="pct"/>
            <w:tcBorders>
              <w:top w:val="nil"/>
              <w:left w:val="nil"/>
              <w:bottom w:val="single" w:sz="4" w:space="0" w:color="auto"/>
              <w:right w:val="single" w:sz="4" w:space="0" w:color="auto"/>
            </w:tcBorders>
            <w:shd w:val="clear" w:color="auto" w:fill="auto"/>
            <w:noWrap/>
            <w:vAlign w:val="bottom"/>
            <w:hideMark/>
          </w:tcPr>
          <w:p w14:paraId="788B83E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w:t>
            </w:r>
          </w:p>
        </w:tc>
      </w:tr>
      <w:tr w:rsidR="003A43B9" w14:paraId="40AA847A"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70AD47"/>
            <w:vAlign w:val="center"/>
            <w:hideMark/>
          </w:tcPr>
          <w:p w14:paraId="575CCDB3"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Desaceleración de la pérdida de los bosques</w:t>
            </w:r>
          </w:p>
        </w:tc>
        <w:tc>
          <w:tcPr>
            <w:tcW w:w="1666" w:type="pct"/>
            <w:tcBorders>
              <w:top w:val="nil"/>
              <w:left w:val="nil"/>
              <w:bottom w:val="single" w:sz="4" w:space="0" w:color="auto"/>
              <w:right w:val="single" w:sz="4" w:space="0" w:color="auto"/>
            </w:tcBorders>
            <w:shd w:val="clear" w:color="auto" w:fill="auto"/>
            <w:noWrap/>
            <w:vAlign w:val="bottom"/>
            <w:hideMark/>
          </w:tcPr>
          <w:p w14:paraId="1E4C243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w:t>
            </w:r>
          </w:p>
        </w:tc>
        <w:tc>
          <w:tcPr>
            <w:tcW w:w="1667" w:type="pct"/>
            <w:tcBorders>
              <w:top w:val="nil"/>
              <w:left w:val="nil"/>
              <w:bottom w:val="single" w:sz="4" w:space="0" w:color="auto"/>
              <w:right w:val="single" w:sz="4" w:space="0" w:color="auto"/>
            </w:tcBorders>
            <w:shd w:val="clear" w:color="auto" w:fill="auto"/>
            <w:noWrap/>
            <w:vAlign w:val="bottom"/>
            <w:hideMark/>
          </w:tcPr>
          <w:p w14:paraId="6A164A2A"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5.8</w:t>
            </w:r>
          </w:p>
        </w:tc>
      </w:tr>
      <w:tr w:rsidR="003A43B9" w14:paraId="3D55D43A" w14:textId="77777777" w:rsidTr="003A43B9">
        <w:trPr>
          <w:trHeight w:val="312"/>
        </w:trPr>
        <w:tc>
          <w:tcPr>
            <w:tcW w:w="1667" w:type="pct"/>
            <w:tcBorders>
              <w:top w:val="nil"/>
              <w:left w:val="single" w:sz="4" w:space="0" w:color="auto"/>
              <w:bottom w:val="single" w:sz="4" w:space="0" w:color="auto"/>
              <w:right w:val="single" w:sz="4" w:space="0" w:color="auto"/>
            </w:tcBorders>
            <w:shd w:val="clear" w:color="000000" w:fill="4472C4"/>
            <w:vAlign w:val="center"/>
            <w:hideMark/>
          </w:tcPr>
          <w:p w14:paraId="68A908F8"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 la clase media</w:t>
            </w:r>
          </w:p>
        </w:tc>
        <w:tc>
          <w:tcPr>
            <w:tcW w:w="1666" w:type="pct"/>
            <w:tcBorders>
              <w:top w:val="nil"/>
              <w:left w:val="nil"/>
              <w:bottom w:val="single" w:sz="4" w:space="0" w:color="auto"/>
              <w:right w:val="single" w:sz="4" w:space="0" w:color="auto"/>
            </w:tcBorders>
            <w:shd w:val="clear" w:color="auto" w:fill="auto"/>
            <w:noWrap/>
            <w:vAlign w:val="bottom"/>
            <w:hideMark/>
          </w:tcPr>
          <w:p w14:paraId="37CA0B54"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4.75</w:t>
            </w:r>
          </w:p>
        </w:tc>
        <w:tc>
          <w:tcPr>
            <w:tcW w:w="1667" w:type="pct"/>
            <w:tcBorders>
              <w:top w:val="nil"/>
              <w:left w:val="nil"/>
              <w:bottom w:val="single" w:sz="4" w:space="0" w:color="auto"/>
              <w:right w:val="single" w:sz="4" w:space="0" w:color="auto"/>
            </w:tcBorders>
            <w:shd w:val="clear" w:color="auto" w:fill="auto"/>
            <w:noWrap/>
            <w:vAlign w:val="bottom"/>
            <w:hideMark/>
          </w:tcPr>
          <w:p w14:paraId="5D216B4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5.75</w:t>
            </w:r>
          </w:p>
        </w:tc>
      </w:tr>
      <w:tr w:rsidR="003A43B9" w14:paraId="3A3CEB06"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20BB956E"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identidad cultural en el Perú</w:t>
            </w:r>
          </w:p>
        </w:tc>
        <w:tc>
          <w:tcPr>
            <w:tcW w:w="1666" w:type="pct"/>
            <w:tcBorders>
              <w:top w:val="nil"/>
              <w:left w:val="nil"/>
              <w:bottom w:val="single" w:sz="4" w:space="0" w:color="auto"/>
              <w:right w:val="single" w:sz="4" w:space="0" w:color="auto"/>
            </w:tcBorders>
            <w:shd w:val="clear" w:color="auto" w:fill="auto"/>
            <w:noWrap/>
            <w:vAlign w:val="bottom"/>
            <w:hideMark/>
          </w:tcPr>
          <w:p w14:paraId="57606710"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4.25</w:t>
            </w:r>
          </w:p>
        </w:tc>
        <w:tc>
          <w:tcPr>
            <w:tcW w:w="1667" w:type="pct"/>
            <w:tcBorders>
              <w:top w:val="nil"/>
              <w:left w:val="nil"/>
              <w:bottom w:val="single" w:sz="4" w:space="0" w:color="auto"/>
              <w:right w:val="single" w:sz="4" w:space="0" w:color="auto"/>
            </w:tcBorders>
            <w:shd w:val="clear" w:color="auto" w:fill="auto"/>
            <w:noWrap/>
            <w:vAlign w:val="bottom"/>
            <w:hideMark/>
          </w:tcPr>
          <w:p w14:paraId="285EC34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w:t>
            </w:r>
          </w:p>
        </w:tc>
      </w:tr>
      <w:tr w:rsidR="003A43B9" w14:paraId="6A02FD4E"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4E111B92"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interés por el aprendizaje de lenguas nativas</w:t>
            </w:r>
          </w:p>
        </w:tc>
        <w:tc>
          <w:tcPr>
            <w:tcW w:w="1666" w:type="pct"/>
            <w:tcBorders>
              <w:top w:val="nil"/>
              <w:left w:val="nil"/>
              <w:bottom w:val="single" w:sz="4" w:space="0" w:color="auto"/>
              <w:right w:val="single" w:sz="4" w:space="0" w:color="auto"/>
            </w:tcBorders>
            <w:shd w:val="clear" w:color="auto" w:fill="auto"/>
            <w:noWrap/>
            <w:vAlign w:val="bottom"/>
            <w:hideMark/>
          </w:tcPr>
          <w:p w14:paraId="015B9A71"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4.25</w:t>
            </w:r>
          </w:p>
        </w:tc>
        <w:tc>
          <w:tcPr>
            <w:tcW w:w="1667" w:type="pct"/>
            <w:tcBorders>
              <w:top w:val="nil"/>
              <w:left w:val="nil"/>
              <w:bottom w:val="single" w:sz="4" w:space="0" w:color="auto"/>
              <w:right w:val="single" w:sz="4" w:space="0" w:color="auto"/>
            </w:tcBorders>
            <w:shd w:val="clear" w:color="auto" w:fill="auto"/>
            <w:noWrap/>
            <w:vAlign w:val="bottom"/>
            <w:hideMark/>
          </w:tcPr>
          <w:p w14:paraId="324091D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w:t>
            </w:r>
          </w:p>
        </w:tc>
      </w:tr>
      <w:tr w:rsidR="003A43B9" w14:paraId="2EA01571" w14:textId="77777777" w:rsidTr="003A43B9">
        <w:trPr>
          <w:trHeight w:val="624"/>
        </w:trPr>
        <w:tc>
          <w:tcPr>
            <w:tcW w:w="1667" w:type="pct"/>
            <w:tcBorders>
              <w:top w:val="nil"/>
              <w:left w:val="single" w:sz="4" w:space="0" w:color="auto"/>
              <w:bottom w:val="single" w:sz="4" w:space="0" w:color="auto"/>
              <w:right w:val="single" w:sz="4" w:space="0" w:color="auto"/>
            </w:tcBorders>
            <w:shd w:val="clear" w:color="000000" w:fill="C00000"/>
            <w:vAlign w:val="center"/>
            <w:hideMark/>
          </w:tcPr>
          <w:p w14:paraId="0FBC8F34"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Incremento del acceso de la educación inicial</w:t>
            </w:r>
          </w:p>
        </w:tc>
        <w:tc>
          <w:tcPr>
            <w:tcW w:w="1666" w:type="pct"/>
            <w:tcBorders>
              <w:top w:val="nil"/>
              <w:left w:val="nil"/>
              <w:bottom w:val="single" w:sz="4" w:space="0" w:color="auto"/>
              <w:right w:val="single" w:sz="4" w:space="0" w:color="auto"/>
            </w:tcBorders>
            <w:shd w:val="clear" w:color="auto" w:fill="auto"/>
            <w:noWrap/>
            <w:vAlign w:val="bottom"/>
            <w:hideMark/>
          </w:tcPr>
          <w:p w14:paraId="4FCE66A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w:t>
            </w:r>
          </w:p>
        </w:tc>
        <w:tc>
          <w:tcPr>
            <w:tcW w:w="1667" w:type="pct"/>
            <w:tcBorders>
              <w:top w:val="nil"/>
              <w:left w:val="nil"/>
              <w:bottom w:val="single" w:sz="4" w:space="0" w:color="auto"/>
              <w:right w:val="single" w:sz="4" w:space="0" w:color="auto"/>
            </w:tcBorders>
            <w:shd w:val="clear" w:color="auto" w:fill="auto"/>
            <w:noWrap/>
            <w:vAlign w:val="bottom"/>
            <w:hideMark/>
          </w:tcPr>
          <w:p w14:paraId="3C44E750"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4.4</w:t>
            </w:r>
          </w:p>
        </w:tc>
      </w:tr>
      <w:tr w:rsidR="003A43B9" w14:paraId="7E510373" w14:textId="77777777" w:rsidTr="003A43B9">
        <w:trPr>
          <w:trHeight w:val="936"/>
        </w:trPr>
        <w:tc>
          <w:tcPr>
            <w:tcW w:w="1667" w:type="pct"/>
            <w:tcBorders>
              <w:top w:val="nil"/>
              <w:left w:val="single" w:sz="4" w:space="0" w:color="auto"/>
              <w:bottom w:val="single" w:sz="4" w:space="0" w:color="auto"/>
              <w:right w:val="single" w:sz="4" w:space="0" w:color="auto"/>
            </w:tcBorders>
            <w:shd w:val="clear" w:color="000000" w:fill="4472C4"/>
            <w:vAlign w:val="center"/>
            <w:hideMark/>
          </w:tcPr>
          <w:p w14:paraId="4E6360AC"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Mayor presencia de los países emergentes en la economía mundial</w:t>
            </w:r>
          </w:p>
        </w:tc>
        <w:tc>
          <w:tcPr>
            <w:tcW w:w="1666" w:type="pct"/>
            <w:tcBorders>
              <w:top w:val="nil"/>
              <w:left w:val="nil"/>
              <w:bottom w:val="single" w:sz="4" w:space="0" w:color="auto"/>
              <w:right w:val="single" w:sz="4" w:space="0" w:color="auto"/>
            </w:tcBorders>
            <w:shd w:val="clear" w:color="auto" w:fill="auto"/>
            <w:noWrap/>
            <w:vAlign w:val="bottom"/>
            <w:hideMark/>
          </w:tcPr>
          <w:p w14:paraId="5580916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4.4</w:t>
            </w:r>
          </w:p>
        </w:tc>
        <w:tc>
          <w:tcPr>
            <w:tcW w:w="1667" w:type="pct"/>
            <w:tcBorders>
              <w:top w:val="nil"/>
              <w:left w:val="nil"/>
              <w:bottom w:val="single" w:sz="4" w:space="0" w:color="auto"/>
              <w:right w:val="single" w:sz="4" w:space="0" w:color="auto"/>
            </w:tcBorders>
            <w:shd w:val="clear" w:color="auto" w:fill="auto"/>
            <w:noWrap/>
            <w:vAlign w:val="bottom"/>
            <w:hideMark/>
          </w:tcPr>
          <w:p w14:paraId="4057245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4.6</w:t>
            </w:r>
          </w:p>
        </w:tc>
      </w:tr>
    </w:tbl>
    <w:p w14:paraId="0BE5C83A" w14:textId="5569768D" w:rsidR="003A43B9" w:rsidRDefault="003A43B9" w:rsidP="003A43B9">
      <w:pPr>
        <w:rPr>
          <w:rFonts w:asciiTheme="majorHAnsi" w:hAnsiTheme="majorHAnsi" w:cstheme="majorHAnsi"/>
          <w:sz w:val="20"/>
          <w:szCs w:val="20"/>
        </w:rPr>
      </w:pPr>
      <w:r w:rsidRPr="0055627B">
        <w:rPr>
          <w:rFonts w:asciiTheme="majorHAnsi" w:hAnsiTheme="majorHAnsi" w:cstheme="majorHAnsi"/>
          <w:sz w:val="20"/>
          <w:szCs w:val="20"/>
        </w:rPr>
        <w:t xml:space="preserve">Elaboración: Ministerio de Cultura </w:t>
      </w:r>
      <w:r>
        <w:rPr>
          <w:rFonts w:asciiTheme="majorHAnsi" w:hAnsiTheme="majorHAnsi" w:cstheme="majorHAnsi"/>
          <w:sz w:val="20"/>
          <w:szCs w:val="20"/>
        </w:rPr>
        <w:t>–</w:t>
      </w:r>
      <w:r w:rsidRPr="0055627B">
        <w:rPr>
          <w:rFonts w:asciiTheme="majorHAnsi" w:hAnsiTheme="majorHAnsi" w:cstheme="majorHAnsi"/>
          <w:sz w:val="20"/>
          <w:szCs w:val="20"/>
        </w:rPr>
        <w:t xml:space="preserve"> DGPI</w:t>
      </w:r>
    </w:p>
    <w:p w14:paraId="40984AFB" w14:textId="77777777" w:rsidR="003A43B9" w:rsidRPr="003A43B9" w:rsidRDefault="003A43B9" w:rsidP="003A43B9"/>
    <w:p w14:paraId="52F97348" w14:textId="38064C41" w:rsidR="003A43B9" w:rsidRPr="00E85B77" w:rsidRDefault="003A43B9" w:rsidP="003A43B9">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Tabla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Tabla \* ARABIC </w:instrText>
      </w:r>
      <w:r w:rsidRPr="00E85B77">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11</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Promedios de impacto y pertinencia de los riesgos</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00"/>
        <w:gridCol w:w="2040"/>
        <w:gridCol w:w="2140"/>
      </w:tblGrid>
      <w:tr w:rsidR="003A43B9" w14:paraId="0D1567FD" w14:textId="77777777" w:rsidTr="00E85B77">
        <w:trPr>
          <w:trHeight w:val="288"/>
        </w:trPr>
        <w:tc>
          <w:tcPr>
            <w:tcW w:w="4800" w:type="dxa"/>
            <w:shd w:val="clear" w:color="auto" w:fill="44546A" w:themeFill="text2"/>
            <w:noWrap/>
            <w:vAlign w:val="bottom"/>
            <w:hideMark/>
          </w:tcPr>
          <w:p w14:paraId="6B6DD598" w14:textId="3CE68884" w:rsidR="003A43B9" w:rsidRPr="005827B3" w:rsidRDefault="003A43B9">
            <w:pPr>
              <w:rPr>
                <w:rFonts w:asciiTheme="majorHAnsi" w:hAnsiTheme="majorHAnsi" w:cstheme="majorHAnsi"/>
                <w:b/>
                <w:bCs/>
                <w:color w:val="FFFFFF" w:themeColor="background1"/>
                <w:sz w:val="20"/>
                <w:szCs w:val="20"/>
              </w:rPr>
            </w:pPr>
            <w:r w:rsidRPr="005827B3">
              <w:rPr>
                <w:rFonts w:asciiTheme="majorHAnsi" w:hAnsiTheme="majorHAnsi" w:cstheme="majorHAnsi"/>
                <w:b/>
                <w:bCs/>
                <w:color w:val="FFFFFF" w:themeColor="background1"/>
                <w:sz w:val="20"/>
                <w:szCs w:val="20"/>
              </w:rPr>
              <w:t>Riesgos</w:t>
            </w:r>
          </w:p>
        </w:tc>
        <w:tc>
          <w:tcPr>
            <w:tcW w:w="2040" w:type="dxa"/>
            <w:shd w:val="clear" w:color="auto" w:fill="44546A" w:themeFill="text2"/>
            <w:noWrap/>
            <w:vAlign w:val="bottom"/>
            <w:hideMark/>
          </w:tcPr>
          <w:p w14:paraId="6FA81BD5" w14:textId="7B45F4C1" w:rsidR="003A43B9" w:rsidRPr="005827B3" w:rsidRDefault="003A43B9">
            <w:pPr>
              <w:rPr>
                <w:rFonts w:asciiTheme="majorHAnsi" w:hAnsiTheme="majorHAnsi" w:cstheme="majorHAnsi"/>
                <w:b/>
                <w:bCs/>
                <w:color w:val="FFFFFF" w:themeColor="background1"/>
                <w:sz w:val="20"/>
                <w:szCs w:val="20"/>
              </w:rPr>
            </w:pPr>
            <w:r w:rsidRPr="005827B3">
              <w:rPr>
                <w:rFonts w:asciiTheme="majorHAnsi" w:hAnsiTheme="majorHAnsi" w:cstheme="majorHAnsi"/>
                <w:b/>
                <w:bCs/>
                <w:color w:val="FFFFFF" w:themeColor="background1"/>
                <w:sz w:val="20"/>
                <w:szCs w:val="20"/>
              </w:rPr>
              <w:t>P</w:t>
            </w:r>
            <w:r w:rsidR="00E85B77" w:rsidRPr="005827B3">
              <w:rPr>
                <w:rFonts w:asciiTheme="majorHAnsi" w:hAnsiTheme="majorHAnsi" w:cstheme="majorHAnsi"/>
                <w:b/>
                <w:bCs/>
                <w:color w:val="FFFFFF" w:themeColor="background1"/>
                <w:sz w:val="20"/>
                <w:szCs w:val="20"/>
              </w:rPr>
              <w:t>robabilidad</w:t>
            </w:r>
          </w:p>
        </w:tc>
        <w:tc>
          <w:tcPr>
            <w:tcW w:w="2140" w:type="dxa"/>
            <w:shd w:val="clear" w:color="auto" w:fill="44546A" w:themeFill="text2"/>
            <w:noWrap/>
            <w:vAlign w:val="bottom"/>
            <w:hideMark/>
          </w:tcPr>
          <w:p w14:paraId="1F409EB6" w14:textId="1AF3A8D8" w:rsidR="003A43B9" w:rsidRPr="005827B3" w:rsidRDefault="003A43B9">
            <w:pPr>
              <w:rPr>
                <w:rFonts w:asciiTheme="majorHAnsi" w:hAnsiTheme="majorHAnsi" w:cstheme="majorHAnsi"/>
                <w:b/>
                <w:bCs/>
                <w:color w:val="FFFFFF" w:themeColor="background1"/>
                <w:sz w:val="20"/>
                <w:szCs w:val="20"/>
              </w:rPr>
            </w:pPr>
            <w:r w:rsidRPr="005827B3">
              <w:rPr>
                <w:rFonts w:asciiTheme="majorHAnsi" w:hAnsiTheme="majorHAnsi" w:cstheme="majorHAnsi"/>
                <w:b/>
                <w:bCs/>
                <w:color w:val="FFFFFF" w:themeColor="background1"/>
                <w:sz w:val="20"/>
                <w:szCs w:val="20"/>
              </w:rPr>
              <w:t>I</w:t>
            </w:r>
            <w:r w:rsidR="00E85B77" w:rsidRPr="005827B3">
              <w:rPr>
                <w:rFonts w:asciiTheme="majorHAnsi" w:hAnsiTheme="majorHAnsi" w:cstheme="majorHAnsi"/>
                <w:b/>
                <w:bCs/>
                <w:color w:val="FFFFFF" w:themeColor="background1"/>
                <w:sz w:val="20"/>
                <w:szCs w:val="20"/>
              </w:rPr>
              <w:t>mpacto</w:t>
            </w:r>
          </w:p>
        </w:tc>
      </w:tr>
      <w:tr w:rsidR="003A43B9" w14:paraId="4D9BBB1E" w14:textId="77777777" w:rsidTr="003A43B9">
        <w:trPr>
          <w:trHeight w:val="312"/>
        </w:trPr>
        <w:tc>
          <w:tcPr>
            <w:tcW w:w="4800" w:type="dxa"/>
            <w:shd w:val="clear" w:color="000000" w:fill="70AD47"/>
            <w:vAlign w:val="center"/>
            <w:hideMark/>
          </w:tcPr>
          <w:p w14:paraId="09430D69"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Daños ambientales causados por el hombre</w:t>
            </w:r>
          </w:p>
        </w:tc>
        <w:tc>
          <w:tcPr>
            <w:tcW w:w="2040" w:type="dxa"/>
            <w:shd w:val="clear" w:color="auto" w:fill="auto"/>
            <w:noWrap/>
            <w:vAlign w:val="bottom"/>
            <w:hideMark/>
          </w:tcPr>
          <w:p w14:paraId="6C6626F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8.80</w:t>
            </w:r>
          </w:p>
        </w:tc>
        <w:tc>
          <w:tcPr>
            <w:tcW w:w="2140" w:type="dxa"/>
            <w:shd w:val="clear" w:color="auto" w:fill="auto"/>
            <w:noWrap/>
            <w:vAlign w:val="bottom"/>
            <w:hideMark/>
          </w:tcPr>
          <w:p w14:paraId="25F1F04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9.40</w:t>
            </w:r>
          </w:p>
        </w:tc>
      </w:tr>
      <w:tr w:rsidR="003A43B9" w14:paraId="7DA0AC5F" w14:textId="77777777" w:rsidTr="003A43B9">
        <w:trPr>
          <w:trHeight w:val="312"/>
        </w:trPr>
        <w:tc>
          <w:tcPr>
            <w:tcW w:w="4800" w:type="dxa"/>
            <w:shd w:val="clear" w:color="000000" w:fill="C00000"/>
            <w:vAlign w:val="center"/>
            <w:hideMark/>
          </w:tcPr>
          <w:p w14:paraId="6A665A3E"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Crisis alimentaria</w:t>
            </w:r>
          </w:p>
        </w:tc>
        <w:tc>
          <w:tcPr>
            <w:tcW w:w="2040" w:type="dxa"/>
            <w:shd w:val="clear" w:color="auto" w:fill="auto"/>
            <w:noWrap/>
            <w:vAlign w:val="bottom"/>
            <w:hideMark/>
          </w:tcPr>
          <w:p w14:paraId="73A0EF6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9.00</w:t>
            </w:r>
          </w:p>
        </w:tc>
        <w:tc>
          <w:tcPr>
            <w:tcW w:w="2140" w:type="dxa"/>
            <w:shd w:val="clear" w:color="auto" w:fill="auto"/>
            <w:noWrap/>
            <w:vAlign w:val="bottom"/>
            <w:hideMark/>
          </w:tcPr>
          <w:p w14:paraId="000C9444"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8.80</w:t>
            </w:r>
          </w:p>
        </w:tc>
      </w:tr>
      <w:tr w:rsidR="003A43B9" w14:paraId="76B356CC" w14:textId="77777777" w:rsidTr="003A43B9">
        <w:trPr>
          <w:trHeight w:val="312"/>
        </w:trPr>
        <w:tc>
          <w:tcPr>
            <w:tcW w:w="4800" w:type="dxa"/>
            <w:shd w:val="clear" w:color="000000" w:fill="70AD47"/>
            <w:vAlign w:val="center"/>
            <w:hideMark/>
          </w:tcPr>
          <w:p w14:paraId="1801B725"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de la acción climática</w:t>
            </w:r>
          </w:p>
        </w:tc>
        <w:tc>
          <w:tcPr>
            <w:tcW w:w="2040" w:type="dxa"/>
            <w:shd w:val="clear" w:color="auto" w:fill="auto"/>
            <w:noWrap/>
            <w:vAlign w:val="bottom"/>
            <w:hideMark/>
          </w:tcPr>
          <w:p w14:paraId="14DBC6A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7.50</w:t>
            </w:r>
          </w:p>
        </w:tc>
        <w:tc>
          <w:tcPr>
            <w:tcW w:w="2140" w:type="dxa"/>
            <w:shd w:val="clear" w:color="auto" w:fill="auto"/>
            <w:noWrap/>
            <w:vAlign w:val="bottom"/>
            <w:hideMark/>
          </w:tcPr>
          <w:p w14:paraId="4E60E80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8.75</w:t>
            </w:r>
          </w:p>
        </w:tc>
      </w:tr>
      <w:tr w:rsidR="003A43B9" w14:paraId="2FC28E3C" w14:textId="77777777" w:rsidTr="003A43B9">
        <w:trPr>
          <w:trHeight w:val="312"/>
        </w:trPr>
        <w:tc>
          <w:tcPr>
            <w:tcW w:w="4800" w:type="dxa"/>
            <w:shd w:val="clear" w:color="000000" w:fill="4472C4"/>
            <w:vAlign w:val="center"/>
            <w:hideMark/>
          </w:tcPr>
          <w:p w14:paraId="5915B7A9"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Proliferación de la actividad económica ilícita</w:t>
            </w:r>
          </w:p>
        </w:tc>
        <w:tc>
          <w:tcPr>
            <w:tcW w:w="2040" w:type="dxa"/>
            <w:shd w:val="clear" w:color="auto" w:fill="auto"/>
            <w:noWrap/>
            <w:vAlign w:val="bottom"/>
            <w:hideMark/>
          </w:tcPr>
          <w:p w14:paraId="3133A96F"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8.20</w:t>
            </w:r>
          </w:p>
        </w:tc>
        <w:tc>
          <w:tcPr>
            <w:tcW w:w="2140" w:type="dxa"/>
            <w:shd w:val="clear" w:color="auto" w:fill="auto"/>
            <w:noWrap/>
            <w:vAlign w:val="bottom"/>
            <w:hideMark/>
          </w:tcPr>
          <w:p w14:paraId="25F7D56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8.20</w:t>
            </w:r>
          </w:p>
        </w:tc>
      </w:tr>
      <w:tr w:rsidR="003A43B9" w14:paraId="5B073893" w14:textId="77777777" w:rsidTr="003A43B9">
        <w:trPr>
          <w:trHeight w:val="312"/>
        </w:trPr>
        <w:tc>
          <w:tcPr>
            <w:tcW w:w="4800" w:type="dxa"/>
            <w:shd w:val="clear" w:color="000000" w:fill="ED7D31"/>
            <w:vAlign w:val="center"/>
            <w:hideMark/>
          </w:tcPr>
          <w:p w14:paraId="55D76804"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Migración involuntaria a gran escala</w:t>
            </w:r>
          </w:p>
        </w:tc>
        <w:tc>
          <w:tcPr>
            <w:tcW w:w="2040" w:type="dxa"/>
            <w:shd w:val="clear" w:color="auto" w:fill="auto"/>
            <w:noWrap/>
            <w:vAlign w:val="bottom"/>
            <w:hideMark/>
          </w:tcPr>
          <w:p w14:paraId="43BE419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8.20</w:t>
            </w:r>
          </w:p>
        </w:tc>
        <w:tc>
          <w:tcPr>
            <w:tcW w:w="2140" w:type="dxa"/>
            <w:shd w:val="clear" w:color="auto" w:fill="auto"/>
            <w:noWrap/>
            <w:vAlign w:val="bottom"/>
            <w:hideMark/>
          </w:tcPr>
          <w:p w14:paraId="74E6F30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8.00</w:t>
            </w:r>
          </w:p>
        </w:tc>
      </w:tr>
      <w:tr w:rsidR="003A43B9" w14:paraId="51A61FBF" w14:textId="77777777" w:rsidTr="003A43B9">
        <w:trPr>
          <w:trHeight w:val="312"/>
        </w:trPr>
        <w:tc>
          <w:tcPr>
            <w:tcW w:w="4800" w:type="dxa"/>
            <w:shd w:val="clear" w:color="000000" w:fill="ED7D31"/>
            <w:vAlign w:val="center"/>
            <w:hideMark/>
          </w:tcPr>
          <w:p w14:paraId="3F124D2C"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de la gobernanza nacional</w:t>
            </w:r>
          </w:p>
        </w:tc>
        <w:tc>
          <w:tcPr>
            <w:tcW w:w="2040" w:type="dxa"/>
            <w:shd w:val="clear" w:color="auto" w:fill="auto"/>
            <w:noWrap/>
            <w:vAlign w:val="bottom"/>
            <w:hideMark/>
          </w:tcPr>
          <w:p w14:paraId="3C276EC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7.60</w:t>
            </w:r>
          </w:p>
        </w:tc>
        <w:tc>
          <w:tcPr>
            <w:tcW w:w="2140" w:type="dxa"/>
            <w:shd w:val="clear" w:color="auto" w:fill="auto"/>
            <w:noWrap/>
            <w:vAlign w:val="bottom"/>
            <w:hideMark/>
          </w:tcPr>
          <w:p w14:paraId="4FD24B7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8.00</w:t>
            </w:r>
          </w:p>
        </w:tc>
      </w:tr>
      <w:tr w:rsidR="003A43B9" w14:paraId="3162AF0A" w14:textId="77777777" w:rsidTr="003A43B9">
        <w:trPr>
          <w:trHeight w:val="624"/>
        </w:trPr>
        <w:tc>
          <w:tcPr>
            <w:tcW w:w="4800" w:type="dxa"/>
            <w:shd w:val="clear" w:color="000000" w:fill="C00000"/>
            <w:vAlign w:val="center"/>
            <w:hideMark/>
          </w:tcPr>
          <w:p w14:paraId="6D1CC47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Propagación rápida y masiva de enfermedades infecciosas</w:t>
            </w:r>
          </w:p>
        </w:tc>
        <w:tc>
          <w:tcPr>
            <w:tcW w:w="2040" w:type="dxa"/>
            <w:shd w:val="clear" w:color="auto" w:fill="auto"/>
            <w:noWrap/>
            <w:vAlign w:val="bottom"/>
            <w:hideMark/>
          </w:tcPr>
          <w:p w14:paraId="03AA008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7.40</w:t>
            </w:r>
          </w:p>
        </w:tc>
        <w:tc>
          <w:tcPr>
            <w:tcW w:w="2140" w:type="dxa"/>
            <w:shd w:val="clear" w:color="auto" w:fill="auto"/>
            <w:noWrap/>
            <w:vAlign w:val="bottom"/>
            <w:hideMark/>
          </w:tcPr>
          <w:p w14:paraId="2BE2A86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7.40</w:t>
            </w:r>
          </w:p>
        </w:tc>
      </w:tr>
      <w:tr w:rsidR="003A43B9" w14:paraId="531DD1B4" w14:textId="77777777" w:rsidTr="003A43B9">
        <w:trPr>
          <w:trHeight w:val="312"/>
        </w:trPr>
        <w:tc>
          <w:tcPr>
            <w:tcW w:w="4800" w:type="dxa"/>
            <w:shd w:val="clear" w:color="000000" w:fill="C00000"/>
            <w:vAlign w:val="center"/>
            <w:hideMark/>
          </w:tcPr>
          <w:p w14:paraId="31E1DAA4"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Fracaso en la implementación de reformas</w:t>
            </w:r>
          </w:p>
        </w:tc>
        <w:tc>
          <w:tcPr>
            <w:tcW w:w="2040" w:type="dxa"/>
            <w:shd w:val="clear" w:color="auto" w:fill="auto"/>
            <w:noWrap/>
            <w:vAlign w:val="bottom"/>
            <w:hideMark/>
          </w:tcPr>
          <w:p w14:paraId="408D8E6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6.75</w:t>
            </w:r>
          </w:p>
        </w:tc>
        <w:tc>
          <w:tcPr>
            <w:tcW w:w="2140" w:type="dxa"/>
            <w:shd w:val="clear" w:color="auto" w:fill="auto"/>
            <w:noWrap/>
            <w:vAlign w:val="bottom"/>
            <w:hideMark/>
          </w:tcPr>
          <w:p w14:paraId="119D1AE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7.25</w:t>
            </w:r>
          </w:p>
        </w:tc>
      </w:tr>
      <w:tr w:rsidR="003A43B9" w14:paraId="7E5F26A1" w14:textId="77777777" w:rsidTr="003A43B9">
        <w:trPr>
          <w:trHeight w:val="312"/>
        </w:trPr>
        <w:tc>
          <w:tcPr>
            <w:tcW w:w="4800" w:type="dxa"/>
            <w:shd w:val="clear" w:color="000000" w:fill="4472C4"/>
            <w:vAlign w:val="center"/>
            <w:hideMark/>
          </w:tcPr>
          <w:p w14:paraId="3A02D2AA"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Crisis de empleo y medios de subsistencia</w:t>
            </w:r>
          </w:p>
        </w:tc>
        <w:tc>
          <w:tcPr>
            <w:tcW w:w="2040" w:type="dxa"/>
            <w:shd w:val="clear" w:color="auto" w:fill="auto"/>
            <w:noWrap/>
            <w:vAlign w:val="bottom"/>
            <w:hideMark/>
          </w:tcPr>
          <w:p w14:paraId="1958894B"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c>
          <w:tcPr>
            <w:tcW w:w="2140" w:type="dxa"/>
            <w:shd w:val="clear" w:color="auto" w:fill="auto"/>
            <w:noWrap/>
            <w:vAlign w:val="bottom"/>
            <w:hideMark/>
          </w:tcPr>
          <w:p w14:paraId="7497CB4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7.25</w:t>
            </w:r>
          </w:p>
        </w:tc>
      </w:tr>
      <w:tr w:rsidR="003A43B9" w14:paraId="1BEB5CA1" w14:textId="77777777" w:rsidTr="003A43B9">
        <w:trPr>
          <w:trHeight w:val="312"/>
        </w:trPr>
        <w:tc>
          <w:tcPr>
            <w:tcW w:w="4800" w:type="dxa"/>
            <w:shd w:val="clear" w:color="000000" w:fill="C00000"/>
            <w:vAlign w:val="center"/>
            <w:hideMark/>
          </w:tcPr>
          <w:p w14:paraId="2359F0CA"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Exacerbación de la vulnerabilidad social</w:t>
            </w:r>
          </w:p>
        </w:tc>
        <w:tc>
          <w:tcPr>
            <w:tcW w:w="2040" w:type="dxa"/>
            <w:shd w:val="clear" w:color="auto" w:fill="auto"/>
            <w:noWrap/>
            <w:vAlign w:val="bottom"/>
            <w:hideMark/>
          </w:tcPr>
          <w:p w14:paraId="4C774A6D"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c>
          <w:tcPr>
            <w:tcW w:w="2140" w:type="dxa"/>
            <w:shd w:val="clear" w:color="auto" w:fill="auto"/>
            <w:noWrap/>
            <w:vAlign w:val="bottom"/>
            <w:hideMark/>
          </w:tcPr>
          <w:p w14:paraId="176F17A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7.00</w:t>
            </w:r>
          </w:p>
        </w:tc>
      </w:tr>
      <w:tr w:rsidR="003A43B9" w14:paraId="63450AED" w14:textId="77777777" w:rsidTr="003A43B9">
        <w:trPr>
          <w:trHeight w:val="312"/>
        </w:trPr>
        <w:tc>
          <w:tcPr>
            <w:tcW w:w="4800" w:type="dxa"/>
            <w:shd w:val="clear" w:color="000000" w:fill="70AD47"/>
            <w:vAlign w:val="center"/>
            <w:hideMark/>
          </w:tcPr>
          <w:p w14:paraId="2F4D42BD"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Crisis de los recursos naturales</w:t>
            </w:r>
          </w:p>
        </w:tc>
        <w:tc>
          <w:tcPr>
            <w:tcW w:w="2040" w:type="dxa"/>
            <w:shd w:val="clear" w:color="auto" w:fill="auto"/>
            <w:noWrap/>
            <w:vAlign w:val="bottom"/>
            <w:hideMark/>
          </w:tcPr>
          <w:p w14:paraId="4206139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8.60</w:t>
            </w:r>
          </w:p>
        </w:tc>
        <w:tc>
          <w:tcPr>
            <w:tcW w:w="2140" w:type="dxa"/>
            <w:shd w:val="clear" w:color="auto" w:fill="auto"/>
            <w:noWrap/>
            <w:vAlign w:val="bottom"/>
            <w:hideMark/>
          </w:tcPr>
          <w:p w14:paraId="7E2B6EC2"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6.60</w:t>
            </w:r>
          </w:p>
        </w:tc>
      </w:tr>
      <w:tr w:rsidR="003A43B9" w14:paraId="7913F406" w14:textId="77777777" w:rsidTr="003A43B9">
        <w:trPr>
          <w:trHeight w:val="312"/>
        </w:trPr>
        <w:tc>
          <w:tcPr>
            <w:tcW w:w="4800" w:type="dxa"/>
            <w:shd w:val="clear" w:color="000000" w:fill="00B0F0"/>
            <w:vAlign w:val="center"/>
            <w:hideMark/>
          </w:tcPr>
          <w:p w14:paraId="6AC10913"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Desigualdad digital</w:t>
            </w:r>
          </w:p>
        </w:tc>
        <w:tc>
          <w:tcPr>
            <w:tcW w:w="2040" w:type="dxa"/>
            <w:shd w:val="clear" w:color="auto" w:fill="auto"/>
            <w:noWrap/>
            <w:vAlign w:val="bottom"/>
            <w:hideMark/>
          </w:tcPr>
          <w:p w14:paraId="0A861C1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8.00</w:t>
            </w:r>
          </w:p>
        </w:tc>
        <w:tc>
          <w:tcPr>
            <w:tcW w:w="2140" w:type="dxa"/>
            <w:shd w:val="clear" w:color="auto" w:fill="auto"/>
            <w:noWrap/>
            <w:vAlign w:val="bottom"/>
            <w:hideMark/>
          </w:tcPr>
          <w:p w14:paraId="55F026F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r>
      <w:tr w:rsidR="003A43B9" w14:paraId="467F0E9A" w14:textId="77777777" w:rsidTr="003A43B9">
        <w:trPr>
          <w:trHeight w:val="312"/>
        </w:trPr>
        <w:tc>
          <w:tcPr>
            <w:tcW w:w="4800" w:type="dxa"/>
            <w:shd w:val="clear" w:color="000000" w:fill="C00000"/>
            <w:vAlign w:val="center"/>
            <w:hideMark/>
          </w:tcPr>
          <w:p w14:paraId="0D8574A8"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Expectativas crecientes de la población</w:t>
            </w:r>
          </w:p>
        </w:tc>
        <w:tc>
          <w:tcPr>
            <w:tcW w:w="2040" w:type="dxa"/>
            <w:shd w:val="clear" w:color="auto" w:fill="auto"/>
            <w:noWrap/>
            <w:vAlign w:val="bottom"/>
            <w:hideMark/>
          </w:tcPr>
          <w:p w14:paraId="53D908DA"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7.00</w:t>
            </w:r>
          </w:p>
        </w:tc>
        <w:tc>
          <w:tcPr>
            <w:tcW w:w="2140" w:type="dxa"/>
            <w:shd w:val="clear" w:color="auto" w:fill="auto"/>
            <w:noWrap/>
            <w:vAlign w:val="bottom"/>
            <w:hideMark/>
          </w:tcPr>
          <w:p w14:paraId="4835796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r>
      <w:tr w:rsidR="003A43B9" w14:paraId="01EBA1E7" w14:textId="77777777" w:rsidTr="003A43B9">
        <w:trPr>
          <w:trHeight w:val="312"/>
        </w:trPr>
        <w:tc>
          <w:tcPr>
            <w:tcW w:w="4800" w:type="dxa"/>
            <w:shd w:val="clear" w:color="000000" w:fill="ED7D31"/>
            <w:vAlign w:val="center"/>
            <w:hideMark/>
          </w:tcPr>
          <w:p w14:paraId="13600DE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Debilitamiento de la cohesión social</w:t>
            </w:r>
          </w:p>
        </w:tc>
        <w:tc>
          <w:tcPr>
            <w:tcW w:w="2040" w:type="dxa"/>
            <w:shd w:val="clear" w:color="auto" w:fill="auto"/>
            <w:noWrap/>
            <w:vAlign w:val="bottom"/>
            <w:hideMark/>
          </w:tcPr>
          <w:p w14:paraId="6702163B"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7.00</w:t>
            </w:r>
          </w:p>
        </w:tc>
        <w:tc>
          <w:tcPr>
            <w:tcW w:w="2140" w:type="dxa"/>
            <w:shd w:val="clear" w:color="auto" w:fill="auto"/>
            <w:noWrap/>
            <w:vAlign w:val="bottom"/>
            <w:hideMark/>
          </w:tcPr>
          <w:p w14:paraId="561BC1EE"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6.25</w:t>
            </w:r>
          </w:p>
        </w:tc>
      </w:tr>
      <w:tr w:rsidR="003A43B9" w14:paraId="40322CCF" w14:textId="77777777" w:rsidTr="003A43B9">
        <w:trPr>
          <w:trHeight w:val="624"/>
        </w:trPr>
        <w:tc>
          <w:tcPr>
            <w:tcW w:w="4800" w:type="dxa"/>
            <w:shd w:val="clear" w:color="000000" w:fill="ED7D31"/>
            <w:vAlign w:val="center"/>
            <w:hideMark/>
          </w:tcPr>
          <w:p w14:paraId="47AED79C"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Poderes políticos demagógicos, populistas y/o mercantilistas</w:t>
            </w:r>
          </w:p>
        </w:tc>
        <w:tc>
          <w:tcPr>
            <w:tcW w:w="2040" w:type="dxa"/>
            <w:shd w:val="clear" w:color="auto" w:fill="auto"/>
            <w:noWrap/>
            <w:vAlign w:val="bottom"/>
            <w:hideMark/>
          </w:tcPr>
          <w:p w14:paraId="19925A7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7.00</w:t>
            </w:r>
          </w:p>
        </w:tc>
        <w:tc>
          <w:tcPr>
            <w:tcW w:w="2140" w:type="dxa"/>
            <w:shd w:val="clear" w:color="auto" w:fill="auto"/>
            <w:noWrap/>
            <w:vAlign w:val="bottom"/>
            <w:hideMark/>
          </w:tcPr>
          <w:p w14:paraId="1EA522BB"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6.25</w:t>
            </w:r>
          </w:p>
        </w:tc>
      </w:tr>
      <w:tr w:rsidR="003A43B9" w14:paraId="6FA29882" w14:textId="77777777" w:rsidTr="003A43B9">
        <w:trPr>
          <w:trHeight w:val="312"/>
        </w:trPr>
        <w:tc>
          <w:tcPr>
            <w:tcW w:w="4800" w:type="dxa"/>
            <w:shd w:val="clear" w:color="000000" w:fill="ED7D31"/>
            <w:vAlign w:val="center"/>
            <w:hideMark/>
          </w:tcPr>
          <w:p w14:paraId="5FEDE8F9"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lastRenderedPageBreak/>
              <w:t>Ruptura del orden constitucional</w:t>
            </w:r>
          </w:p>
        </w:tc>
        <w:tc>
          <w:tcPr>
            <w:tcW w:w="2040" w:type="dxa"/>
            <w:shd w:val="clear" w:color="auto" w:fill="auto"/>
            <w:noWrap/>
            <w:vAlign w:val="bottom"/>
            <w:hideMark/>
          </w:tcPr>
          <w:p w14:paraId="450F8840"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5.75</w:t>
            </w:r>
          </w:p>
        </w:tc>
        <w:tc>
          <w:tcPr>
            <w:tcW w:w="2140" w:type="dxa"/>
            <w:shd w:val="clear" w:color="auto" w:fill="auto"/>
            <w:noWrap/>
            <w:vAlign w:val="bottom"/>
            <w:hideMark/>
          </w:tcPr>
          <w:p w14:paraId="7FEAD963"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6.25</w:t>
            </w:r>
          </w:p>
        </w:tc>
      </w:tr>
    </w:tbl>
    <w:p w14:paraId="77D72982" w14:textId="395F7E5C" w:rsidR="003A43B9" w:rsidRPr="003A43B9" w:rsidRDefault="003A43B9" w:rsidP="003A43B9">
      <w:r w:rsidRPr="0055627B">
        <w:rPr>
          <w:rFonts w:asciiTheme="majorHAnsi" w:hAnsiTheme="majorHAnsi" w:cstheme="majorHAnsi"/>
          <w:sz w:val="20"/>
          <w:szCs w:val="20"/>
        </w:rPr>
        <w:t>Elaboración: Ministerio de Cultura - DGPI</w:t>
      </w:r>
    </w:p>
    <w:p w14:paraId="607BA6E0" w14:textId="77777777" w:rsidR="003A43B9" w:rsidRDefault="003A43B9" w:rsidP="003A43B9">
      <w:pPr>
        <w:pStyle w:val="Descripcin"/>
        <w:rPr>
          <w:rFonts w:asciiTheme="majorHAnsi" w:hAnsiTheme="majorHAnsi" w:cstheme="majorHAnsi"/>
          <w:b/>
          <w:bCs/>
          <w:i w:val="0"/>
          <w:iCs w:val="0"/>
          <w:sz w:val="20"/>
          <w:szCs w:val="20"/>
        </w:rPr>
      </w:pPr>
    </w:p>
    <w:p w14:paraId="4D8AD28E" w14:textId="7759E41B" w:rsidR="003A43B9" w:rsidRPr="00E85B77" w:rsidRDefault="003A43B9" w:rsidP="003A43B9">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Tabla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Tabla \* ARABIC </w:instrText>
      </w:r>
      <w:r w:rsidRPr="00E85B77">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12</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Promedios de impacto y pertinencia de las oportunidades</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00"/>
        <w:gridCol w:w="2040"/>
        <w:gridCol w:w="2140"/>
      </w:tblGrid>
      <w:tr w:rsidR="003A43B9" w14:paraId="33693E17" w14:textId="77777777" w:rsidTr="00E85B77">
        <w:trPr>
          <w:trHeight w:val="288"/>
        </w:trPr>
        <w:tc>
          <w:tcPr>
            <w:tcW w:w="4800" w:type="dxa"/>
            <w:shd w:val="clear" w:color="auto" w:fill="44546A" w:themeFill="text2"/>
            <w:noWrap/>
            <w:vAlign w:val="bottom"/>
            <w:hideMark/>
          </w:tcPr>
          <w:p w14:paraId="48D48871" w14:textId="5F014885" w:rsidR="003A43B9" w:rsidRPr="005827B3" w:rsidRDefault="003A43B9">
            <w:pPr>
              <w:rPr>
                <w:rFonts w:asciiTheme="majorHAnsi" w:hAnsiTheme="majorHAnsi" w:cstheme="majorHAnsi"/>
                <w:b/>
                <w:bCs/>
                <w:color w:val="FFFFFF" w:themeColor="background1"/>
                <w:sz w:val="20"/>
                <w:szCs w:val="20"/>
              </w:rPr>
            </w:pPr>
            <w:r w:rsidRPr="005827B3">
              <w:rPr>
                <w:rFonts w:asciiTheme="majorHAnsi" w:hAnsiTheme="majorHAnsi" w:cstheme="majorHAnsi"/>
                <w:b/>
                <w:bCs/>
                <w:color w:val="FFFFFF" w:themeColor="background1"/>
                <w:sz w:val="20"/>
                <w:szCs w:val="20"/>
              </w:rPr>
              <w:t>Oportunidades</w:t>
            </w:r>
          </w:p>
        </w:tc>
        <w:tc>
          <w:tcPr>
            <w:tcW w:w="2040" w:type="dxa"/>
            <w:shd w:val="clear" w:color="auto" w:fill="44546A" w:themeFill="text2"/>
            <w:noWrap/>
            <w:vAlign w:val="bottom"/>
            <w:hideMark/>
          </w:tcPr>
          <w:p w14:paraId="1C832B46" w14:textId="4F1F1185" w:rsidR="003A43B9" w:rsidRPr="005827B3" w:rsidRDefault="003A43B9">
            <w:pPr>
              <w:rPr>
                <w:rFonts w:asciiTheme="majorHAnsi" w:hAnsiTheme="majorHAnsi" w:cstheme="majorHAnsi"/>
                <w:b/>
                <w:bCs/>
                <w:color w:val="FFFFFF" w:themeColor="background1"/>
                <w:sz w:val="20"/>
                <w:szCs w:val="20"/>
              </w:rPr>
            </w:pPr>
            <w:r w:rsidRPr="005827B3">
              <w:rPr>
                <w:rFonts w:asciiTheme="majorHAnsi" w:hAnsiTheme="majorHAnsi" w:cstheme="majorHAnsi"/>
                <w:b/>
                <w:bCs/>
                <w:color w:val="FFFFFF" w:themeColor="background1"/>
                <w:sz w:val="20"/>
                <w:szCs w:val="20"/>
              </w:rPr>
              <w:t>P</w:t>
            </w:r>
            <w:r w:rsidR="00E85B77" w:rsidRPr="005827B3">
              <w:rPr>
                <w:rFonts w:asciiTheme="majorHAnsi" w:hAnsiTheme="majorHAnsi" w:cstheme="majorHAnsi"/>
                <w:b/>
                <w:bCs/>
                <w:color w:val="FFFFFF" w:themeColor="background1"/>
                <w:sz w:val="20"/>
                <w:szCs w:val="20"/>
              </w:rPr>
              <w:t>robabilidad</w:t>
            </w:r>
          </w:p>
        </w:tc>
        <w:tc>
          <w:tcPr>
            <w:tcW w:w="2140" w:type="dxa"/>
            <w:shd w:val="clear" w:color="auto" w:fill="44546A" w:themeFill="text2"/>
            <w:noWrap/>
            <w:vAlign w:val="bottom"/>
            <w:hideMark/>
          </w:tcPr>
          <w:p w14:paraId="6F1FD632" w14:textId="4A69F674" w:rsidR="003A43B9" w:rsidRPr="005827B3" w:rsidRDefault="00E85B77">
            <w:pPr>
              <w:rPr>
                <w:rFonts w:asciiTheme="majorHAnsi" w:hAnsiTheme="majorHAnsi" w:cstheme="majorHAnsi"/>
                <w:b/>
                <w:bCs/>
                <w:color w:val="FFFFFF" w:themeColor="background1"/>
                <w:sz w:val="20"/>
                <w:szCs w:val="20"/>
              </w:rPr>
            </w:pPr>
            <w:r w:rsidRPr="005827B3">
              <w:rPr>
                <w:rFonts w:asciiTheme="majorHAnsi" w:hAnsiTheme="majorHAnsi" w:cstheme="majorHAnsi"/>
                <w:b/>
                <w:bCs/>
                <w:color w:val="FFFFFF" w:themeColor="background1"/>
                <w:sz w:val="20"/>
                <w:szCs w:val="20"/>
              </w:rPr>
              <w:t>Impacto</w:t>
            </w:r>
          </w:p>
        </w:tc>
      </w:tr>
      <w:tr w:rsidR="003A43B9" w14:paraId="1A546356" w14:textId="77777777" w:rsidTr="003A43B9">
        <w:trPr>
          <w:trHeight w:val="624"/>
        </w:trPr>
        <w:tc>
          <w:tcPr>
            <w:tcW w:w="4800" w:type="dxa"/>
            <w:shd w:val="clear" w:color="000000" w:fill="4472C4"/>
            <w:vAlign w:val="center"/>
            <w:hideMark/>
          </w:tcPr>
          <w:p w14:paraId="677FD0FE"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Universalización de la economía digital</w:t>
            </w:r>
          </w:p>
        </w:tc>
        <w:tc>
          <w:tcPr>
            <w:tcW w:w="2040" w:type="dxa"/>
            <w:shd w:val="clear" w:color="auto" w:fill="auto"/>
            <w:noWrap/>
            <w:vAlign w:val="bottom"/>
            <w:hideMark/>
          </w:tcPr>
          <w:p w14:paraId="2D819BE8"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6.00</w:t>
            </w:r>
          </w:p>
        </w:tc>
        <w:tc>
          <w:tcPr>
            <w:tcW w:w="2140" w:type="dxa"/>
            <w:shd w:val="clear" w:color="auto" w:fill="auto"/>
            <w:noWrap/>
            <w:vAlign w:val="bottom"/>
            <w:hideMark/>
          </w:tcPr>
          <w:p w14:paraId="6046E1E1"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7.20</w:t>
            </w:r>
          </w:p>
        </w:tc>
      </w:tr>
      <w:tr w:rsidR="003A43B9" w14:paraId="334F0ABD" w14:textId="77777777" w:rsidTr="003A43B9">
        <w:trPr>
          <w:trHeight w:val="624"/>
        </w:trPr>
        <w:tc>
          <w:tcPr>
            <w:tcW w:w="4800" w:type="dxa"/>
            <w:shd w:val="clear" w:color="000000" w:fill="4472C4"/>
            <w:vAlign w:val="center"/>
            <w:hideMark/>
          </w:tcPr>
          <w:p w14:paraId="3273919E"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Explotación de minerales alternativos</w:t>
            </w:r>
          </w:p>
        </w:tc>
        <w:tc>
          <w:tcPr>
            <w:tcW w:w="2040" w:type="dxa"/>
            <w:shd w:val="clear" w:color="auto" w:fill="auto"/>
            <w:noWrap/>
            <w:vAlign w:val="bottom"/>
            <w:hideMark/>
          </w:tcPr>
          <w:p w14:paraId="16A616CB"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c>
          <w:tcPr>
            <w:tcW w:w="2140" w:type="dxa"/>
            <w:shd w:val="clear" w:color="auto" w:fill="auto"/>
            <w:noWrap/>
            <w:vAlign w:val="bottom"/>
            <w:hideMark/>
          </w:tcPr>
          <w:p w14:paraId="7CC52CA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r>
      <w:tr w:rsidR="003A43B9" w14:paraId="395B753E" w14:textId="77777777" w:rsidTr="003A43B9">
        <w:trPr>
          <w:trHeight w:val="624"/>
        </w:trPr>
        <w:tc>
          <w:tcPr>
            <w:tcW w:w="4800" w:type="dxa"/>
            <w:shd w:val="clear" w:color="000000" w:fill="70AD47"/>
            <w:vAlign w:val="center"/>
            <w:hideMark/>
          </w:tcPr>
          <w:p w14:paraId="7A5BC91A"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Agricultura con uso eficiente del agua</w:t>
            </w:r>
          </w:p>
        </w:tc>
        <w:tc>
          <w:tcPr>
            <w:tcW w:w="2040" w:type="dxa"/>
            <w:shd w:val="clear" w:color="auto" w:fill="auto"/>
            <w:noWrap/>
            <w:vAlign w:val="bottom"/>
            <w:hideMark/>
          </w:tcPr>
          <w:p w14:paraId="2E3EDF7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5.50</w:t>
            </w:r>
          </w:p>
        </w:tc>
        <w:tc>
          <w:tcPr>
            <w:tcW w:w="2140" w:type="dxa"/>
            <w:shd w:val="clear" w:color="auto" w:fill="auto"/>
            <w:noWrap/>
            <w:vAlign w:val="bottom"/>
            <w:hideMark/>
          </w:tcPr>
          <w:p w14:paraId="3D106765"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7.00</w:t>
            </w:r>
          </w:p>
        </w:tc>
      </w:tr>
      <w:tr w:rsidR="003A43B9" w14:paraId="6C958141" w14:textId="77777777" w:rsidTr="003A43B9">
        <w:trPr>
          <w:trHeight w:val="624"/>
        </w:trPr>
        <w:tc>
          <w:tcPr>
            <w:tcW w:w="4800" w:type="dxa"/>
            <w:shd w:val="clear" w:color="000000" w:fill="C00000"/>
            <w:vAlign w:val="center"/>
            <w:hideMark/>
          </w:tcPr>
          <w:p w14:paraId="04ADA66A"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Tecnología e innovación en salud</w:t>
            </w:r>
          </w:p>
        </w:tc>
        <w:tc>
          <w:tcPr>
            <w:tcW w:w="2040" w:type="dxa"/>
            <w:shd w:val="clear" w:color="auto" w:fill="auto"/>
            <w:noWrap/>
            <w:vAlign w:val="bottom"/>
            <w:hideMark/>
          </w:tcPr>
          <w:p w14:paraId="14D5F0A6"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5.50</w:t>
            </w:r>
          </w:p>
        </w:tc>
        <w:tc>
          <w:tcPr>
            <w:tcW w:w="2140" w:type="dxa"/>
            <w:shd w:val="clear" w:color="auto" w:fill="auto"/>
            <w:noWrap/>
            <w:vAlign w:val="bottom"/>
            <w:hideMark/>
          </w:tcPr>
          <w:p w14:paraId="6E7DD65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7.00</w:t>
            </w:r>
          </w:p>
        </w:tc>
      </w:tr>
      <w:tr w:rsidR="003A43B9" w14:paraId="7570F040" w14:textId="77777777" w:rsidTr="003A43B9">
        <w:trPr>
          <w:trHeight w:val="624"/>
        </w:trPr>
        <w:tc>
          <w:tcPr>
            <w:tcW w:w="4800" w:type="dxa"/>
            <w:shd w:val="clear" w:color="000000" w:fill="70AD47"/>
            <w:vAlign w:val="center"/>
            <w:hideMark/>
          </w:tcPr>
          <w:p w14:paraId="3E8C81F1"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Promoción de políticas de restauración de bosques</w:t>
            </w:r>
          </w:p>
        </w:tc>
        <w:tc>
          <w:tcPr>
            <w:tcW w:w="2040" w:type="dxa"/>
            <w:shd w:val="clear" w:color="auto" w:fill="auto"/>
            <w:noWrap/>
            <w:vAlign w:val="bottom"/>
            <w:hideMark/>
          </w:tcPr>
          <w:p w14:paraId="2F61C09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6.00</w:t>
            </w:r>
          </w:p>
        </w:tc>
        <w:tc>
          <w:tcPr>
            <w:tcW w:w="2140" w:type="dxa"/>
            <w:shd w:val="clear" w:color="auto" w:fill="auto"/>
            <w:noWrap/>
            <w:vAlign w:val="bottom"/>
            <w:hideMark/>
          </w:tcPr>
          <w:p w14:paraId="5426F424"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6.50</w:t>
            </w:r>
          </w:p>
        </w:tc>
      </w:tr>
      <w:tr w:rsidR="003A43B9" w14:paraId="637FDD62" w14:textId="77777777" w:rsidTr="003A43B9">
        <w:trPr>
          <w:trHeight w:val="624"/>
        </w:trPr>
        <w:tc>
          <w:tcPr>
            <w:tcW w:w="4800" w:type="dxa"/>
            <w:shd w:val="clear" w:color="000000" w:fill="70AD47"/>
            <w:vAlign w:val="center"/>
            <w:hideMark/>
          </w:tcPr>
          <w:p w14:paraId="08BDCC0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Desarrollo de la industria de los fertilizantes naturales</w:t>
            </w:r>
          </w:p>
        </w:tc>
        <w:tc>
          <w:tcPr>
            <w:tcW w:w="2040" w:type="dxa"/>
            <w:shd w:val="clear" w:color="auto" w:fill="auto"/>
            <w:noWrap/>
            <w:vAlign w:val="bottom"/>
            <w:hideMark/>
          </w:tcPr>
          <w:p w14:paraId="7448D6EC"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6.25</w:t>
            </w:r>
          </w:p>
        </w:tc>
        <w:tc>
          <w:tcPr>
            <w:tcW w:w="2140" w:type="dxa"/>
            <w:shd w:val="clear" w:color="auto" w:fill="auto"/>
            <w:noWrap/>
            <w:vAlign w:val="bottom"/>
            <w:hideMark/>
          </w:tcPr>
          <w:p w14:paraId="296A0649"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5.75</w:t>
            </w:r>
          </w:p>
        </w:tc>
      </w:tr>
      <w:tr w:rsidR="003A43B9" w14:paraId="600C38F8" w14:textId="77777777" w:rsidTr="003A43B9">
        <w:trPr>
          <w:trHeight w:val="624"/>
        </w:trPr>
        <w:tc>
          <w:tcPr>
            <w:tcW w:w="4800" w:type="dxa"/>
            <w:shd w:val="clear" w:color="000000" w:fill="4472C4"/>
            <w:vAlign w:val="center"/>
            <w:hideMark/>
          </w:tcPr>
          <w:p w14:paraId="3B5CE1A7"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Impulso a las inversiones verdes</w:t>
            </w:r>
          </w:p>
        </w:tc>
        <w:tc>
          <w:tcPr>
            <w:tcW w:w="2040" w:type="dxa"/>
            <w:shd w:val="clear" w:color="auto" w:fill="auto"/>
            <w:noWrap/>
            <w:vAlign w:val="bottom"/>
            <w:hideMark/>
          </w:tcPr>
          <w:p w14:paraId="7549907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5.60</w:t>
            </w:r>
          </w:p>
        </w:tc>
        <w:tc>
          <w:tcPr>
            <w:tcW w:w="2140" w:type="dxa"/>
            <w:shd w:val="clear" w:color="auto" w:fill="auto"/>
            <w:noWrap/>
            <w:vAlign w:val="bottom"/>
            <w:hideMark/>
          </w:tcPr>
          <w:p w14:paraId="22382C67"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5.80</w:t>
            </w:r>
          </w:p>
        </w:tc>
      </w:tr>
      <w:tr w:rsidR="003A43B9" w14:paraId="346C6F11" w14:textId="77777777" w:rsidTr="003A43B9">
        <w:trPr>
          <w:trHeight w:val="624"/>
        </w:trPr>
        <w:tc>
          <w:tcPr>
            <w:tcW w:w="4800" w:type="dxa"/>
            <w:shd w:val="clear" w:color="000000" w:fill="C00000"/>
            <w:vAlign w:val="center"/>
            <w:hideMark/>
          </w:tcPr>
          <w:p w14:paraId="4FF25BDB" w14:textId="77777777" w:rsidR="003A43B9" w:rsidRPr="005827B3" w:rsidRDefault="003A43B9">
            <w:pPr>
              <w:jc w:val="center"/>
              <w:rPr>
                <w:rFonts w:asciiTheme="majorHAnsi" w:hAnsiTheme="majorHAnsi" w:cstheme="majorHAnsi"/>
                <w:color w:val="000000"/>
                <w:sz w:val="20"/>
                <w:szCs w:val="20"/>
              </w:rPr>
            </w:pPr>
            <w:r w:rsidRPr="005827B3">
              <w:rPr>
                <w:rFonts w:asciiTheme="majorHAnsi" w:hAnsiTheme="majorHAnsi" w:cstheme="majorHAnsi"/>
                <w:color w:val="000000"/>
                <w:sz w:val="20"/>
                <w:szCs w:val="20"/>
              </w:rPr>
              <w:t>Tecnología e innovación en educación</w:t>
            </w:r>
          </w:p>
        </w:tc>
        <w:tc>
          <w:tcPr>
            <w:tcW w:w="2040" w:type="dxa"/>
            <w:shd w:val="clear" w:color="auto" w:fill="auto"/>
            <w:noWrap/>
            <w:vAlign w:val="bottom"/>
            <w:hideMark/>
          </w:tcPr>
          <w:p w14:paraId="1FBAD1A1"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4.80</w:t>
            </w:r>
          </w:p>
        </w:tc>
        <w:tc>
          <w:tcPr>
            <w:tcW w:w="2140" w:type="dxa"/>
            <w:shd w:val="clear" w:color="auto" w:fill="auto"/>
            <w:noWrap/>
            <w:vAlign w:val="bottom"/>
            <w:hideMark/>
          </w:tcPr>
          <w:p w14:paraId="5D08C4A2" w14:textId="77777777" w:rsidR="003A43B9" w:rsidRPr="005827B3" w:rsidRDefault="003A43B9">
            <w:pPr>
              <w:jc w:val="right"/>
              <w:rPr>
                <w:rFonts w:asciiTheme="majorHAnsi" w:hAnsiTheme="majorHAnsi" w:cstheme="majorHAnsi"/>
                <w:color w:val="000000"/>
                <w:sz w:val="20"/>
                <w:szCs w:val="20"/>
              </w:rPr>
            </w:pPr>
            <w:r w:rsidRPr="005827B3">
              <w:rPr>
                <w:rFonts w:asciiTheme="majorHAnsi" w:hAnsiTheme="majorHAnsi" w:cstheme="majorHAnsi"/>
                <w:color w:val="000000"/>
                <w:sz w:val="20"/>
                <w:szCs w:val="20"/>
              </w:rPr>
              <w:t>4.60</w:t>
            </w:r>
          </w:p>
        </w:tc>
      </w:tr>
    </w:tbl>
    <w:p w14:paraId="2ED34E40" w14:textId="02BDC3DC" w:rsidR="003A43B9" w:rsidRPr="003A43B9" w:rsidRDefault="003A43B9" w:rsidP="003A43B9">
      <w:r w:rsidRPr="0055627B">
        <w:rPr>
          <w:rFonts w:asciiTheme="majorHAnsi" w:hAnsiTheme="majorHAnsi" w:cstheme="majorHAnsi"/>
          <w:sz w:val="20"/>
          <w:szCs w:val="20"/>
        </w:rPr>
        <w:t>Elaboración: Ministerio de Cultura - DGPI</w:t>
      </w:r>
    </w:p>
    <w:p w14:paraId="75CB53F4" w14:textId="77777777" w:rsidR="003A43B9" w:rsidRDefault="003A43B9" w:rsidP="00FC171D">
      <w:pPr>
        <w:jc w:val="both"/>
        <w:rPr>
          <w:rFonts w:asciiTheme="majorHAnsi" w:hAnsiTheme="majorHAnsi" w:cstheme="majorHAnsi"/>
        </w:rPr>
      </w:pPr>
    </w:p>
    <w:p w14:paraId="12039926" w14:textId="59978486" w:rsidR="00FC171D" w:rsidRPr="00FC171D" w:rsidRDefault="00FC171D" w:rsidP="00FC171D">
      <w:pPr>
        <w:jc w:val="both"/>
        <w:rPr>
          <w:rFonts w:asciiTheme="majorHAnsi" w:hAnsiTheme="majorHAnsi" w:cstheme="majorHAnsi"/>
        </w:rPr>
      </w:pPr>
    </w:p>
    <w:p w14:paraId="2F16FFFA" w14:textId="77777777" w:rsidR="00FC171D" w:rsidRPr="00FC171D" w:rsidRDefault="00FC171D" w:rsidP="00FC171D">
      <w:pPr>
        <w:pStyle w:val="Prrafodelista"/>
        <w:numPr>
          <w:ilvl w:val="1"/>
          <w:numId w:val="33"/>
        </w:numPr>
        <w:spacing w:after="160" w:line="259" w:lineRule="auto"/>
        <w:rPr>
          <w:rFonts w:asciiTheme="majorHAnsi" w:hAnsiTheme="majorHAnsi" w:cstheme="majorHAnsi"/>
        </w:rPr>
      </w:pPr>
      <w:r w:rsidRPr="00FC171D">
        <w:rPr>
          <w:rFonts w:asciiTheme="majorHAnsi" w:hAnsiTheme="majorHAnsi" w:cstheme="majorHAnsi"/>
        </w:rPr>
        <w:t>Resultados</w:t>
      </w:r>
    </w:p>
    <w:p w14:paraId="2066E400" w14:textId="77777777" w:rsidR="00FC171D" w:rsidRPr="00FC171D" w:rsidRDefault="00FC171D" w:rsidP="00FC171D">
      <w:pPr>
        <w:pStyle w:val="Prrafodelista"/>
        <w:numPr>
          <w:ilvl w:val="2"/>
          <w:numId w:val="33"/>
        </w:numPr>
        <w:spacing w:after="160" w:line="259" w:lineRule="auto"/>
        <w:rPr>
          <w:rFonts w:asciiTheme="majorHAnsi" w:hAnsiTheme="majorHAnsi" w:cstheme="majorHAnsi"/>
        </w:rPr>
      </w:pPr>
      <w:r w:rsidRPr="00FC171D">
        <w:rPr>
          <w:rFonts w:asciiTheme="majorHAnsi" w:hAnsiTheme="majorHAnsi" w:cstheme="majorHAnsi"/>
        </w:rPr>
        <w:t>Análisis de tendencias</w:t>
      </w:r>
    </w:p>
    <w:p w14:paraId="1C87E3EC" w14:textId="4E1710CC" w:rsidR="0055627B" w:rsidRDefault="00FC171D" w:rsidP="00FC171D">
      <w:pPr>
        <w:jc w:val="both"/>
        <w:rPr>
          <w:rFonts w:asciiTheme="majorHAnsi" w:hAnsiTheme="majorHAnsi" w:cstheme="majorHAnsi"/>
        </w:rPr>
      </w:pPr>
      <w:r w:rsidRPr="00FC171D">
        <w:rPr>
          <w:rFonts w:asciiTheme="majorHAnsi" w:hAnsiTheme="majorHAnsi" w:cstheme="majorHAnsi"/>
        </w:rPr>
        <w:t xml:space="preserve">Para la priorización de las tendencias, se utilizaron los resultados de la evaluación de especialistas. Se obtuvo un promedio de las valoraciones tanto para evaluar su pertinencia como la evidencia. Con los promedios para cada una de las tendencias, se ubicaron en un plano cartesiano. Finalmente, las tendencias seleccionadas fueron las que se ubicaron en el Cuadrante I, es decir las de Pertinencia e Impacto con los niveles más altos.  </w:t>
      </w:r>
    </w:p>
    <w:p w14:paraId="094BE033" w14:textId="77777777" w:rsidR="00E85B77" w:rsidRDefault="00E85B77" w:rsidP="00FC171D">
      <w:pPr>
        <w:jc w:val="both"/>
        <w:rPr>
          <w:rFonts w:asciiTheme="majorHAnsi" w:hAnsiTheme="majorHAnsi" w:cstheme="majorHAnsi"/>
        </w:rPr>
      </w:pPr>
    </w:p>
    <w:p w14:paraId="68488676" w14:textId="77777777" w:rsidR="00E85B77" w:rsidRDefault="00E85B77" w:rsidP="00FC171D">
      <w:pPr>
        <w:jc w:val="both"/>
        <w:rPr>
          <w:rFonts w:asciiTheme="majorHAnsi" w:hAnsiTheme="majorHAnsi" w:cstheme="majorHAnsi"/>
        </w:rPr>
      </w:pPr>
    </w:p>
    <w:p w14:paraId="6947CA9F" w14:textId="77777777" w:rsidR="00E85B77" w:rsidRDefault="00E85B77" w:rsidP="00FC171D">
      <w:pPr>
        <w:jc w:val="both"/>
        <w:rPr>
          <w:rFonts w:asciiTheme="majorHAnsi" w:hAnsiTheme="majorHAnsi" w:cstheme="majorHAnsi"/>
        </w:rPr>
      </w:pPr>
    </w:p>
    <w:p w14:paraId="31DBD56D" w14:textId="77777777" w:rsidR="00E85B77" w:rsidRDefault="00E85B77" w:rsidP="00FC171D">
      <w:pPr>
        <w:jc w:val="both"/>
        <w:rPr>
          <w:rFonts w:asciiTheme="majorHAnsi" w:hAnsiTheme="majorHAnsi" w:cstheme="majorHAnsi"/>
        </w:rPr>
      </w:pPr>
    </w:p>
    <w:p w14:paraId="72EC8277" w14:textId="77777777" w:rsidR="005827B3" w:rsidRDefault="005827B3" w:rsidP="00FC171D">
      <w:pPr>
        <w:jc w:val="both"/>
        <w:rPr>
          <w:rFonts w:asciiTheme="majorHAnsi" w:hAnsiTheme="majorHAnsi" w:cstheme="majorHAnsi"/>
        </w:rPr>
      </w:pPr>
    </w:p>
    <w:p w14:paraId="5EB4C5D5" w14:textId="77777777" w:rsidR="005827B3" w:rsidRDefault="005827B3" w:rsidP="00FC171D">
      <w:pPr>
        <w:jc w:val="both"/>
        <w:rPr>
          <w:rFonts w:asciiTheme="majorHAnsi" w:hAnsiTheme="majorHAnsi" w:cstheme="majorHAnsi"/>
        </w:rPr>
      </w:pPr>
    </w:p>
    <w:p w14:paraId="6C18F276" w14:textId="77777777" w:rsidR="005827B3" w:rsidRDefault="005827B3" w:rsidP="00FC171D">
      <w:pPr>
        <w:jc w:val="both"/>
        <w:rPr>
          <w:rFonts w:asciiTheme="majorHAnsi" w:hAnsiTheme="majorHAnsi" w:cstheme="majorHAnsi"/>
        </w:rPr>
      </w:pPr>
    </w:p>
    <w:p w14:paraId="59B46D33" w14:textId="77777777" w:rsidR="005827B3" w:rsidRDefault="005827B3" w:rsidP="00FC171D">
      <w:pPr>
        <w:jc w:val="both"/>
        <w:rPr>
          <w:rFonts w:asciiTheme="majorHAnsi" w:hAnsiTheme="majorHAnsi" w:cstheme="majorHAnsi"/>
        </w:rPr>
      </w:pPr>
    </w:p>
    <w:p w14:paraId="767C739D" w14:textId="77777777" w:rsidR="005827B3" w:rsidRDefault="005827B3" w:rsidP="00FC171D">
      <w:pPr>
        <w:jc w:val="both"/>
        <w:rPr>
          <w:rFonts w:asciiTheme="majorHAnsi" w:hAnsiTheme="majorHAnsi" w:cstheme="majorHAnsi"/>
        </w:rPr>
      </w:pPr>
    </w:p>
    <w:p w14:paraId="17C05A65" w14:textId="77777777" w:rsidR="005827B3" w:rsidRDefault="005827B3" w:rsidP="00FC171D">
      <w:pPr>
        <w:jc w:val="both"/>
        <w:rPr>
          <w:rFonts w:asciiTheme="majorHAnsi" w:hAnsiTheme="majorHAnsi" w:cstheme="majorHAnsi"/>
        </w:rPr>
      </w:pPr>
    </w:p>
    <w:p w14:paraId="6594BDF8" w14:textId="77777777" w:rsidR="005827B3" w:rsidRDefault="005827B3" w:rsidP="00FC171D">
      <w:pPr>
        <w:jc w:val="both"/>
        <w:rPr>
          <w:rFonts w:asciiTheme="majorHAnsi" w:hAnsiTheme="majorHAnsi" w:cstheme="majorHAnsi"/>
        </w:rPr>
      </w:pPr>
    </w:p>
    <w:p w14:paraId="026EC154" w14:textId="77777777" w:rsidR="005827B3" w:rsidRDefault="005827B3" w:rsidP="00FC171D">
      <w:pPr>
        <w:jc w:val="both"/>
        <w:rPr>
          <w:rFonts w:asciiTheme="majorHAnsi" w:hAnsiTheme="majorHAnsi" w:cstheme="majorHAnsi"/>
        </w:rPr>
      </w:pPr>
    </w:p>
    <w:p w14:paraId="61B0842D" w14:textId="77777777" w:rsidR="005827B3" w:rsidRPr="00FC171D" w:rsidRDefault="005827B3" w:rsidP="00FC171D">
      <w:pPr>
        <w:jc w:val="both"/>
        <w:rPr>
          <w:rFonts w:asciiTheme="majorHAnsi" w:hAnsiTheme="majorHAnsi" w:cstheme="majorHAnsi"/>
        </w:rPr>
      </w:pPr>
    </w:p>
    <w:p w14:paraId="59282E6A" w14:textId="36953E66" w:rsidR="00FC171D" w:rsidRPr="00E85B77" w:rsidRDefault="00FC171D" w:rsidP="00FC171D">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Gráfico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Gráfico \* ARABIC </w:instrText>
      </w:r>
      <w:r w:rsidRPr="00E85B77">
        <w:rPr>
          <w:rFonts w:asciiTheme="majorHAnsi" w:hAnsiTheme="majorHAnsi" w:cstheme="majorHAnsi"/>
          <w:b/>
          <w:bCs/>
          <w:i w:val="0"/>
          <w:iCs w:val="0"/>
          <w:sz w:val="24"/>
          <w:szCs w:val="24"/>
        </w:rPr>
        <w:fldChar w:fldCharType="separate"/>
      </w:r>
      <w:r w:rsidR="00884E21">
        <w:rPr>
          <w:rFonts w:asciiTheme="majorHAnsi" w:hAnsiTheme="majorHAnsi" w:cstheme="majorHAnsi"/>
          <w:b/>
          <w:bCs/>
          <w:i w:val="0"/>
          <w:iCs w:val="0"/>
          <w:noProof/>
          <w:sz w:val="24"/>
          <w:szCs w:val="24"/>
        </w:rPr>
        <w:t>3</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i w:val="0"/>
          <w:iCs w:val="0"/>
          <w:sz w:val="24"/>
          <w:szCs w:val="24"/>
        </w:rPr>
        <w:t>. Cuadrante I de tendencias elegidas en base a las propuestas del Observatorio de Prospectiva de CEPLAN</w:t>
      </w:r>
    </w:p>
    <w:p w14:paraId="75898B85" w14:textId="77777777" w:rsidR="00FC171D" w:rsidRDefault="00FC171D" w:rsidP="00FC171D">
      <w:pPr>
        <w:jc w:val="both"/>
      </w:pPr>
      <w:r>
        <w:rPr>
          <w:noProof/>
          <w:lang w:eastAsia="es-PE"/>
        </w:rPr>
        <w:drawing>
          <wp:inline distT="0" distB="0" distL="0" distR="0" wp14:anchorId="61FD052A" wp14:editId="42BC0336">
            <wp:extent cx="5400040" cy="7806690"/>
            <wp:effectExtent l="0" t="0" r="0" b="3810"/>
            <wp:docPr id="10728407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40724" name="Imagen 1072840724"/>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400040" cy="7806690"/>
                    </a:xfrm>
                    <a:prstGeom prst="rect">
                      <a:avLst/>
                    </a:prstGeom>
                  </pic:spPr>
                </pic:pic>
              </a:graphicData>
            </a:graphic>
          </wp:inline>
        </w:drawing>
      </w:r>
    </w:p>
    <w:p w14:paraId="38BA668D" w14:textId="31884010" w:rsidR="005827B3" w:rsidRPr="005827B3" w:rsidRDefault="00FC171D" w:rsidP="00FC171D">
      <w:pPr>
        <w:jc w:val="both"/>
        <w:rPr>
          <w:rFonts w:asciiTheme="majorHAnsi" w:hAnsiTheme="majorHAnsi" w:cstheme="majorHAnsi"/>
          <w:sz w:val="20"/>
          <w:szCs w:val="20"/>
        </w:rPr>
        <w:sectPr w:rsidR="005827B3" w:rsidRPr="005827B3" w:rsidSect="0055627B">
          <w:type w:val="continuous"/>
          <w:pgSz w:w="11906" w:h="16838" w:code="9"/>
          <w:pgMar w:top="1411" w:right="1699" w:bottom="1411" w:left="1699" w:header="720" w:footer="720" w:gutter="0"/>
          <w:cols w:space="720"/>
          <w:docGrid w:linePitch="360"/>
        </w:sectPr>
      </w:pPr>
      <w:r w:rsidRPr="00F749D7">
        <w:rPr>
          <w:rFonts w:asciiTheme="majorHAnsi" w:hAnsiTheme="majorHAnsi" w:cstheme="majorHAnsi"/>
          <w:sz w:val="20"/>
          <w:szCs w:val="20"/>
        </w:rPr>
        <w:t>Elaboración: Ministerio de Cultura - DGP</w:t>
      </w:r>
      <w:r w:rsidR="005827B3">
        <w:rPr>
          <w:rFonts w:asciiTheme="majorHAnsi" w:hAnsiTheme="majorHAnsi" w:cstheme="majorHAnsi"/>
          <w:sz w:val="20"/>
          <w:szCs w:val="20"/>
        </w:rPr>
        <w:t>I</w:t>
      </w:r>
    </w:p>
    <w:p w14:paraId="2D3605F0" w14:textId="77777777" w:rsidR="00FC171D" w:rsidRPr="00FC171D" w:rsidRDefault="00FC171D" w:rsidP="00FC171D">
      <w:pPr>
        <w:jc w:val="both"/>
        <w:rPr>
          <w:rFonts w:asciiTheme="majorHAnsi" w:hAnsiTheme="majorHAnsi" w:cstheme="majorHAnsi"/>
        </w:rPr>
      </w:pPr>
      <w:r w:rsidRPr="00FC171D">
        <w:rPr>
          <w:rFonts w:asciiTheme="majorHAnsi" w:hAnsiTheme="majorHAnsi" w:cstheme="majorHAnsi"/>
        </w:rPr>
        <w:lastRenderedPageBreak/>
        <w:t>Para la priorización de las tendencias, se utilizaron los resultados de la evaluación de especialistas. Se obtuvo un promedio de las valoraciones tanto para evaluar su pertinencia como la evidencia. Con los promedios para cada una de las tendencias, se ubicaron en un plano cartesiano. Finalmente, las tendencias seleccionadas fueron las que se ubicaron en el Cuadrante I.</w:t>
      </w:r>
    </w:p>
    <w:p w14:paraId="11A23639" w14:textId="77777777" w:rsidR="00FC171D" w:rsidRPr="00F749D7" w:rsidRDefault="00FC171D" w:rsidP="00FC171D">
      <w:pPr>
        <w:jc w:val="both"/>
        <w:rPr>
          <w:rFonts w:asciiTheme="majorHAnsi" w:hAnsiTheme="majorHAnsi" w:cstheme="majorHAnsi"/>
          <w:sz w:val="28"/>
          <w:szCs w:val="28"/>
        </w:rPr>
      </w:pPr>
    </w:p>
    <w:p w14:paraId="29734410" w14:textId="06247DCF" w:rsidR="00FC171D" w:rsidRPr="00E85B77" w:rsidRDefault="00FC171D" w:rsidP="00FC171D">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Gráfico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Gráfico \* ARABIC </w:instrText>
      </w:r>
      <w:r w:rsidRPr="00E85B77">
        <w:rPr>
          <w:rFonts w:asciiTheme="majorHAnsi" w:hAnsiTheme="majorHAnsi" w:cstheme="majorHAnsi"/>
          <w:b/>
          <w:bCs/>
          <w:i w:val="0"/>
          <w:iCs w:val="0"/>
          <w:sz w:val="24"/>
          <w:szCs w:val="24"/>
        </w:rPr>
        <w:fldChar w:fldCharType="separate"/>
      </w:r>
      <w:r w:rsidR="00884E21">
        <w:rPr>
          <w:rFonts w:asciiTheme="majorHAnsi" w:hAnsiTheme="majorHAnsi" w:cstheme="majorHAnsi"/>
          <w:b/>
          <w:bCs/>
          <w:i w:val="0"/>
          <w:iCs w:val="0"/>
          <w:noProof/>
          <w:sz w:val="24"/>
          <w:szCs w:val="24"/>
        </w:rPr>
        <w:t>4</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Cuadrante I de riesgos elegidos en base a las propuestas del Observatorio de Prospectiva de CEPLAN</w:t>
      </w:r>
    </w:p>
    <w:p w14:paraId="544A167A" w14:textId="77777777" w:rsidR="00FC171D" w:rsidRDefault="00FC171D" w:rsidP="00FC171D">
      <w:pPr>
        <w:jc w:val="both"/>
      </w:pPr>
      <w:r>
        <w:rPr>
          <w:noProof/>
          <w:lang w:eastAsia="es-PE"/>
        </w:rPr>
        <w:drawing>
          <wp:inline distT="0" distB="0" distL="0" distR="0" wp14:anchorId="6BCF910C" wp14:editId="48CB7D00">
            <wp:extent cx="5384800" cy="7073900"/>
            <wp:effectExtent l="0" t="0" r="6350" b="12700"/>
            <wp:docPr id="2115884562" name="Gráfico 1">
              <a:extLst xmlns:a="http://schemas.openxmlformats.org/drawingml/2006/main">
                <a:ext uri="{FF2B5EF4-FFF2-40B4-BE49-F238E27FC236}">
                  <a16:creationId xmlns:a16="http://schemas.microsoft.com/office/drawing/2014/main" id="{84164E8E-BA6A-48F7-81AE-1360430C9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394D24F5" w14:textId="77777777" w:rsidR="00FC171D" w:rsidRPr="00F749D7" w:rsidRDefault="00FC171D" w:rsidP="00FC171D">
      <w:pPr>
        <w:jc w:val="both"/>
        <w:rPr>
          <w:rFonts w:asciiTheme="majorHAnsi" w:hAnsiTheme="majorHAnsi" w:cstheme="majorHAnsi"/>
          <w:sz w:val="20"/>
          <w:szCs w:val="20"/>
        </w:rPr>
      </w:pPr>
      <w:r w:rsidRPr="00F749D7">
        <w:rPr>
          <w:rFonts w:asciiTheme="majorHAnsi" w:hAnsiTheme="majorHAnsi" w:cstheme="majorHAnsi"/>
          <w:sz w:val="20"/>
          <w:szCs w:val="20"/>
        </w:rPr>
        <w:t>Elaboración: Ministerio de Cultura - DGPI</w:t>
      </w:r>
    </w:p>
    <w:p w14:paraId="5F8F8E4A" w14:textId="77777777" w:rsidR="00FC171D" w:rsidRDefault="00FC171D" w:rsidP="00FC171D">
      <w:pPr>
        <w:jc w:val="both"/>
      </w:pPr>
    </w:p>
    <w:p w14:paraId="72FD5FE3" w14:textId="22568B30" w:rsidR="00F749D7" w:rsidRPr="00E85B77" w:rsidRDefault="00F749D7" w:rsidP="00F749D7">
      <w:pPr>
        <w:pStyle w:val="Descripcin"/>
        <w:rPr>
          <w:rFonts w:asciiTheme="majorHAnsi" w:hAnsiTheme="majorHAnsi" w:cstheme="majorHAnsi"/>
          <w:i w:val="0"/>
          <w:iCs w:val="0"/>
          <w:sz w:val="24"/>
          <w:szCs w:val="24"/>
        </w:rPr>
      </w:pPr>
      <w:r w:rsidRPr="00E85B77">
        <w:rPr>
          <w:rFonts w:asciiTheme="majorHAnsi" w:hAnsiTheme="majorHAnsi" w:cstheme="majorHAnsi"/>
          <w:b/>
          <w:bCs/>
          <w:i w:val="0"/>
          <w:iCs w:val="0"/>
          <w:sz w:val="24"/>
          <w:szCs w:val="24"/>
        </w:rPr>
        <w:t xml:space="preserve">Gráfico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Gráfico \* ARABIC </w:instrText>
      </w:r>
      <w:r w:rsidRPr="00E85B77">
        <w:rPr>
          <w:rFonts w:asciiTheme="majorHAnsi" w:hAnsiTheme="majorHAnsi" w:cstheme="majorHAnsi"/>
          <w:b/>
          <w:bCs/>
          <w:i w:val="0"/>
          <w:iCs w:val="0"/>
          <w:sz w:val="24"/>
          <w:szCs w:val="24"/>
        </w:rPr>
        <w:fldChar w:fldCharType="separate"/>
      </w:r>
      <w:r w:rsidR="00884E21">
        <w:rPr>
          <w:rFonts w:asciiTheme="majorHAnsi" w:hAnsiTheme="majorHAnsi" w:cstheme="majorHAnsi"/>
          <w:b/>
          <w:bCs/>
          <w:i w:val="0"/>
          <w:iCs w:val="0"/>
          <w:noProof/>
          <w:sz w:val="24"/>
          <w:szCs w:val="24"/>
        </w:rPr>
        <w:t>5</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b/>
          <w:bCs/>
          <w:i w:val="0"/>
          <w:iCs w:val="0"/>
          <w:sz w:val="24"/>
          <w:szCs w:val="24"/>
        </w:rPr>
        <w:t>.</w:t>
      </w:r>
      <w:r w:rsidRPr="00E85B77">
        <w:rPr>
          <w:rFonts w:asciiTheme="majorHAnsi" w:hAnsiTheme="majorHAnsi" w:cstheme="majorHAnsi"/>
          <w:i w:val="0"/>
          <w:iCs w:val="0"/>
          <w:sz w:val="24"/>
          <w:szCs w:val="24"/>
        </w:rPr>
        <w:t xml:space="preserve"> Cuadrante I de oportunidades elegidas en base a las propuestas del Observatorio de Prospectiva de CEPLAN</w:t>
      </w:r>
    </w:p>
    <w:p w14:paraId="76ADF160" w14:textId="03E4938E" w:rsidR="00FC171D" w:rsidRDefault="00FC171D" w:rsidP="00FC171D">
      <w:pPr>
        <w:jc w:val="both"/>
      </w:pPr>
      <w:r>
        <w:rPr>
          <w:noProof/>
          <w:lang w:eastAsia="es-PE"/>
        </w:rPr>
        <w:drawing>
          <wp:inline distT="0" distB="0" distL="0" distR="0" wp14:anchorId="31E21CE4" wp14:editId="4A7B1937">
            <wp:extent cx="5402580" cy="7640955"/>
            <wp:effectExtent l="0" t="0" r="7620" b="0"/>
            <wp:docPr id="77612562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25623" name="Imagen 776125623"/>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402580" cy="7640955"/>
                    </a:xfrm>
                    <a:prstGeom prst="rect">
                      <a:avLst/>
                    </a:prstGeom>
                  </pic:spPr>
                </pic:pic>
              </a:graphicData>
            </a:graphic>
          </wp:inline>
        </w:drawing>
      </w:r>
    </w:p>
    <w:p w14:paraId="6C2B0ED1" w14:textId="0A11E6CA" w:rsidR="00FC171D" w:rsidRPr="00F749D7" w:rsidRDefault="00FC171D" w:rsidP="00FC171D">
      <w:pPr>
        <w:rPr>
          <w:rFonts w:asciiTheme="majorHAnsi" w:hAnsiTheme="majorHAnsi" w:cstheme="majorHAnsi"/>
          <w:sz w:val="20"/>
          <w:szCs w:val="20"/>
        </w:rPr>
      </w:pPr>
      <w:r w:rsidRPr="00F749D7">
        <w:rPr>
          <w:rFonts w:asciiTheme="majorHAnsi" w:hAnsiTheme="majorHAnsi" w:cstheme="majorHAnsi"/>
          <w:sz w:val="20"/>
          <w:szCs w:val="20"/>
        </w:rPr>
        <w:t>Elaboración: Ministerio de Cultura – DGPI</w:t>
      </w:r>
    </w:p>
    <w:p w14:paraId="106E865E" w14:textId="602F741C" w:rsidR="0082611D" w:rsidRDefault="0082611D" w:rsidP="0082611D">
      <w:pPr>
        <w:pStyle w:val="Ttulo2"/>
      </w:pPr>
      <w:bookmarkStart w:id="51" w:name="_Toc143639869"/>
      <w:commentRangeStart w:id="52"/>
      <w:r>
        <w:lastRenderedPageBreak/>
        <w:t>Anexo 5. Precisiones técnicas para la definición del enunciado de la situación futura deseada</w:t>
      </w:r>
      <w:bookmarkEnd w:id="51"/>
      <w:commentRangeEnd w:id="52"/>
      <w:r w:rsidR="0095658D">
        <w:rPr>
          <w:rStyle w:val="Refdecomentario"/>
          <w:rFonts w:ascii="Times New Roman" w:eastAsia="Times New Roman" w:hAnsi="Times New Roman" w:cs="Times New Roman"/>
          <w:color w:val="auto"/>
        </w:rPr>
        <w:commentReference w:id="52"/>
      </w:r>
    </w:p>
    <w:p w14:paraId="157844D9" w14:textId="77777777" w:rsidR="006D616E" w:rsidRDefault="006D616E" w:rsidP="006D616E">
      <w:pPr>
        <w:jc w:val="both"/>
        <w:rPr>
          <w:rFonts w:asciiTheme="majorHAnsi" w:hAnsiTheme="majorHAnsi" w:cstheme="majorHAnsi"/>
          <w:color w:val="000000"/>
          <w:lang w:eastAsia="es-PE"/>
        </w:rPr>
      </w:pPr>
    </w:p>
    <w:p w14:paraId="0FAF2D1E" w14:textId="309D1696" w:rsidR="006D616E" w:rsidRPr="006D616E" w:rsidRDefault="006D616E" w:rsidP="006D616E">
      <w:pPr>
        <w:jc w:val="both"/>
        <w:rPr>
          <w:rFonts w:asciiTheme="majorHAnsi" w:hAnsiTheme="majorHAnsi" w:cstheme="majorHAnsi"/>
          <w:lang w:eastAsia="es-PE"/>
        </w:rPr>
      </w:pPr>
      <w:r w:rsidRPr="006D616E">
        <w:rPr>
          <w:rFonts w:asciiTheme="majorHAnsi" w:hAnsiTheme="majorHAnsi" w:cstheme="majorHAnsi"/>
          <w:color w:val="000000"/>
          <w:lang w:eastAsia="es-PE"/>
        </w:rPr>
        <w:t>El problema público de la PNPI es “Vulneración estructural de los derechos colectivos de los pueblos indígenas u originarios”, el cual, fue estructurado de manera que</w:t>
      </w:r>
      <w:r w:rsidRPr="006D616E">
        <w:rPr>
          <w:rFonts w:asciiTheme="majorHAnsi" w:hAnsiTheme="majorHAnsi" w:cstheme="majorHAnsi"/>
          <w:lang w:eastAsia="es-PE"/>
        </w:rPr>
        <w:t xml:space="preserve"> </w:t>
      </w:r>
      <w:r w:rsidRPr="006D616E">
        <w:rPr>
          <w:rFonts w:asciiTheme="majorHAnsi" w:hAnsiTheme="majorHAnsi" w:cstheme="majorHAnsi"/>
          <w:color w:val="000000"/>
          <w:lang w:eastAsia="es-PE"/>
        </w:rPr>
        <w:t>se identificaron sus causas directas e indirectas. A continuación, se elaboró el diagnóstico de dicho problema para lo cual se identificaron un conjunto de variables asociadas a las causas del problema público y sus respectivos indicadores para así conocer su situación actual.</w:t>
      </w:r>
    </w:p>
    <w:p w14:paraId="4E628860" w14:textId="77777777" w:rsidR="006D616E" w:rsidRPr="006D616E" w:rsidRDefault="006D616E" w:rsidP="006D616E">
      <w:pPr>
        <w:jc w:val="both"/>
        <w:rPr>
          <w:rFonts w:asciiTheme="majorHAnsi" w:hAnsiTheme="majorHAnsi" w:cstheme="majorHAnsi"/>
          <w:color w:val="000000"/>
          <w:lang w:eastAsia="es-PE"/>
        </w:rPr>
      </w:pPr>
    </w:p>
    <w:p w14:paraId="3516B8B9" w14:textId="77777777" w:rsidR="006D616E" w:rsidRPr="006D616E" w:rsidRDefault="006D616E" w:rsidP="006D616E">
      <w:pPr>
        <w:jc w:val="both"/>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A continuación, se definió la situación futura deseada de la política; para ello se analizaron las aspiraciones de las personas, de las tendencias y escenarios asociados al problema público. Estas actividades permitieron plantear el siguiente enunciado de la situación futura deseada de la PNPI al 2040:</w:t>
      </w:r>
    </w:p>
    <w:p w14:paraId="43B94F9F" w14:textId="77777777" w:rsidR="006D616E" w:rsidRPr="006D616E" w:rsidRDefault="006D616E" w:rsidP="006D616E">
      <w:pPr>
        <w:jc w:val="both"/>
        <w:rPr>
          <w:rFonts w:asciiTheme="majorHAnsi" w:eastAsiaTheme="minorHAnsi" w:hAnsiTheme="majorHAnsi" w:cstheme="majorHAnsi"/>
          <w:lang w:eastAsia="es-PE"/>
        </w:rPr>
      </w:pPr>
    </w:p>
    <w:p w14:paraId="37306C5E" w14:textId="77777777" w:rsidR="006D616E" w:rsidRPr="006D616E" w:rsidRDefault="006D616E" w:rsidP="006D616E">
      <w:pPr>
        <w:spacing w:before="120" w:after="120"/>
        <w:jc w:val="both"/>
        <w:rPr>
          <w:rFonts w:asciiTheme="majorHAnsi" w:hAnsiTheme="majorHAnsi" w:cstheme="majorHAnsi"/>
          <w:b/>
          <w:bCs/>
          <w:i/>
          <w:iCs/>
          <w:color w:val="000000"/>
          <w:lang w:eastAsia="es-PE"/>
        </w:rPr>
      </w:pPr>
      <w:r w:rsidRPr="006D616E">
        <w:rPr>
          <w:rFonts w:asciiTheme="majorHAnsi" w:hAnsiTheme="majorHAnsi" w:cstheme="majorHAnsi"/>
          <w:b/>
          <w:bCs/>
          <w:i/>
          <w:iCs/>
          <w:color w:val="000000"/>
          <w:lang w:eastAsia="es-PE"/>
        </w:rPr>
        <w:t>“Al 2040, 7 de cada 10 integrantes de los pueblos indígenas u originarios en el Perú viven en condiciones que les posibilita el ejercicio de sus derechos colectivos”</w:t>
      </w:r>
    </w:p>
    <w:p w14:paraId="57BA1150" w14:textId="77777777" w:rsidR="006D616E" w:rsidRPr="006D616E" w:rsidRDefault="006D616E" w:rsidP="006D616E">
      <w:pPr>
        <w:spacing w:after="160" w:line="259" w:lineRule="auto"/>
        <w:jc w:val="both"/>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Para el cálculo del valor propuesto, en primer lugar, se identificaron una serie de variables vinculadas a los derechos económicos, sociales, políticos y culturales de la población perteneciente a pueblos indígenas u originarios. Se realizó un análisis de coincidencias de variables con los hallazgos del diagnóstico del problema público, lo cual, permitió identificar el valor actual de los indicadores y su estimación al 2040, estos resultados se presentan a continuación:</w:t>
      </w:r>
    </w:p>
    <w:p w14:paraId="183708A0" w14:textId="3EDB4029" w:rsidR="006D616E" w:rsidRPr="006D616E" w:rsidRDefault="00A44D7B" w:rsidP="00A44D7B">
      <w:pPr>
        <w:pStyle w:val="Descripcin"/>
        <w:rPr>
          <w:rFonts w:asciiTheme="majorHAnsi" w:eastAsiaTheme="minorHAnsi" w:hAnsiTheme="majorHAnsi" w:cstheme="majorHAnsi"/>
          <w:i w:val="0"/>
          <w:iCs w:val="0"/>
          <w:sz w:val="36"/>
          <w:szCs w:val="36"/>
          <w:lang w:eastAsia="en-US"/>
        </w:rPr>
      </w:pPr>
      <w:r w:rsidRPr="00A44D7B">
        <w:rPr>
          <w:rFonts w:asciiTheme="majorHAnsi" w:hAnsiTheme="majorHAnsi" w:cstheme="majorHAnsi"/>
          <w:b/>
          <w:bCs/>
          <w:i w:val="0"/>
          <w:iCs w:val="0"/>
          <w:sz w:val="24"/>
          <w:szCs w:val="24"/>
        </w:rPr>
        <w:t xml:space="preserve">Tabla </w:t>
      </w:r>
      <w:r w:rsidRPr="00A44D7B">
        <w:rPr>
          <w:rFonts w:asciiTheme="majorHAnsi" w:hAnsiTheme="majorHAnsi" w:cstheme="majorHAnsi"/>
          <w:b/>
          <w:bCs/>
          <w:i w:val="0"/>
          <w:iCs w:val="0"/>
          <w:sz w:val="24"/>
          <w:szCs w:val="24"/>
        </w:rPr>
        <w:fldChar w:fldCharType="begin"/>
      </w:r>
      <w:r w:rsidRPr="00A44D7B">
        <w:rPr>
          <w:rFonts w:asciiTheme="majorHAnsi" w:hAnsiTheme="majorHAnsi" w:cstheme="majorHAnsi"/>
          <w:b/>
          <w:bCs/>
          <w:i w:val="0"/>
          <w:iCs w:val="0"/>
          <w:sz w:val="24"/>
          <w:szCs w:val="24"/>
        </w:rPr>
        <w:instrText xml:space="preserve"> SEQ Tabla \* ARABIC </w:instrText>
      </w:r>
      <w:r w:rsidRPr="00A44D7B">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13</w:t>
      </w:r>
      <w:r w:rsidRPr="00A44D7B">
        <w:rPr>
          <w:rFonts w:asciiTheme="majorHAnsi" w:hAnsiTheme="majorHAnsi" w:cstheme="majorHAnsi"/>
          <w:b/>
          <w:bCs/>
          <w:i w:val="0"/>
          <w:iCs w:val="0"/>
          <w:sz w:val="24"/>
          <w:szCs w:val="24"/>
        </w:rPr>
        <w:fldChar w:fldCharType="end"/>
      </w:r>
      <w:r w:rsidRPr="00A44D7B">
        <w:rPr>
          <w:rFonts w:asciiTheme="majorHAnsi" w:hAnsiTheme="majorHAnsi" w:cstheme="majorHAnsi"/>
          <w:b/>
          <w:bCs/>
          <w:i w:val="0"/>
          <w:iCs w:val="0"/>
          <w:sz w:val="24"/>
          <w:szCs w:val="24"/>
        </w:rPr>
        <w:t>.</w:t>
      </w:r>
      <w:r w:rsidRPr="00A44D7B">
        <w:rPr>
          <w:rFonts w:asciiTheme="majorHAnsi" w:hAnsiTheme="majorHAnsi" w:cstheme="majorHAnsi"/>
          <w:i w:val="0"/>
          <w:iCs w:val="0"/>
          <w:sz w:val="24"/>
          <w:szCs w:val="24"/>
        </w:rPr>
        <w:t xml:space="preserve"> Análisis de coincidencias de variables y diagnóstico del problema público</w:t>
      </w:r>
    </w:p>
    <w:tbl>
      <w:tblPr>
        <w:tblStyle w:val="Tablaconcuadrcula1"/>
        <w:tblW w:w="0" w:type="auto"/>
        <w:tblLook w:val="04A0" w:firstRow="1" w:lastRow="0" w:firstColumn="1" w:lastColumn="0" w:noHBand="0" w:noVBand="1"/>
      </w:tblPr>
      <w:tblGrid>
        <w:gridCol w:w="2123"/>
        <w:gridCol w:w="2123"/>
        <w:gridCol w:w="2124"/>
        <w:gridCol w:w="2124"/>
      </w:tblGrid>
      <w:tr w:rsidR="006D616E" w:rsidRPr="006D616E" w14:paraId="4E54ACF7" w14:textId="77777777" w:rsidTr="00C8200A">
        <w:trPr>
          <w:trHeight w:val="542"/>
          <w:tblHeader/>
        </w:trPr>
        <w:tc>
          <w:tcPr>
            <w:tcW w:w="2123" w:type="dxa"/>
            <w:shd w:val="clear" w:color="auto" w:fill="44546A" w:themeFill="text2"/>
            <w:vAlign w:val="center"/>
          </w:tcPr>
          <w:p w14:paraId="12529E72" w14:textId="77777777" w:rsidR="006D616E" w:rsidRPr="006D616E" w:rsidRDefault="006D616E" w:rsidP="00C8200A">
            <w:pPr>
              <w:jc w:val="center"/>
              <w:rPr>
                <w:rFonts w:asciiTheme="majorHAnsi" w:eastAsiaTheme="minorHAnsi" w:hAnsiTheme="majorHAnsi" w:cstheme="majorHAnsi"/>
                <w:b/>
                <w:bCs/>
                <w:color w:val="FFFFFF" w:themeColor="background1"/>
                <w:lang w:eastAsia="en-US"/>
              </w:rPr>
            </w:pPr>
            <w:r w:rsidRPr="006D616E">
              <w:rPr>
                <w:rFonts w:asciiTheme="majorHAnsi" w:eastAsiaTheme="minorHAnsi" w:hAnsiTheme="majorHAnsi" w:cstheme="majorHAnsi"/>
                <w:b/>
                <w:bCs/>
                <w:color w:val="FFFFFF" w:themeColor="background1"/>
                <w:lang w:eastAsia="en-US"/>
              </w:rPr>
              <w:t>Variable</w:t>
            </w:r>
          </w:p>
        </w:tc>
        <w:tc>
          <w:tcPr>
            <w:tcW w:w="2123" w:type="dxa"/>
            <w:shd w:val="clear" w:color="auto" w:fill="44546A" w:themeFill="text2"/>
            <w:vAlign w:val="center"/>
          </w:tcPr>
          <w:p w14:paraId="0695375C" w14:textId="77777777" w:rsidR="006D616E" w:rsidRPr="006D616E" w:rsidRDefault="006D616E" w:rsidP="00C8200A">
            <w:pPr>
              <w:jc w:val="center"/>
              <w:rPr>
                <w:rFonts w:asciiTheme="majorHAnsi" w:eastAsiaTheme="minorHAnsi" w:hAnsiTheme="majorHAnsi" w:cstheme="majorHAnsi"/>
                <w:b/>
                <w:bCs/>
                <w:color w:val="FFFFFF" w:themeColor="background1"/>
                <w:lang w:eastAsia="en-US"/>
              </w:rPr>
            </w:pPr>
            <w:r w:rsidRPr="006D616E">
              <w:rPr>
                <w:rFonts w:asciiTheme="majorHAnsi" w:eastAsiaTheme="minorHAnsi" w:hAnsiTheme="majorHAnsi" w:cstheme="majorHAnsi"/>
                <w:b/>
                <w:bCs/>
                <w:color w:val="FFFFFF" w:themeColor="background1"/>
                <w:lang w:eastAsia="en-US"/>
              </w:rPr>
              <w:t>Indicador</w:t>
            </w:r>
          </w:p>
        </w:tc>
        <w:tc>
          <w:tcPr>
            <w:tcW w:w="2124" w:type="dxa"/>
            <w:shd w:val="clear" w:color="auto" w:fill="44546A" w:themeFill="text2"/>
            <w:vAlign w:val="center"/>
          </w:tcPr>
          <w:p w14:paraId="257983E3" w14:textId="77777777" w:rsidR="006D616E" w:rsidRPr="006D616E" w:rsidRDefault="006D616E" w:rsidP="00C8200A">
            <w:pPr>
              <w:jc w:val="center"/>
              <w:rPr>
                <w:rFonts w:asciiTheme="majorHAnsi" w:eastAsiaTheme="minorHAnsi" w:hAnsiTheme="majorHAnsi" w:cstheme="majorHAnsi"/>
                <w:b/>
                <w:bCs/>
                <w:color w:val="FFFFFF" w:themeColor="background1"/>
                <w:lang w:eastAsia="en-US"/>
              </w:rPr>
            </w:pPr>
            <w:r w:rsidRPr="006D616E">
              <w:rPr>
                <w:rFonts w:asciiTheme="majorHAnsi" w:eastAsiaTheme="minorHAnsi" w:hAnsiTheme="majorHAnsi" w:cstheme="majorHAnsi"/>
                <w:b/>
                <w:bCs/>
                <w:color w:val="FFFFFF" w:themeColor="background1"/>
                <w:lang w:eastAsia="en-US"/>
              </w:rPr>
              <w:t>Valor actual</w:t>
            </w:r>
          </w:p>
        </w:tc>
        <w:tc>
          <w:tcPr>
            <w:tcW w:w="2124" w:type="dxa"/>
            <w:shd w:val="clear" w:color="auto" w:fill="44546A" w:themeFill="text2"/>
            <w:vAlign w:val="center"/>
          </w:tcPr>
          <w:p w14:paraId="41C56F89" w14:textId="77777777" w:rsidR="006D616E" w:rsidRPr="006D616E" w:rsidRDefault="006D616E" w:rsidP="00C8200A">
            <w:pPr>
              <w:jc w:val="center"/>
              <w:rPr>
                <w:rFonts w:asciiTheme="majorHAnsi" w:eastAsiaTheme="minorHAnsi" w:hAnsiTheme="majorHAnsi" w:cstheme="majorHAnsi"/>
                <w:b/>
                <w:bCs/>
                <w:color w:val="FFFFFF" w:themeColor="background1"/>
                <w:lang w:eastAsia="en-US"/>
              </w:rPr>
            </w:pPr>
            <w:r w:rsidRPr="006D616E">
              <w:rPr>
                <w:rFonts w:asciiTheme="majorHAnsi" w:eastAsiaTheme="minorHAnsi" w:hAnsiTheme="majorHAnsi" w:cstheme="majorHAnsi"/>
                <w:b/>
                <w:bCs/>
                <w:color w:val="FFFFFF" w:themeColor="background1"/>
                <w:lang w:eastAsia="en-US"/>
              </w:rPr>
              <w:t>Valor al 2040</w:t>
            </w:r>
          </w:p>
        </w:tc>
      </w:tr>
      <w:tr w:rsidR="006D616E" w:rsidRPr="006D616E" w14:paraId="1BB310F9" w14:textId="77777777" w:rsidTr="00C8200A">
        <w:tc>
          <w:tcPr>
            <w:tcW w:w="2123" w:type="dxa"/>
          </w:tcPr>
          <w:p w14:paraId="217C638A"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Educación básica completa</w:t>
            </w:r>
          </w:p>
        </w:tc>
        <w:tc>
          <w:tcPr>
            <w:tcW w:w="2123" w:type="dxa"/>
          </w:tcPr>
          <w:p w14:paraId="3C035683"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Porcentaje de población de lengua indígena u originaria que concluyó de la educación secundaria</w:t>
            </w:r>
          </w:p>
        </w:tc>
        <w:tc>
          <w:tcPr>
            <w:tcW w:w="2124" w:type="dxa"/>
            <w:vAlign w:val="center"/>
          </w:tcPr>
          <w:p w14:paraId="671AADF6"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43%</w:t>
            </w:r>
          </w:p>
        </w:tc>
        <w:tc>
          <w:tcPr>
            <w:tcW w:w="2124" w:type="dxa"/>
            <w:vAlign w:val="center"/>
          </w:tcPr>
          <w:p w14:paraId="0590B66C"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58%</w:t>
            </w:r>
          </w:p>
        </w:tc>
      </w:tr>
      <w:tr w:rsidR="006D616E" w:rsidRPr="006D616E" w14:paraId="06FBFC33" w14:textId="77777777" w:rsidTr="00C8200A">
        <w:tc>
          <w:tcPr>
            <w:tcW w:w="2123" w:type="dxa"/>
          </w:tcPr>
          <w:p w14:paraId="3F9EDBBA"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Pobreza</w:t>
            </w:r>
          </w:p>
        </w:tc>
        <w:tc>
          <w:tcPr>
            <w:tcW w:w="2123" w:type="dxa"/>
          </w:tcPr>
          <w:p w14:paraId="4C603C0C"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 xml:space="preserve">Porcentaje de población con lengua materna indígena u originaria en situación de no-pobreza </w:t>
            </w:r>
          </w:p>
        </w:tc>
        <w:tc>
          <w:tcPr>
            <w:tcW w:w="2124" w:type="dxa"/>
            <w:vAlign w:val="center"/>
          </w:tcPr>
          <w:p w14:paraId="22EC6B28"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67%</w:t>
            </w:r>
          </w:p>
        </w:tc>
        <w:tc>
          <w:tcPr>
            <w:tcW w:w="2124" w:type="dxa"/>
            <w:vAlign w:val="center"/>
          </w:tcPr>
          <w:p w14:paraId="62D7AC5B"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80%</w:t>
            </w:r>
          </w:p>
        </w:tc>
      </w:tr>
      <w:tr w:rsidR="006D616E" w:rsidRPr="006D616E" w14:paraId="6351C9D1" w14:textId="77777777" w:rsidTr="00C8200A">
        <w:tc>
          <w:tcPr>
            <w:tcW w:w="2123" w:type="dxa"/>
          </w:tcPr>
          <w:p w14:paraId="0C06DB8A"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Salud</w:t>
            </w:r>
          </w:p>
        </w:tc>
        <w:tc>
          <w:tcPr>
            <w:tcW w:w="2123" w:type="dxa"/>
          </w:tcPr>
          <w:p w14:paraId="7E20FAA5"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 xml:space="preserve">Porcentaje de población de lengua indígena u originaria sin </w:t>
            </w:r>
            <w:r w:rsidRPr="006D616E">
              <w:rPr>
                <w:rFonts w:asciiTheme="majorHAnsi" w:eastAsiaTheme="minorHAnsi" w:hAnsiTheme="majorHAnsi" w:cstheme="majorHAnsi"/>
                <w:color w:val="000000"/>
                <w:lang w:eastAsia="en-US"/>
              </w:rPr>
              <w:lastRenderedPageBreak/>
              <w:t>ningún problema de salud crónico</w:t>
            </w:r>
          </w:p>
        </w:tc>
        <w:tc>
          <w:tcPr>
            <w:tcW w:w="2124" w:type="dxa"/>
            <w:vAlign w:val="center"/>
          </w:tcPr>
          <w:p w14:paraId="523C9103"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lastRenderedPageBreak/>
              <w:t>53%</w:t>
            </w:r>
          </w:p>
        </w:tc>
        <w:tc>
          <w:tcPr>
            <w:tcW w:w="2124" w:type="dxa"/>
            <w:vAlign w:val="center"/>
          </w:tcPr>
          <w:p w14:paraId="789410B4"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67%</w:t>
            </w:r>
          </w:p>
        </w:tc>
      </w:tr>
      <w:tr w:rsidR="006D616E" w:rsidRPr="006D616E" w14:paraId="63E3AE2E" w14:textId="77777777" w:rsidTr="00C8200A">
        <w:tc>
          <w:tcPr>
            <w:tcW w:w="2123" w:type="dxa"/>
          </w:tcPr>
          <w:p w14:paraId="53B83DA7"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Acceso a energía eléctrica</w:t>
            </w:r>
          </w:p>
        </w:tc>
        <w:tc>
          <w:tcPr>
            <w:tcW w:w="2123" w:type="dxa"/>
          </w:tcPr>
          <w:p w14:paraId="5E220AA1"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Porcentaje de población de lengua materna indígena u originaria con acceso a energía eléctrica</w:t>
            </w:r>
          </w:p>
        </w:tc>
        <w:tc>
          <w:tcPr>
            <w:tcW w:w="2124" w:type="dxa"/>
            <w:vAlign w:val="center"/>
          </w:tcPr>
          <w:p w14:paraId="5AFEAFF5"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90%</w:t>
            </w:r>
          </w:p>
        </w:tc>
        <w:tc>
          <w:tcPr>
            <w:tcW w:w="2124" w:type="dxa"/>
            <w:vAlign w:val="center"/>
          </w:tcPr>
          <w:p w14:paraId="77B1324D"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95%</w:t>
            </w:r>
          </w:p>
        </w:tc>
      </w:tr>
      <w:tr w:rsidR="006D616E" w:rsidRPr="006D616E" w14:paraId="59BCBD84" w14:textId="77777777" w:rsidTr="00C8200A">
        <w:tc>
          <w:tcPr>
            <w:tcW w:w="2123" w:type="dxa"/>
          </w:tcPr>
          <w:p w14:paraId="309DFE71"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 xml:space="preserve">Discriminación </w:t>
            </w:r>
          </w:p>
        </w:tc>
        <w:tc>
          <w:tcPr>
            <w:tcW w:w="2123" w:type="dxa"/>
          </w:tcPr>
          <w:p w14:paraId="383705D3" w14:textId="77777777" w:rsidR="006D616E" w:rsidRPr="006D616E" w:rsidRDefault="006D616E" w:rsidP="006D616E">
            <w:pPr>
              <w:jc w:val="both"/>
              <w:rPr>
                <w:rFonts w:asciiTheme="majorHAnsi" w:eastAsiaTheme="minorHAnsi" w:hAnsiTheme="majorHAnsi" w:cstheme="majorHAnsi"/>
                <w:color w:val="000000"/>
                <w:lang w:eastAsia="en-US"/>
              </w:rPr>
            </w:pPr>
            <w:r w:rsidRPr="006D616E">
              <w:rPr>
                <w:rFonts w:asciiTheme="majorHAnsi" w:eastAsiaTheme="minorHAnsi" w:hAnsiTheme="majorHAnsi" w:cstheme="majorHAnsi"/>
                <w:color w:val="000000"/>
                <w:lang w:eastAsia="en-US"/>
              </w:rPr>
              <w:t>Porcentaje de población que se autoidentifica como indígena u originario que no se ha sentido discriminada por alguna razón en los últimos 12 meses</w:t>
            </w:r>
          </w:p>
        </w:tc>
        <w:tc>
          <w:tcPr>
            <w:tcW w:w="2124" w:type="dxa"/>
            <w:vAlign w:val="center"/>
          </w:tcPr>
          <w:p w14:paraId="31E74226"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36%</w:t>
            </w:r>
          </w:p>
        </w:tc>
        <w:tc>
          <w:tcPr>
            <w:tcW w:w="2124" w:type="dxa"/>
            <w:vAlign w:val="center"/>
          </w:tcPr>
          <w:p w14:paraId="0FE1851F" w14:textId="77777777" w:rsidR="006D616E" w:rsidRPr="006D616E" w:rsidRDefault="006D616E" w:rsidP="00C8200A">
            <w:pPr>
              <w:jc w:val="center"/>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58%</w:t>
            </w:r>
          </w:p>
        </w:tc>
      </w:tr>
    </w:tbl>
    <w:p w14:paraId="38BF6731" w14:textId="0CC8709B" w:rsidR="006D616E" w:rsidRDefault="00A44D7B" w:rsidP="00A44D7B">
      <w:pPr>
        <w:rPr>
          <w:rFonts w:asciiTheme="majorHAnsi" w:hAnsiTheme="majorHAnsi" w:cstheme="majorHAnsi"/>
          <w:sz w:val="20"/>
          <w:szCs w:val="20"/>
        </w:rPr>
      </w:pPr>
      <w:r w:rsidRPr="00F749D7">
        <w:rPr>
          <w:rFonts w:asciiTheme="majorHAnsi" w:hAnsiTheme="majorHAnsi" w:cstheme="majorHAnsi"/>
          <w:sz w:val="20"/>
          <w:szCs w:val="20"/>
        </w:rPr>
        <w:t>Elaboración: Ministerio de Cultura – DGPI</w:t>
      </w:r>
    </w:p>
    <w:p w14:paraId="619E0C5E" w14:textId="77777777" w:rsidR="00A44D7B" w:rsidRPr="006D616E" w:rsidRDefault="00A44D7B" w:rsidP="00A44D7B">
      <w:pPr>
        <w:rPr>
          <w:rFonts w:asciiTheme="majorHAnsi" w:hAnsiTheme="majorHAnsi" w:cstheme="majorHAnsi"/>
          <w:sz w:val="20"/>
          <w:szCs w:val="20"/>
        </w:rPr>
      </w:pPr>
    </w:p>
    <w:p w14:paraId="21E68E68" w14:textId="77777777" w:rsidR="006D616E" w:rsidRPr="006D616E" w:rsidRDefault="006D616E" w:rsidP="006D616E">
      <w:pPr>
        <w:spacing w:after="160" w:line="259" w:lineRule="auto"/>
        <w:jc w:val="both"/>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Para poder hallar una aproximación para conocer el estado situacional de la población perteneciente a pueblos indígenas u originarios en el 2040 se construye el siguiente índice:</w:t>
      </w:r>
    </w:p>
    <w:p w14:paraId="24F1E9D3" w14:textId="77777777" w:rsidR="006D616E" w:rsidRPr="006D616E" w:rsidRDefault="006D616E" w:rsidP="006D616E">
      <w:pPr>
        <w:spacing w:after="160" w:line="259" w:lineRule="auto"/>
        <w:jc w:val="both"/>
        <w:rPr>
          <w:rFonts w:asciiTheme="majorHAnsi" w:eastAsiaTheme="minorEastAsia" w:hAnsiTheme="majorHAnsi" w:cstheme="majorHAnsi"/>
          <w:lang w:eastAsia="en-US"/>
        </w:rPr>
      </w:pPr>
      <m:oMathPara>
        <m:oMath>
          <m:r>
            <w:rPr>
              <w:rFonts w:ascii="Cambria Math" w:eastAsiaTheme="minorHAnsi" w:hAnsi="Cambria Math" w:cstheme="majorHAnsi"/>
              <w:lang w:eastAsia="en-US"/>
            </w:rPr>
            <m:t xml:space="preserve">Indice de indicadores al 2040=(  </m:t>
          </m:r>
          <m:f>
            <m:fPr>
              <m:ctrlPr>
                <w:rPr>
                  <w:rFonts w:ascii="Cambria Math" w:eastAsiaTheme="minorHAnsi" w:hAnsi="Cambria Math" w:cstheme="majorHAnsi"/>
                  <w:i/>
                  <w:lang w:eastAsia="en-US"/>
                </w:rPr>
              </m:ctrlPr>
            </m:fPr>
            <m:num>
              <m:nary>
                <m:naryPr>
                  <m:chr m:val="∑"/>
                  <m:limLoc m:val="undOvr"/>
                  <m:ctrlPr>
                    <w:rPr>
                      <w:rFonts w:ascii="Cambria Math" w:eastAsiaTheme="minorHAnsi" w:hAnsi="Cambria Math" w:cstheme="majorHAnsi"/>
                      <w:i/>
                      <w:lang w:eastAsia="en-US"/>
                    </w:rPr>
                  </m:ctrlPr>
                </m:naryPr>
                <m:sub>
                  <m:r>
                    <w:rPr>
                      <w:rFonts w:ascii="Cambria Math" w:eastAsiaTheme="minorHAnsi" w:hAnsi="Cambria Math" w:cstheme="majorHAnsi"/>
                      <w:lang w:eastAsia="en-US"/>
                    </w:rPr>
                    <m:t>i</m:t>
                  </m:r>
                </m:sub>
                <m:sup>
                  <m:r>
                    <w:rPr>
                      <w:rFonts w:ascii="Cambria Math" w:eastAsiaTheme="minorHAnsi" w:hAnsi="Cambria Math" w:cstheme="majorHAnsi"/>
                      <w:lang w:eastAsia="en-US"/>
                    </w:rPr>
                    <m:t>n</m:t>
                  </m:r>
                </m:sup>
                <m:e>
                  <m:sSub>
                    <m:sSubPr>
                      <m:ctrlPr>
                        <w:rPr>
                          <w:rFonts w:ascii="Cambria Math" w:eastAsiaTheme="minorHAnsi" w:hAnsi="Cambria Math" w:cstheme="majorHAnsi"/>
                          <w:i/>
                          <w:lang w:eastAsia="en-US"/>
                        </w:rPr>
                      </m:ctrlPr>
                    </m:sSubPr>
                    <m:e>
                      <m:r>
                        <w:rPr>
                          <w:rFonts w:ascii="Cambria Math" w:eastAsiaTheme="minorHAnsi" w:hAnsi="Cambria Math" w:cstheme="majorHAnsi"/>
                          <w:lang w:eastAsia="en-US"/>
                        </w:rPr>
                        <m:t>x</m:t>
                      </m:r>
                    </m:e>
                    <m:sub>
                      <m:r>
                        <w:rPr>
                          <w:rFonts w:ascii="Cambria Math" w:eastAsiaTheme="minorHAnsi" w:hAnsi="Cambria Math" w:cstheme="majorHAnsi"/>
                          <w:lang w:eastAsia="en-US"/>
                        </w:rPr>
                        <m:t>i</m:t>
                      </m:r>
                    </m:sub>
                  </m:sSub>
                </m:e>
              </m:nary>
            </m:num>
            <m:den>
              <m:r>
                <w:rPr>
                  <w:rFonts w:ascii="Cambria Math" w:eastAsiaTheme="minorHAnsi" w:hAnsi="Cambria Math" w:cstheme="majorHAnsi"/>
                  <w:lang w:eastAsia="en-US"/>
                </w:rPr>
                <m:t>n</m:t>
              </m:r>
            </m:den>
          </m:f>
          <m:r>
            <w:rPr>
              <w:rFonts w:ascii="Cambria Math" w:eastAsiaTheme="minorHAnsi" w:hAnsi="Cambria Math" w:cstheme="majorHAnsi"/>
              <w:lang w:eastAsia="en-US"/>
            </w:rPr>
            <m:t>)/10</m:t>
          </m:r>
        </m:oMath>
      </m:oMathPara>
    </w:p>
    <w:p w14:paraId="6FA40669" w14:textId="77777777" w:rsidR="006D616E" w:rsidRPr="006D616E" w:rsidRDefault="006D616E" w:rsidP="006D616E">
      <w:pPr>
        <w:spacing w:after="160" w:line="259" w:lineRule="auto"/>
        <w:jc w:val="both"/>
        <w:rPr>
          <w:rFonts w:asciiTheme="majorHAnsi" w:eastAsiaTheme="minorEastAsia" w:hAnsiTheme="majorHAnsi" w:cstheme="majorHAnsi"/>
          <w:lang w:eastAsia="en-US"/>
        </w:rPr>
      </w:pPr>
      <w:r w:rsidRPr="006D616E">
        <w:rPr>
          <w:rFonts w:asciiTheme="majorHAnsi" w:eastAsiaTheme="minorEastAsia" w:hAnsiTheme="majorHAnsi" w:cstheme="majorHAnsi"/>
          <w:lang w:eastAsia="en-US"/>
        </w:rPr>
        <w:t>Donde se denota lo siguiente:</w:t>
      </w:r>
    </w:p>
    <w:p w14:paraId="0296E448" w14:textId="77777777" w:rsidR="006D616E" w:rsidRPr="006D616E" w:rsidRDefault="006D616E" w:rsidP="006D616E">
      <w:pPr>
        <w:jc w:val="both"/>
        <w:rPr>
          <w:rFonts w:asciiTheme="majorHAnsi" w:eastAsiaTheme="minorEastAsia" w:hAnsiTheme="majorHAnsi" w:cstheme="majorHAnsi"/>
          <w:lang w:eastAsia="en-US"/>
        </w:rPr>
      </w:pPr>
      <w:r w:rsidRPr="006D616E">
        <w:rPr>
          <w:rFonts w:asciiTheme="majorHAnsi" w:eastAsiaTheme="minorEastAsia" w:hAnsiTheme="majorHAnsi" w:cstheme="majorHAnsi"/>
          <w:lang w:eastAsia="en-US"/>
        </w:rPr>
        <w:t>n: número total de indicadores</w:t>
      </w:r>
    </w:p>
    <w:p w14:paraId="71C054A0" w14:textId="77777777" w:rsidR="006D616E" w:rsidRPr="006D616E" w:rsidRDefault="006D616E" w:rsidP="006D616E">
      <w:pPr>
        <w:jc w:val="both"/>
        <w:rPr>
          <w:rFonts w:asciiTheme="majorHAnsi" w:eastAsiaTheme="minorEastAsia" w:hAnsiTheme="majorHAnsi" w:cstheme="majorHAnsi"/>
          <w:lang w:eastAsia="en-US"/>
        </w:rPr>
      </w:pPr>
      <w:r w:rsidRPr="006D616E">
        <w:rPr>
          <w:rFonts w:asciiTheme="majorHAnsi" w:eastAsiaTheme="minorEastAsia" w:hAnsiTheme="majorHAnsi" w:cstheme="majorHAnsi"/>
          <w:lang w:eastAsia="en-US"/>
        </w:rPr>
        <w:t>i: orden del indicador</w:t>
      </w:r>
    </w:p>
    <w:p w14:paraId="7A7B8059" w14:textId="77777777" w:rsidR="006D616E" w:rsidRPr="006D616E" w:rsidRDefault="00000000" w:rsidP="006D616E">
      <w:pPr>
        <w:jc w:val="both"/>
        <w:rPr>
          <w:rFonts w:asciiTheme="majorHAnsi" w:eastAsiaTheme="minorEastAsia" w:hAnsiTheme="majorHAnsi" w:cstheme="majorHAnsi"/>
          <w:lang w:eastAsia="en-US"/>
        </w:rPr>
      </w:pPr>
      <m:oMath>
        <m:sSub>
          <m:sSubPr>
            <m:ctrlPr>
              <w:rPr>
                <w:rFonts w:ascii="Cambria Math" w:eastAsiaTheme="minorEastAsia" w:hAnsi="Cambria Math" w:cstheme="majorHAnsi"/>
                <w:i/>
                <w:lang w:eastAsia="en-US"/>
              </w:rPr>
            </m:ctrlPr>
          </m:sSubPr>
          <m:e>
            <m:r>
              <w:rPr>
                <w:rFonts w:ascii="Cambria Math" w:eastAsiaTheme="minorEastAsia" w:hAnsi="Cambria Math" w:cstheme="majorHAnsi"/>
                <w:lang w:eastAsia="en-US"/>
              </w:rPr>
              <m:t>x</m:t>
            </m:r>
          </m:e>
          <m:sub>
            <m:r>
              <w:rPr>
                <w:rFonts w:ascii="Cambria Math" w:eastAsiaTheme="minorEastAsia" w:hAnsi="Cambria Math" w:cstheme="majorHAnsi"/>
                <w:lang w:eastAsia="en-US"/>
              </w:rPr>
              <m:t>i</m:t>
            </m:r>
          </m:sub>
        </m:sSub>
      </m:oMath>
      <w:r w:rsidR="006D616E" w:rsidRPr="006D616E">
        <w:rPr>
          <w:rFonts w:asciiTheme="majorHAnsi" w:eastAsiaTheme="minorEastAsia" w:hAnsiTheme="majorHAnsi" w:cstheme="majorHAnsi"/>
          <w:lang w:eastAsia="en-US"/>
        </w:rPr>
        <w:t>: Indicador i</w:t>
      </w:r>
    </w:p>
    <w:p w14:paraId="6EF7E1C5" w14:textId="77777777" w:rsidR="006D616E" w:rsidRPr="006D616E" w:rsidRDefault="006D616E" w:rsidP="006D616E">
      <w:pPr>
        <w:spacing w:after="160" w:line="259" w:lineRule="auto"/>
        <w:jc w:val="both"/>
        <w:rPr>
          <w:rFonts w:asciiTheme="majorHAnsi" w:eastAsiaTheme="minorEastAsia" w:hAnsiTheme="majorHAnsi" w:cstheme="majorHAnsi"/>
          <w:lang w:eastAsia="en-US"/>
        </w:rPr>
      </w:pPr>
    </w:p>
    <w:p w14:paraId="369D441E" w14:textId="77777777" w:rsidR="006D616E" w:rsidRPr="006D616E" w:rsidRDefault="006D616E" w:rsidP="006D616E">
      <w:pPr>
        <w:spacing w:after="160" w:line="259" w:lineRule="auto"/>
        <w:jc w:val="both"/>
        <w:rPr>
          <w:rFonts w:asciiTheme="majorHAnsi" w:eastAsiaTheme="minorEastAsia" w:hAnsiTheme="majorHAnsi" w:cstheme="majorHAnsi"/>
          <w:lang w:eastAsia="en-US"/>
        </w:rPr>
      </w:pPr>
      <w:r w:rsidRPr="006D616E">
        <w:rPr>
          <w:rFonts w:asciiTheme="majorHAnsi" w:eastAsiaTheme="minorEastAsia" w:hAnsiTheme="majorHAnsi" w:cstheme="majorHAnsi"/>
          <w:lang w:eastAsia="en-US"/>
        </w:rPr>
        <w:t>Aplicando la fórmula se obtiene:</w:t>
      </w:r>
    </w:p>
    <w:p w14:paraId="4A4B0EFC" w14:textId="77777777" w:rsidR="006D616E" w:rsidRPr="006D616E" w:rsidRDefault="006D616E" w:rsidP="006D616E">
      <w:pPr>
        <w:spacing w:after="160" w:line="259" w:lineRule="auto"/>
        <w:jc w:val="both"/>
        <w:rPr>
          <w:rFonts w:asciiTheme="majorHAnsi" w:eastAsiaTheme="minorEastAsia" w:hAnsiTheme="majorHAnsi" w:cstheme="majorHAnsi"/>
          <w:lang w:eastAsia="en-US"/>
        </w:rPr>
      </w:pPr>
      <m:oMathPara>
        <m:oMath>
          <m:r>
            <w:rPr>
              <w:rFonts w:ascii="Cambria Math" w:eastAsiaTheme="minorEastAsia" w:hAnsi="Cambria Math" w:cstheme="majorHAnsi"/>
              <w:lang w:eastAsia="en-US"/>
            </w:rPr>
            <m:t>Indice de indicadores al 2040=7</m:t>
          </m:r>
        </m:oMath>
      </m:oMathPara>
    </w:p>
    <w:p w14:paraId="3C8ABC74" w14:textId="0A62F768" w:rsidR="006D616E" w:rsidRPr="006D616E" w:rsidRDefault="006D616E" w:rsidP="006D616E">
      <w:pPr>
        <w:spacing w:after="160" w:line="259" w:lineRule="auto"/>
        <w:jc w:val="both"/>
        <w:rPr>
          <w:rFonts w:asciiTheme="majorHAnsi" w:eastAsiaTheme="minorHAnsi" w:hAnsiTheme="majorHAnsi" w:cstheme="majorHAnsi"/>
          <w:lang w:eastAsia="en-US"/>
        </w:rPr>
      </w:pPr>
      <w:r w:rsidRPr="006D616E">
        <w:rPr>
          <w:rFonts w:asciiTheme="majorHAnsi" w:eastAsiaTheme="minorHAnsi" w:hAnsiTheme="majorHAnsi" w:cstheme="majorHAnsi"/>
          <w:lang w:eastAsia="en-US"/>
        </w:rPr>
        <w:t>Por lo que, de acuerdo con este resultado al 2040, 7 de cada 10 personas pertenecientes a pueblos indígenas u originarios vive en condiciones donde se garantizan sus derechos colectivos.</w:t>
      </w:r>
    </w:p>
    <w:p w14:paraId="40B8A8E0" w14:textId="4D3AC328" w:rsidR="00A44D7B" w:rsidRPr="00D01BB6" w:rsidRDefault="006D616E" w:rsidP="00D01BB6">
      <w:pPr>
        <w:spacing w:after="160" w:line="259" w:lineRule="auto"/>
        <w:jc w:val="both"/>
        <w:rPr>
          <w:rFonts w:asciiTheme="majorHAnsi" w:eastAsiaTheme="minorEastAsia" w:hAnsiTheme="majorHAnsi" w:cstheme="majorHAnsi"/>
          <w:lang w:eastAsia="en-US"/>
        </w:rPr>
      </w:pPr>
      <w:r w:rsidRPr="006D616E">
        <w:rPr>
          <w:rFonts w:asciiTheme="majorHAnsi" w:eastAsiaTheme="minorHAnsi" w:hAnsiTheme="majorHAnsi" w:cstheme="majorHAnsi"/>
          <w:lang w:eastAsia="en-US"/>
        </w:rPr>
        <w:t>Los valores al 2040 se plantearon en consonancia con lo señalado en la Guía metodológica para la elaboración de indicadores del CEPLAN. Finalmente, se estimó el posible valor de cada indicador para establecer el valor propuesto en el enunciado de la situación futura deseada de la PNPI.</w:t>
      </w:r>
    </w:p>
    <w:p w14:paraId="14D25366" w14:textId="2640FA3D" w:rsidR="0082611D" w:rsidRDefault="0082611D" w:rsidP="0082611D">
      <w:pPr>
        <w:pStyle w:val="Ttulo2"/>
      </w:pPr>
      <w:bookmarkStart w:id="53" w:name="_Toc143639870"/>
      <w:r>
        <w:lastRenderedPageBreak/>
        <w:t>Anexo 6. Alternativas de solución</w:t>
      </w:r>
      <w:bookmarkEnd w:id="53"/>
    </w:p>
    <w:p w14:paraId="57DE2387" w14:textId="77777777" w:rsidR="004D3689" w:rsidRPr="004D3689" w:rsidRDefault="004D3689" w:rsidP="004D3689">
      <w:pPr>
        <w:rPr>
          <w:rFonts w:eastAsia="Arial Narrow"/>
        </w:rPr>
      </w:pPr>
    </w:p>
    <w:p w14:paraId="45034541" w14:textId="77777777" w:rsidR="00E85B77" w:rsidRPr="001A2567" w:rsidRDefault="00E85B77" w:rsidP="00E85B77">
      <w:pPr>
        <w:pStyle w:val="Prrafodelista"/>
        <w:numPr>
          <w:ilvl w:val="1"/>
          <w:numId w:val="34"/>
        </w:numPr>
        <w:spacing w:after="160" w:line="259" w:lineRule="auto"/>
        <w:ind w:left="426" w:hanging="426"/>
        <w:rPr>
          <w:rFonts w:asciiTheme="majorHAnsi" w:hAnsiTheme="majorHAnsi" w:cstheme="majorHAnsi"/>
          <w:b/>
        </w:rPr>
      </w:pPr>
      <w:r w:rsidRPr="001A2567">
        <w:rPr>
          <w:rFonts w:asciiTheme="majorHAnsi" w:hAnsiTheme="majorHAnsi" w:cstheme="majorHAnsi"/>
          <w:b/>
        </w:rPr>
        <w:t xml:space="preserve">Criterios para la evaluación de alternativas de solución </w:t>
      </w:r>
    </w:p>
    <w:p w14:paraId="2984B02C"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r w:rsidRPr="001A2567">
        <w:rPr>
          <w:rFonts w:asciiTheme="majorHAnsi" w:eastAsia="Arial Narrow" w:hAnsiTheme="majorHAnsi" w:cstheme="majorHAnsi"/>
          <w:color w:val="000000"/>
        </w:rPr>
        <w:t>Para la selección de las alternativas, se utilizaron los siguientes criterios sugeridos por la Guía de Políticas Nacional de CEPLAN (2023).</w:t>
      </w:r>
    </w:p>
    <w:p w14:paraId="62674E7D"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b/>
          <w:color w:val="000000"/>
        </w:rPr>
      </w:pPr>
    </w:p>
    <w:p w14:paraId="303B0EB1"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r w:rsidRPr="001A2567">
        <w:rPr>
          <w:rFonts w:asciiTheme="majorHAnsi" w:eastAsia="Arial Narrow" w:hAnsiTheme="majorHAnsi" w:cstheme="majorHAnsi"/>
          <w:b/>
          <w:color w:val="000000"/>
        </w:rPr>
        <w:t>Viabilidad política (VP):</w:t>
      </w:r>
      <w:r w:rsidRPr="001A2567">
        <w:rPr>
          <w:rFonts w:asciiTheme="majorHAnsi" w:eastAsia="Arial Narrow" w:hAnsiTheme="majorHAnsi" w:cstheme="majorHAnsi"/>
          <w:color w:val="000000"/>
        </w:rPr>
        <w:t xml:space="preserve"> se refiere a la aceptación política de la propuesta, es decir si tomadores de decisiones están dispuestos a promover la alternativa de solución, en función a las prioridades del programa o política de gobierno que participan en la formulación y la implementación de la alternativa de solución.</w:t>
      </w:r>
    </w:p>
    <w:p w14:paraId="64AF6AC0"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p>
    <w:tbl>
      <w:tblPr>
        <w:tblStyle w:val="Tablaconcuadrcula"/>
        <w:tblW w:w="8587" w:type="dxa"/>
        <w:tblLook w:val="04A0" w:firstRow="1" w:lastRow="0" w:firstColumn="1" w:lastColumn="0" w:noHBand="0" w:noVBand="1"/>
      </w:tblPr>
      <w:tblGrid>
        <w:gridCol w:w="999"/>
        <w:gridCol w:w="7588"/>
      </w:tblGrid>
      <w:tr w:rsidR="00E85B77" w:rsidRPr="001A2567" w14:paraId="7C430B7B" w14:textId="77777777" w:rsidTr="001A2567">
        <w:trPr>
          <w:trHeight w:val="412"/>
        </w:trPr>
        <w:tc>
          <w:tcPr>
            <w:tcW w:w="999" w:type="dxa"/>
            <w:shd w:val="clear" w:color="auto" w:fill="44546A" w:themeFill="text2"/>
            <w:vAlign w:val="center"/>
          </w:tcPr>
          <w:p w14:paraId="389F2869"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Puntaje</w:t>
            </w:r>
          </w:p>
        </w:tc>
        <w:tc>
          <w:tcPr>
            <w:tcW w:w="7588" w:type="dxa"/>
            <w:shd w:val="clear" w:color="auto" w:fill="44546A" w:themeFill="text2"/>
            <w:vAlign w:val="center"/>
          </w:tcPr>
          <w:p w14:paraId="4CDE03C2"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Descripción</w:t>
            </w:r>
          </w:p>
        </w:tc>
      </w:tr>
      <w:tr w:rsidR="00E85B77" w:rsidRPr="001A2567" w14:paraId="0D579A28" w14:textId="77777777" w:rsidTr="00BC70C8">
        <w:trPr>
          <w:trHeight w:val="77"/>
        </w:trPr>
        <w:tc>
          <w:tcPr>
            <w:tcW w:w="999" w:type="dxa"/>
            <w:vAlign w:val="center"/>
          </w:tcPr>
          <w:p w14:paraId="331C5E01"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1</w:t>
            </w:r>
          </w:p>
        </w:tc>
        <w:tc>
          <w:tcPr>
            <w:tcW w:w="7588" w:type="dxa"/>
            <w:vAlign w:val="center"/>
          </w:tcPr>
          <w:p w14:paraId="624F0AA0" w14:textId="77777777" w:rsidR="00E85B77" w:rsidRPr="001A2567" w:rsidRDefault="00E85B77" w:rsidP="00BC70C8">
            <w:pPr>
              <w:snapToGrid w:val="0"/>
              <w:spacing w:line="276" w:lineRule="auto"/>
              <w:rPr>
                <w:rFonts w:asciiTheme="majorHAnsi" w:hAnsiTheme="majorHAnsi" w:cstheme="majorHAnsi"/>
              </w:rPr>
            </w:pPr>
            <w:r w:rsidRPr="001A2567">
              <w:rPr>
                <w:rFonts w:asciiTheme="majorHAnsi" w:hAnsiTheme="majorHAnsi" w:cstheme="majorHAnsi"/>
              </w:rPr>
              <w:t>No existe voluntad política de hacer la alternativa. Ningún actor de los niveles de gobierno se muestra conforme.</w:t>
            </w:r>
          </w:p>
        </w:tc>
      </w:tr>
      <w:tr w:rsidR="00E85B77" w:rsidRPr="001A2567" w14:paraId="749BD35C" w14:textId="77777777" w:rsidTr="00BC70C8">
        <w:trPr>
          <w:trHeight w:val="560"/>
        </w:trPr>
        <w:tc>
          <w:tcPr>
            <w:tcW w:w="999" w:type="dxa"/>
            <w:vAlign w:val="center"/>
          </w:tcPr>
          <w:p w14:paraId="74C1B7EF"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2</w:t>
            </w:r>
          </w:p>
        </w:tc>
        <w:tc>
          <w:tcPr>
            <w:tcW w:w="7588" w:type="dxa"/>
            <w:vAlign w:val="center"/>
          </w:tcPr>
          <w:p w14:paraId="46BA4FFF" w14:textId="77777777" w:rsidR="00E85B77" w:rsidRPr="001A2567" w:rsidRDefault="00E85B77" w:rsidP="00BC70C8">
            <w:pPr>
              <w:snapToGrid w:val="0"/>
              <w:spacing w:line="276" w:lineRule="auto"/>
              <w:rPr>
                <w:rFonts w:asciiTheme="majorHAnsi" w:hAnsiTheme="majorHAnsi" w:cstheme="majorHAnsi"/>
              </w:rPr>
            </w:pPr>
            <w:r w:rsidRPr="001A2567">
              <w:rPr>
                <w:rFonts w:asciiTheme="majorHAnsi" w:hAnsiTheme="majorHAnsi" w:cstheme="majorHAnsi"/>
              </w:rPr>
              <w:t>No existe voluntad política de hacer la alternativa. Los actores de los niveles de gobierno se muestran conformes.</w:t>
            </w:r>
          </w:p>
        </w:tc>
      </w:tr>
      <w:tr w:rsidR="00E85B77" w:rsidRPr="001A2567" w14:paraId="5EB587B6" w14:textId="77777777" w:rsidTr="00BC70C8">
        <w:trPr>
          <w:trHeight w:val="77"/>
        </w:trPr>
        <w:tc>
          <w:tcPr>
            <w:tcW w:w="999" w:type="dxa"/>
            <w:vAlign w:val="center"/>
          </w:tcPr>
          <w:p w14:paraId="19085594"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3</w:t>
            </w:r>
          </w:p>
        </w:tc>
        <w:tc>
          <w:tcPr>
            <w:tcW w:w="7588" w:type="dxa"/>
            <w:vAlign w:val="center"/>
          </w:tcPr>
          <w:p w14:paraId="6FC7CAA1" w14:textId="77777777" w:rsidR="00E85B77" w:rsidRPr="001A2567" w:rsidRDefault="00E85B77" w:rsidP="00BC70C8">
            <w:pPr>
              <w:snapToGrid w:val="0"/>
              <w:spacing w:line="276" w:lineRule="auto"/>
              <w:rPr>
                <w:rFonts w:asciiTheme="majorHAnsi" w:hAnsiTheme="majorHAnsi" w:cstheme="majorHAnsi"/>
              </w:rPr>
            </w:pPr>
            <w:r w:rsidRPr="001A2567">
              <w:rPr>
                <w:rFonts w:asciiTheme="majorHAnsi" w:hAnsiTheme="majorHAnsi" w:cstheme="majorHAnsi"/>
              </w:rPr>
              <w:t>Sí existe voluntad política de hacer la alternativa. Ningún actor de los niveles de gobierno se muestra conforme.</w:t>
            </w:r>
          </w:p>
        </w:tc>
      </w:tr>
      <w:tr w:rsidR="00E85B77" w:rsidRPr="001A2567" w14:paraId="3B3BE293" w14:textId="77777777" w:rsidTr="00BC70C8">
        <w:trPr>
          <w:trHeight w:val="77"/>
        </w:trPr>
        <w:tc>
          <w:tcPr>
            <w:tcW w:w="999" w:type="dxa"/>
            <w:vAlign w:val="center"/>
          </w:tcPr>
          <w:p w14:paraId="75242974"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4</w:t>
            </w:r>
          </w:p>
        </w:tc>
        <w:tc>
          <w:tcPr>
            <w:tcW w:w="7588" w:type="dxa"/>
            <w:vAlign w:val="center"/>
          </w:tcPr>
          <w:p w14:paraId="07574D44" w14:textId="77777777" w:rsidR="00E85B77" w:rsidRPr="001A2567" w:rsidRDefault="00E85B77" w:rsidP="00BC70C8">
            <w:pPr>
              <w:snapToGrid w:val="0"/>
              <w:spacing w:line="276" w:lineRule="auto"/>
              <w:rPr>
                <w:rFonts w:asciiTheme="majorHAnsi" w:hAnsiTheme="majorHAnsi" w:cstheme="majorHAnsi"/>
              </w:rPr>
            </w:pPr>
            <w:r w:rsidRPr="001A2567">
              <w:rPr>
                <w:rFonts w:asciiTheme="majorHAnsi" w:hAnsiTheme="majorHAnsi" w:cstheme="majorHAnsi"/>
              </w:rPr>
              <w:t>Sí existe voluntad política de hacer la alternativa. Los actores de los niveles de gobierno se muestran conformes.</w:t>
            </w:r>
          </w:p>
        </w:tc>
      </w:tr>
    </w:tbl>
    <w:p w14:paraId="036FF613"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b/>
          <w:color w:val="000000"/>
        </w:rPr>
      </w:pPr>
    </w:p>
    <w:p w14:paraId="793FF41E"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r w:rsidRPr="001A2567">
        <w:rPr>
          <w:rFonts w:asciiTheme="majorHAnsi" w:eastAsia="Arial Narrow" w:hAnsiTheme="majorHAnsi" w:cstheme="majorHAnsi"/>
          <w:b/>
          <w:color w:val="000000"/>
        </w:rPr>
        <w:t>Viabilidad social (VS):</w:t>
      </w:r>
      <w:r w:rsidRPr="001A2567">
        <w:rPr>
          <w:rFonts w:asciiTheme="majorHAnsi" w:eastAsia="Arial Narrow" w:hAnsiTheme="majorHAnsi" w:cstheme="majorHAnsi"/>
          <w:color w:val="000000"/>
        </w:rPr>
        <w:t xml:space="preserve"> Se refiere a la aceptación de la población afectada por el problema público; la cual se relaciona con el grado de participación en la alternativa de solución</w:t>
      </w:r>
    </w:p>
    <w:p w14:paraId="25850C1A"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p>
    <w:tbl>
      <w:tblPr>
        <w:tblStyle w:val="Tablaconcuadrcula"/>
        <w:tblW w:w="8642" w:type="dxa"/>
        <w:tblLook w:val="04A0" w:firstRow="1" w:lastRow="0" w:firstColumn="1" w:lastColumn="0" w:noHBand="0" w:noVBand="1"/>
      </w:tblPr>
      <w:tblGrid>
        <w:gridCol w:w="988"/>
        <w:gridCol w:w="7654"/>
      </w:tblGrid>
      <w:tr w:rsidR="00E85B77" w:rsidRPr="001A2567" w14:paraId="471D0D02" w14:textId="77777777" w:rsidTr="001A2567">
        <w:trPr>
          <w:tblHeader/>
        </w:trPr>
        <w:tc>
          <w:tcPr>
            <w:tcW w:w="988" w:type="dxa"/>
            <w:shd w:val="clear" w:color="auto" w:fill="44546A" w:themeFill="text2"/>
          </w:tcPr>
          <w:p w14:paraId="7C2DF5D1"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Puntaje</w:t>
            </w:r>
          </w:p>
        </w:tc>
        <w:tc>
          <w:tcPr>
            <w:tcW w:w="7654" w:type="dxa"/>
            <w:shd w:val="clear" w:color="auto" w:fill="44546A" w:themeFill="text2"/>
          </w:tcPr>
          <w:p w14:paraId="0A3C51DC"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Descripción</w:t>
            </w:r>
          </w:p>
        </w:tc>
      </w:tr>
      <w:tr w:rsidR="00E85B77" w:rsidRPr="001A2567" w14:paraId="6390C6C5" w14:textId="77777777" w:rsidTr="00BC70C8">
        <w:trPr>
          <w:trHeight w:val="163"/>
        </w:trPr>
        <w:tc>
          <w:tcPr>
            <w:tcW w:w="988" w:type="dxa"/>
            <w:vAlign w:val="center"/>
          </w:tcPr>
          <w:p w14:paraId="4088E662"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1</w:t>
            </w:r>
          </w:p>
        </w:tc>
        <w:tc>
          <w:tcPr>
            <w:tcW w:w="7654" w:type="dxa"/>
            <w:vAlign w:val="center"/>
          </w:tcPr>
          <w:p w14:paraId="5EFB2394"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no tiene aceptación social. La población afectada no se encuentra identificada con la alternativa de solución y no tiene convicción que ayudará a alcanzar los resultados esperados.</w:t>
            </w:r>
          </w:p>
        </w:tc>
      </w:tr>
      <w:tr w:rsidR="00E85B77" w:rsidRPr="001A2567" w14:paraId="222932BB" w14:textId="77777777" w:rsidTr="00BC70C8">
        <w:trPr>
          <w:trHeight w:val="118"/>
        </w:trPr>
        <w:tc>
          <w:tcPr>
            <w:tcW w:w="988" w:type="dxa"/>
            <w:vAlign w:val="center"/>
          </w:tcPr>
          <w:p w14:paraId="442663E2"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2</w:t>
            </w:r>
          </w:p>
        </w:tc>
        <w:tc>
          <w:tcPr>
            <w:tcW w:w="7654" w:type="dxa"/>
            <w:vAlign w:val="center"/>
          </w:tcPr>
          <w:p w14:paraId="0FD2B9A9"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tiene poca aceptación social. Parte minoritaria de la población afectada no se encuentra identificada con la alternativa de solución y no tiene convicción que ayudará a alcanzar los resultados esperados.</w:t>
            </w:r>
          </w:p>
        </w:tc>
      </w:tr>
      <w:tr w:rsidR="00E85B77" w:rsidRPr="001A2567" w14:paraId="72306637" w14:textId="77777777" w:rsidTr="00BC70C8">
        <w:trPr>
          <w:trHeight w:val="77"/>
        </w:trPr>
        <w:tc>
          <w:tcPr>
            <w:tcW w:w="988" w:type="dxa"/>
            <w:vAlign w:val="center"/>
          </w:tcPr>
          <w:p w14:paraId="218BFB77"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3</w:t>
            </w:r>
          </w:p>
        </w:tc>
        <w:tc>
          <w:tcPr>
            <w:tcW w:w="7654" w:type="dxa"/>
            <w:vAlign w:val="center"/>
          </w:tcPr>
          <w:p w14:paraId="123ABB4E"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tiene aceptación social. La población afectada se encuentra identificada con la alternativa de solución y tiene convicción que ayudará a alcanzar los resultados esperados.</w:t>
            </w:r>
          </w:p>
        </w:tc>
      </w:tr>
    </w:tbl>
    <w:p w14:paraId="45CE45BD"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b/>
          <w:color w:val="000000"/>
        </w:rPr>
      </w:pPr>
    </w:p>
    <w:p w14:paraId="29795E0D" w14:textId="5804DA62" w:rsidR="00E85B7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r w:rsidRPr="001A2567">
        <w:rPr>
          <w:rFonts w:asciiTheme="majorHAnsi" w:eastAsia="Arial Narrow" w:hAnsiTheme="majorHAnsi" w:cstheme="majorHAnsi"/>
          <w:b/>
          <w:color w:val="000000"/>
        </w:rPr>
        <w:t>Viabilidad administrativa (VA):</w:t>
      </w:r>
      <w:r w:rsidRPr="001A2567">
        <w:rPr>
          <w:rFonts w:asciiTheme="majorHAnsi" w:eastAsia="Arial Narrow" w:hAnsiTheme="majorHAnsi" w:cstheme="majorHAnsi"/>
          <w:color w:val="000000"/>
        </w:rPr>
        <w:t xml:space="preserve"> se refiere a la capacidad institucional que tiene el sector o los sectores para implementar la alternativa de solución.</w:t>
      </w:r>
    </w:p>
    <w:p w14:paraId="41F7C056" w14:textId="77777777" w:rsidR="00D01BB6" w:rsidRDefault="00D01BB6"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p>
    <w:p w14:paraId="61E97630" w14:textId="77777777" w:rsidR="00D01BB6" w:rsidRPr="001A2567" w:rsidRDefault="00D01BB6"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p>
    <w:p w14:paraId="3019E8F9"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b/>
          <w:color w:val="FFFFFF" w:themeColor="background1"/>
        </w:rPr>
      </w:pPr>
    </w:p>
    <w:tbl>
      <w:tblPr>
        <w:tblStyle w:val="Tablaconcuadrcula"/>
        <w:tblW w:w="8642" w:type="dxa"/>
        <w:tblLook w:val="04A0" w:firstRow="1" w:lastRow="0" w:firstColumn="1" w:lastColumn="0" w:noHBand="0" w:noVBand="1"/>
      </w:tblPr>
      <w:tblGrid>
        <w:gridCol w:w="988"/>
        <w:gridCol w:w="7654"/>
      </w:tblGrid>
      <w:tr w:rsidR="00E85B77" w:rsidRPr="001A2567" w14:paraId="12B75E89" w14:textId="77777777" w:rsidTr="001A2567">
        <w:trPr>
          <w:trHeight w:val="364"/>
        </w:trPr>
        <w:tc>
          <w:tcPr>
            <w:tcW w:w="988" w:type="dxa"/>
            <w:shd w:val="clear" w:color="auto" w:fill="44546A" w:themeFill="text2"/>
            <w:vAlign w:val="center"/>
          </w:tcPr>
          <w:p w14:paraId="6D0B6089"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lastRenderedPageBreak/>
              <w:t>Puntaje</w:t>
            </w:r>
          </w:p>
        </w:tc>
        <w:tc>
          <w:tcPr>
            <w:tcW w:w="7654" w:type="dxa"/>
            <w:shd w:val="clear" w:color="auto" w:fill="44546A" w:themeFill="text2"/>
            <w:vAlign w:val="center"/>
          </w:tcPr>
          <w:p w14:paraId="68835DEE"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Descripción</w:t>
            </w:r>
          </w:p>
        </w:tc>
      </w:tr>
      <w:tr w:rsidR="00E85B77" w:rsidRPr="001A2567" w14:paraId="312CF4BE" w14:textId="77777777" w:rsidTr="00BC70C8">
        <w:trPr>
          <w:trHeight w:val="77"/>
        </w:trPr>
        <w:tc>
          <w:tcPr>
            <w:tcW w:w="988" w:type="dxa"/>
            <w:vAlign w:val="center"/>
          </w:tcPr>
          <w:p w14:paraId="1FB276E7"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1</w:t>
            </w:r>
          </w:p>
        </w:tc>
        <w:tc>
          <w:tcPr>
            <w:tcW w:w="7654" w:type="dxa"/>
            <w:vAlign w:val="center"/>
          </w:tcPr>
          <w:p w14:paraId="1C883A30"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no se puede ejecutar. No existen capacidades del sector o sectores involucrados para gestionar y administrar los requerimientos de la alternativa de solución.</w:t>
            </w:r>
          </w:p>
        </w:tc>
      </w:tr>
      <w:tr w:rsidR="00E85B77" w:rsidRPr="001A2567" w14:paraId="082DC84B" w14:textId="77777777" w:rsidTr="00BC70C8">
        <w:trPr>
          <w:trHeight w:val="77"/>
        </w:trPr>
        <w:tc>
          <w:tcPr>
            <w:tcW w:w="988" w:type="dxa"/>
            <w:vAlign w:val="center"/>
          </w:tcPr>
          <w:p w14:paraId="24B5E46F"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2</w:t>
            </w:r>
          </w:p>
        </w:tc>
        <w:tc>
          <w:tcPr>
            <w:tcW w:w="7654" w:type="dxa"/>
            <w:vAlign w:val="center"/>
          </w:tcPr>
          <w:p w14:paraId="71092DC5"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Existen escasas capacidades del sector o sectores involucrados para gestionar o para administrar los requerimientos de la alternativa de solución.</w:t>
            </w:r>
          </w:p>
        </w:tc>
      </w:tr>
      <w:tr w:rsidR="00E85B77" w:rsidRPr="001A2567" w14:paraId="3E53EA82" w14:textId="77777777" w:rsidTr="00BC70C8">
        <w:trPr>
          <w:trHeight w:val="77"/>
        </w:trPr>
        <w:tc>
          <w:tcPr>
            <w:tcW w:w="988" w:type="dxa"/>
            <w:vAlign w:val="center"/>
          </w:tcPr>
          <w:p w14:paraId="5F69A41C"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3</w:t>
            </w:r>
          </w:p>
        </w:tc>
        <w:tc>
          <w:tcPr>
            <w:tcW w:w="7654" w:type="dxa"/>
            <w:vAlign w:val="center"/>
          </w:tcPr>
          <w:p w14:paraId="72C9AF38"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Existen capacidades del sector o sectores involucrados para gestionar y administrar los requerimientos de la alternativa de solución.</w:t>
            </w:r>
          </w:p>
        </w:tc>
      </w:tr>
    </w:tbl>
    <w:p w14:paraId="34585E1C"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b/>
          <w:color w:val="000000"/>
        </w:rPr>
      </w:pPr>
    </w:p>
    <w:p w14:paraId="3D1F2CB1"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r w:rsidRPr="001A2567">
        <w:rPr>
          <w:rFonts w:asciiTheme="majorHAnsi" w:eastAsia="Arial Narrow" w:hAnsiTheme="majorHAnsi" w:cstheme="majorHAnsi"/>
          <w:b/>
          <w:color w:val="000000"/>
        </w:rPr>
        <w:t>Efectividad (E):</w:t>
      </w:r>
      <w:r w:rsidRPr="001A2567">
        <w:rPr>
          <w:rFonts w:asciiTheme="majorHAnsi" w:eastAsia="Arial Narrow" w:hAnsiTheme="majorHAnsi" w:cstheme="majorHAnsi"/>
          <w:color w:val="000000"/>
        </w:rPr>
        <w:t xml:space="preserve"> se refiere a la existencia de evidencias de resultados favorables que respaldan que la alternativa de solución mitiga las causas del problema público.</w:t>
      </w:r>
    </w:p>
    <w:p w14:paraId="700257F1" w14:textId="77777777" w:rsidR="00E85B77" w:rsidRPr="001A2567" w:rsidRDefault="00E85B77" w:rsidP="00E85B77">
      <w:pPr>
        <w:pBdr>
          <w:top w:val="nil"/>
          <w:left w:val="nil"/>
          <w:bottom w:val="nil"/>
          <w:right w:val="nil"/>
          <w:between w:val="nil"/>
        </w:pBdr>
        <w:spacing w:line="276" w:lineRule="auto"/>
        <w:jc w:val="both"/>
        <w:rPr>
          <w:rFonts w:asciiTheme="majorHAnsi" w:eastAsia="Arial Narrow" w:hAnsiTheme="majorHAnsi" w:cstheme="majorHAnsi"/>
          <w:color w:val="000000"/>
        </w:rPr>
      </w:pPr>
    </w:p>
    <w:tbl>
      <w:tblPr>
        <w:tblStyle w:val="Tablaconcuadrcula"/>
        <w:tblW w:w="8642" w:type="dxa"/>
        <w:tblLook w:val="04A0" w:firstRow="1" w:lastRow="0" w:firstColumn="1" w:lastColumn="0" w:noHBand="0" w:noVBand="1"/>
      </w:tblPr>
      <w:tblGrid>
        <w:gridCol w:w="988"/>
        <w:gridCol w:w="7654"/>
      </w:tblGrid>
      <w:tr w:rsidR="00E85B77" w:rsidRPr="001A2567" w14:paraId="47355CB1" w14:textId="77777777" w:rsidTr="001A2567">
        <w:trPr>
          <w:trHeight w:val="365"/>
        </w:trPr>
        <w:tc>
          <w:tcPr>
            <w:tcW w:w="988" w:type="dxa"/>
            <w:shd w:val="clear" w:color="auto" w:fill="44546A" w:themeFill="text2"/>
            <w:vAlign w:val="center"/>
          </w:tcPr>
          <w:p w14:paraId="24F4A9FF" w14:textId="77777777" w:rsidR="00E85B77" w:rsidRPr="001A2567" w:rsidRDefault="00E85B77" w:rsidP="00BC70C8">
            <w:pPr>
              <w:tabs>
                <w:tab w:val="center" w:pos="386"/>
              </w:tabs>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Puntaje</w:t>
            </w:r>
          </w:p>
        </w:tc>
        <w:tc>
          <w:tcPr>
            <w:tcW w:w="7654" w:type="dxa"/>
            <w:shd w:val="clear" w:color="auto" w:fill="44546A" w:themeFill="text2"/>
            <w:vAlign w:val="center"/>
          </w:tcPr>
          <w:p w14:paraId="592A4F69" w14:textId="77777777" w:rsidR="00E85B77" w:rsidRPr="001A2567" w:rsidRDefault="00E85B77" w:rsidP="00BC70C8">
            <w:pPr>
              <w:spacing w:line="276" w:lineRule="auto"/>
              <w:jc w:val="center"/>
              <w:rPr>
                <w:rFonts w:asciiTheme="majorHAnsi" w:hAnsiTheme="majorHAnsi" w:cstheme="majorHAnsi"/>
                <w:b/>
                <w:color w:val="FFFFFF" w:themeColor="background1"/>
              </w:rPr>
            </w:pPr>
            <w:r w:rsidRPr="001A2567">
              <w:rPr>
                <w:rFonts w:asciiTheme="majorHAnsi" w:hAnsiTheme="majorHAnsi" w:cstheme="majorHAnsi"/>
                <w:b/>
                <w:color w:val="FFFFFF" w:themeColor="background1"/>
              </w:rPr>
              <w:t>Descripción</w:t>
            </w:r>
          </w:p>
        </w:tc>
      </w:tr>
      <w:tr w:rsidR="00E85B77" w:rsidRPr="001A2567" w14:paraId="3656EDDA" w14:textId="77777777" w:rsidTr="00BC70C8">
        <w:trPr>
          <w:trHeight w:val="77"/>
        </w:trPr>
        <w:tc>
          <w:tcPr>
            <w:tcW w:w="988" w:type="dxa"/>
            <w:vAlign w:val="center"/>
          </w:tcPr>
          <w:p w14:paraId="6531BB34"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1</w:t>
            </w:r>
          </w:p>
        </w:tc>
        <w:tc>
          <w:tcPr>
            <w:tcW w:w="7654" w:type="dxa"/>
            <w:vAlign w:val="center"/>
          </w:tcPr>
          <w:p w14:paraId="3FE7AFFA"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cuenta con poca evidencia que la respalda o no es exhaustiva en el abordaje de la causa del problema público.</w:t>
            </w:r>
          </w:p>
        </w:tc>
      </w:tr>
      <w:tr w:rsidR="00E85B77" w:rsidRPr="001A2567" w14:paraId="1891517B" w14:textId="77777777" w:rsidTr="00BC70C8">
        <w:trPr>
          <w:trHeight w:val="77"/>
        </w:trPr>
        <w:tc>
          <w:tcPr>
            <w:tcW w:w="988" w:type="dxa"/>
            <w:vAlign w:val="center"/>
          </w:tcPr>
          <w:p w14:paraId="3FEF8A7A"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2</w:t>
            </w:r>
          </w:p>
        </w:tc>
        <w:tc>
          <w:tcPr>
            <w:tcW w:w="7654" w:type="dxa"/>
            <w:vAlign w:val="center"/>
          </w:tcPr>
          <w:p w14:paraId="63A052B2"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cuenta con evidencia que respalda parcialmente que aborda la causa del problema público.</w:t>
            </w:r>
          </w:p>
        </w:tc>
      </w:tr>
      <w:tr w:rsidR="00E85B77" w:rsidRPr="001A2567" w14:paraId="691BA8C1" w14:textId="77777777" w:rsidTr="00BC70C8">
        <w:trPr>
          <w:trHeight w:val="77"/>
        </w:trPr>
        <w:tc>
          <w:tcPr>
            <w:tcW w:w="988" w:type="dxa"/>
            <w:vAlign w:val="center"/>
          </w:tcPr>
          <w:p w14:paraId="19EF94DB" w14:textId="77777777" w:rsidR="00E85B77" w:rsidRPr="001A2567" w:rsidRDefault="00E85B77" w:rsidP="00BC70C8">
            <w:pPr>
              <w:spacing w:line="276" w:lineRule="auto"/>
              <w:jc w:val="center"/>
              <w:rPr>
                <w:rFonts w:asciiTheme="majorHAnsi" w:hAnsiTheme="majorHAnsi" w:cstheme="majorHAnsi"/>
              </w:rPr>
            </w:pPr>
            <w:r w:rsidRPr="001A2567">
              <w:rPr>
                <w:rFonts w:asciiTheme="majorHAnsi" w:hAnsiTheme="majorHAnsi" w:cstheme="majorHAnsi"/>
              </w:rPr>
              <w:t>3</w:t>
            </w:r>
          </w:p>
        </w:tc>
        <w:tc>
          <w:tcPr>
            <w:tcW w:w="7654" w:type="dxa"/>
            <w:vAlign w:val="center"/>
          </w:tcPr>
          <w:p w14:paraId="172E5FBE" w14:textId="77777777" w:rsidR="00E85B77" w:rsidRPr="001A2567" w:rsidRDefault="00E85B77" w:rsidP="00BC70C8">
            <w:pPr>
              <w:spacing w:line="276" w:lineRule="auto"/>
              <w:rPr>
                <w:rFonts w:asciiTheme="majorHAnsi" w:hAnsiTheme="majorHAnsi" w:cstheme="majorHAnsi"/>
              </w:rPr>
            </w:pPr>
            <w:r w:rsidRPr="001A2567">
              <w:rPr>
                <w:rFonts w:asciiTheme="majorHAnsi" w:hAnsiTheme="majorHAnsi" w:cstheme="majorHAnsi"/>
              </w:rPr>
              <w:t>La alternativa cuenta con evidencia exhaustiva que respalda integralmente que aborda la causa del problema público.</w:t>
            </w:r>
          </w:p>
        </w:tc>
      </w:tr>
    </w:tbl>
    <w:p w14:paraId="6525DECF" w14:textId="77777777" w:rsidR="00E85B77" w:rsidRPr="001A2567" w:rsidRDefault="00E85B77" w:rsidP="00E85B77">
      <w:pPr>
        <w:pStyle w:val="Prrafodelista"/>
        <w:snapToGrid w:val="0"/>
        <w:spacing w:before="120" w:after="120" w:line="276" w:lineRule="auto"/>
        <w:ind w:left="0"/>
        <w:contextualSpacing w:val="0"/>
        <w:jc w:val="both"/>
        <w:rPr>
          <w:rFonts w:asciiTheme="majorHAnsi" w:eastAsia="Arial Narrow" w:hAnsiTheme="majorHAnsi" w:cstheme="majorHAnsi"/>
          <w:color w:val="000000"/>
        </w:rPr>
      </w:pPr>
      <w:r w:rsidRPr="001A2567">
        <w:rPr>
          <w:rFonts w:asciiTheme="majorHAnsi" w:eastAsia="Arial Narrow" w:hAnsiTheme="majorHAnsi" w:cstheme="majorHAnsi"/>
          <w:color w:val="000000"/>
        </w:rPr>
        <w:t>Se le otorgó un puntaje que va del 1 al 5 por cada criterio aplicado, donde 1 señala que no tiene viabilidad política, social, administrativa o efectividad y 5 indica máxima viabilidad o efectividad de la alternativa de solución. A continuación, se evaluó la posibilidad de que exista complementariedad entre dichas alternativas para finalmente seleccionar aquellas más efectivas y viables</w:t>
      </w:r>
      <w:bookmarkStart w:id="54" w:name="_Toc56134068"/>
      <w:bookmarkStart w:id="55" w:name="_Toc56134069"/>
      <w:bookmarkStart w:id="56" w:name="_Toc56134070"/>
      <w:bookmarkStart w:id="57" w:name="_Toc56134071"/>
      <w:bookmarkStart w:id="58" w:name="_Toc56134072"/>
      <w:bookmarkStart w:id="59" w:name="_Toc56134073"/>
      <w:bookmarkStart w:id="60" w:name="_Toc56134095"/>
      <w:bookmarkEnd w:id="54"/>
      <w:bookmarkEnd w:id="55"/>
      <w:bookmarkEnd w:id="56"/>
      <w:bookmarkEnd w:id="57"/>
      <w:bookmarkEnd w:id="58"/>
      <w:bookmarkEnd w:id="59"/>
      <w:bookmarkEnd w:id="60"/>
      <w:r w:rsidRPr="001A2567">
        <w:rPr>
          <w:rFonts w:asciiTheme="majorHAnsi" w:eastAsia="Arial Narrow" w:hAnsiTheme="majorHAnsi" w:cstheme="majorHAnsi"/>
          <w:color w:val="000000"/>
        </w:rPr>
        <w:t>.</w:t>
      </w:r>
      <w:r w:rsidRPr="001A2567">
        <w:rPr>
          <w:rFonts w:asciiTheme="majorHAnsi" w:eastAsia="Arial Narrow" w:hAnsiTheme="majorHAnsi" w:cstheme="majorHAnsi"/>
          <w:color w:val="000000"/>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r w:rsidRPr="001A2567">
        <w:rPr>
          <w:rFonts w:asciiTheme="majorHAnsi" w:hAnsiTheme="majorHAnsi" w:cstheme="majorHAnsi"/>
        </w:rPr>
        <w:tab/>
      </w:r>
    </w:p>
    <w:p w14:paraId="3FE4020F" w14:textId="77777777" w:rsidR="00E85B77" w:rsidRDefault="00E85B77" w:rsidP="00E85B77">
      <w:pPr>
        <w:pBdr>
          <w:top w:val="nil"/>
          <w:left w:val="nil"/>
          <w:bottom w:val="nil"/>
          <w:right w:val="nil"/>
          <w:between w:val="nil"/>
        </w:pBdr>
        <w:spacing w:before="120" w:after="120"/>
        <w:rPr>
          <w:rFonts w:asciiTheme="majorHAnsi" w:eastAsia="Arial Narrow" w:hAnsiTheme="majorHAnsi" w:cs="Arial Narrow"/>
          <w:b/>
          <w:bCs/>
          <w:color w:val="000000"/>
        </w:rPr>
        <w:sectPr w:rsidR="00E85B77" w:rsidSect="00E85B77">
          <w:type w:val="continuous"/>
          <w:pgSz w:w="11909" w:h="16834" w:code="9"/>
          <w:pgMar w:top="1411" w:right="1699" w:bottom="1411" w:left="1699" w:header="708" w:footer="708" w:gutter="0"/>
          <w:cols w:space="720"/>
          <w:titlePg/>
          <w:docGrid w:linePitch="326"/>
        </w:sectPr>
      </w:pPr>
    </w:p>
    <w:p w14:paraId="78E19E36" w14:textId="77777777" w:rsidR="00E85B77" w:rsidRPr="003D007D" w:rsidRDefault="00E85B77" w:rsidP="00E85B77">
      <w:pPr>
        <w:pBdr>
          <w:top w:val="nil"/>
          <w:left w:val="nil"/>
          <w:bottom w:val="nil"/>
          <w:right w:val="nil"/>
          <w:between w:val="nil"/>
        </w:pBdr>
        <w:spacing w:before="120" w:after="120"/>
        <w:rPr>
          <w:rFonts w:asciiTheme="majorHAnsi" w:eastAsia="Arial Narrow" w:hAnsiTheme="majorHAnsi" w:cs="Arial Narrow"/>
          <w:b/>
          <w:bCs/>
          <w:color w:val="000000"/>
        </w:rPr>
        <w:sectPr w:rsidR="00E85B77" w:rsidRPr="003D007D" w:rsidSect="00E85B77">
          <w:type w:val="continuous"/>
          <w:pgSz w:w="16834" w:h="11909" w:orient="landscape" w:code="9"/>
          <w:pgMar w:top="1699" w:right="1411" w:bottom="1699" w:left="1411" w:header="708" w:footer="708" w:gutter="0"/>
          <w:cols w:space="720"/>
          <w:titlePg/>
          <w:docGrid w:linePitch="326"/>
        </w:sectPr>
      </w:pPr>
    </w:p>
    <w:p w14:paraId="24B60283" w14:textId="37D95617" w:rsidR="00E85B77" w:rsidRPr="00E85B77" w:rsidRDefault="00E85B77" w:rsidP="00E85B77">
      <w:pPr>
        <w:pStyle w:val="Prrafodelista"/>
        <w:numPr>
          <w:ilvl w:val="1"/>
          <w:numId w:val="34"/>
        </w:numPr>
        <w:spacing w:line="276" w:lineRule="auto"/>
        <w:ind w:left="709" w:hanging="709"/>
        <w:rPr>
          <w:rFonts w:asciiTheme="majorHAnsi" w:hAnsiTheme="majorHAnsi"/>
          <w:b/>
        </w:rPr>
      </w:pPr>
      <w:r w:rsidRPr="003D007D">
        <w:rPr>
          <w:rFonts w:asciiTheme="majorHAnsi" w:hAnsiTheme="majorHAnsi"/>
          <w:b/>
        </w:rPr>
        <w:t>Matriz de alternativas de solución</w:t>
      </w:r>
    </w:p>
    <w:p w14:paraId="6EFF5F23" w14:textId="0F41E687" w:rsidR="00E85B77" w:rsidRPr="00E85B77" w:rsidRDefault="00E85B77" w:rsidP="00E85B77">
      <w:pPr>
        <w:pStyle w:val="Descripcin"/>
        <w:rPr>
          <w:rFonts w:asciiTheme="majorHAnsi" w:eastAsia="Arial Narrow" w:hAnsiTheme="majorHAnsi" w:cstheme="majorHAnsi"/>
          <w:i w:val="0"/>
          <w:iCs w:val="0"/>
          <w:color w:val="auto"/>
          <w:sz w:val="32"/>
          <w:szCs w:val="32"/>
          <w:lang w:eastAsia="en-US"/>
        </w:rPr>
      </w:pPr>
      <w:r w:rsidRPr="00E85B77">
        <w:rPr>
          <w:rFonts w:asciiTheme="majorHAnsi" w:hAnsiTheme="majorHAnsi" w:cstheme="majorHAnsi"/>
          <w:b/>
          <w:bCs/>
          <w:i w:val="0"/>
          <w:iCs w:val="0"/>
          <w:sz w:val="24"/>
          <w:szCs w:val="24"/>
        </w:rPr>
        <w:t xml:space="preserve">Tabla </w:t>
      </w:r>
      <w:r w:rsidRPr="00E85B77">
        <w:rPr>
          <w:rFonts w:asciiTheme="majorHAnsi" w:hAnsiTheme="majorHAnsi" w:cstheme="majorHAnsi"/>
          <w:b/>
          <w:bCs/>
          <w:i w:val="0"/>
          <w:iCs w:val="0"/>
          <w:sz w:val="24"/>
          <w:szCs w:val="24"/>
        </w:rPr>
        <w:fldChar w:fldCharType="begin"/>
      </w:r>
      <w:r w:rsidRPr="00E85B77">
        <w:rPr>
          <w:rFonts w:asciiTheme="majorHAnsi" w:hAnsiTheme="majorHAnsi" w:cstheme="majorHAnsi"/>
          <w:b/>
          <w:bCs/>
          <w:i w:val="0"/>
          <w:iCs w:val="0"/>
          <w:sz w:val="24"/>
          <w:szCs w:val="24"/>
        </w:rPr>
        <w:instrText xml:space="preserve"> SEQ Tabla \* ARABIC </w:instrText>
      </w:r>
      <w:r w:rsidRPr="00E85B77">
        <w:rPr>
          <w:rFonts w:asciiTheme="majorHAnsi" w:hAnsiTheme="majorHAnsi" w:cstheme="majorHAnsi"/>
          <w:b/>
          <w:bCs/>
          <w:i w:val="0"/>
          <w:iCs w:val="0"/>
          <w:sz w:val="24"/>
          <w:szCs w:val="24"/>
        </w:rPr>
        <w:fldChar w:fldCharType="separate"/>
      </w:r>
      <w:r w:rsidR="006D2766">
        <w:rPr>
          <w:rFonts w:asciiTheme="majorHAnsi" w:hAnsiTheme="majorHAnsi" w:cstheme="majorHAnsi"/>
          <w:b/>
          <w:bCs/>
          <w:i w:val="0"/>
          <w:iCs w:val="0"/>
          <w:noProof/>
          <w:sz w:val="24"/>
          <w:szCs w:val="24"/>
        </w:rPr>
        <w:t>14</w:t>
      </w:r>
      <w:r w:rsidRPr="00E85B77">
        <w:rPr>
          <w:rFonts w:asciiTheme="majorHAnsi" w:hAnsiTheme="majorHAnsi" w:cstheme="majorHAnsi"/>
          <w:b/>
          <w:bCs/>
          <w:i w:val="0"/>
          <w:iCs w:val="0"/>
          <w:sz w:val="24"/>
          <w:szCs w:val="24"/>
        </w:rPr>
        <w:fldChar w:fldCharType="end"/>
      </w:r>
      <w:r w:rsidRPr="00E85B77">
        <w:rPr>
          <w:rFonts w:asciiTheme="majorHAnsi" w:hAnsiTheme="majorHAnsi" w:cstheme="majorHAnsi"/>
          <w:i w:val="0"/>
          <w:iCs w:val="0"/>
          <w:sz w:val="24"/>
          <w:szCs w:val="24"/>
        </w:rPr>
        <w:t>. Matriz de evaluación y selección de alternativas de solución</w:t>
      </w:r>
    </w:p>
    <w:tbl>
      <w:tblPr>
        <w:tblW w:w="0" w:type="auto"/>
        <w:tblCellMar>
          <w:left w:w="70" w:type="dxa"/>
          <w:right w:w="70" w:type="dxa"/>
        </w:tblCellMar>
        <w:tblLook w:val="04A0" w:firstRow="1" w:lastRow="0" w:firstColumn="1" w:lastColumn="0" w:noHBand="0" w:noVBand="1"/>
      </w:tblPr>
      <w:tblGrid>
        <w:gridCol w:w="2532"/>
        <w:gridCol w:w="3857"/>
        <w:gridCol w:w="1158"/>
        <w:gridCol w:w="1143"/>
        <w:gridCol w:w="1612"/>
        <w:gridCol w:w="1204"/>
        <w:gridCol w:w="932"/>
        <w:gridCol w:w="1554"/>
      </w:tblGrid>
      <w:tr w:rsidR="00F26599" w14:paraId="329C1117" w14:textId="77777777" w:rsidTr="00F26599">
        <w:trPr>
          <w:trHeight w:val="440"/>
          <w:tblHeader/>
        </w:trPr>
        <w:tc>
          <w:tcPr>
            <w:tcW w:w="0" w:type="auto"/>
            <w:vMerge w:val="restart"/>
            <w:tcBorders>
              <w:top w:val="single" w:sz="8" w:space="0" w:color="auto"/>
              <w:left w:val="single" w:sz="8" w:space="0" w:color="auto"/>
              <w:bottom w:val="nil"/>
              <w:right w:val="single" w:sz="8" w:space="0" w:color="auto"/>
            </w:tcBorders>
            <w:shd w:val="clear" w:color="000000" w:fill="44546A"/>
            <w:noWrap/>
            <w:vAlign w:val="center"/>
            <w:hideMark/>
          </w:tcPr>
          <w:p w14:paraId="4CB928A2"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Causa directa</w:t>
            </w:r>
          </w:p>
        </w:tc>
        <w:tc>
          <w:tcPr>
            <w:tcW w:w="0" w:type="auto"/>
            <w:vMerge w:val="restart"/>
            <w:tcBorders>
              <w:top w:val="single" w:sz="8" w:space="0" w:color="auto"/>
              <w:left w:val="single" w:sz="8" w:space="0" w:color="auto"/>
              <w:bottom w:val="nil"/>
              <w:right w:val="single" w:sz="8" w:space="0" w:color="auto"/>
            </w:tcBorders>
            <w:shd w:val="clear" w:color="000000" w:fill="44546A"/>
            <w:vAlign w:val="center"/>
            <w:hideMark/>
          </w:tcPr>
          <w:p w14:paraId="7658A0BF"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Alternativa de solución</w:t>
            </w:r>
          </w:p>
        </w:tc>
        <w:tc>
          <w:tcPr>
            <w:tcW w:w="0" w:type="auto"/>
            <w:gridSpan w:val="4"/>
            <w:tcBorders>
              <w:top w:val="single" w:sz="8" w:space="0" w:color="auto"/>
              <w:left w:val="nil"/>
              <w:bottom w:val="single" w:sz="8" w:space="0" w:color="auto"/>
              <w:right w:val="single" w:sz="8" w:space="0" w:color="000000"/>
            </w:tcBorders>
            <w:shd w:val="clear" w:color="000000" w:fill="44546A"/>
            <w:vAlign w:val="center"/>
            <w:hideMark/>
          </w:tcPr>
          <w:p w14:paraId="411BADAE"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Puntaje del criterio</w:t>
            </w:r>
          </w:p>
        </w:tc>
        <w:tc>
          <w:tcPr>
            <w:tcW w:w="0" w:type="auto"/>
            <w:vMerge w:val="restart"/>
            <w:tcBorders>
              <w:top w:val="single" w:sz="8" w:space="0" w:color="auto"/>
              <w:left w:val="single" w:sz="8" w:space="0" w:color="auto"/>
              <w:bottom w:val="nil"/>
              <w:right w:val="single" w:sz="8" w:space="0" w:color="auto"/>
            </w:tcBorders>
            <w:shd w:val="clear" w:color="000000" w:fill="44546A"/>
            <w:vAlign w:val="center"/>
            <w:hideMark/>
          </w:tcPr>
          <w:p w14:paraId="5DE2D46F" w14:textId="77777777" w:rsidR="00F26599" w:rsidRDefault="00F26599" w:rsidP="00F26599">
            <w:pPr>
              <w:jc w:val="center"/>
              <w:rPr>
                <w:rFonts w:ascii="Calibri Light" w:hAnsi="Calibri Light" w:cs="Calibri Light"/>
                <w:b/>
                <w:bCs/>
                <w:color w:val="FFFFFF"/>
              </w:rPr>
            </w:pPr>
            <w:proofErr w:type="gramStart"/>
            <w:r>
              <w:rPr>
                <w:rFonts w:ascii="Calibri Light" w:hAnsi="Calibri Light" w:cs="Calibri Light"/>
                <w:b/>
                <w:bCs/>
                <w:color w:val="FFFFFF"/>
              </w:rPr>
              <w:t>Total</w:t>
            </w:r>
            <w:proofErr w:type="gramEnd"/>
            <w:r>
              <w:rPr>
                <w:rFonts w:ascii="Calibri Light" w:hAnsi="Calibri Light" w:cs="Calibri Light"/>
                <w:b/>
                <w:bCs/>
                <w:color w:val="FFFFFF"/>
              </w:rPr>
              <w:t xml:space="preserve"> puntaje</w:t>
            </w:r>
          </w:p>
        </w:tc>
        <w:tc>
          <w:tcPr>
            <w:tcW w:w="0" w:type="auto"/>
            <w:vMerge w:val="restart"/>
            <w:tcBorders>
              <w:top w:val="single" w:sz="8" w:space="0" w:color="auto"/>
              <w:left w:val="single" w:sz="8" w:space="0" w:color="auto"/>
              <w:bottom w:val="nil"/>
              <w:right w:val="single" w:sz="8" w:space="0" w:color="auto"/>
            </w:tcBorders>
            <w:shd w:val="clear" w:color="000000" w:fill="44546A"/>
            <w:vAlign w:val="center"/>
            <w:hideMark/>
          </w:tcPr>
          <w:p w14:paraId="61FC9990"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Alternativa seleccionada (Sí/No)</w:t>
            </w:r>
          </w:p>
        </w:tc>
      </w:tr>
      <w:tr w:rsidR="00F26599" w14:paraId="41DD86D9" w14:textId="77777777" w:rsidTr="00F26599">
        <w:trPr>
          <w:trHeight w:val="740"/>
          <w:tblHeader/>
        </w:trPr>
        <w:tc>
          <w:tcPr>
            <w:tcW w:w="0" w:type="auto"/>
            <w:vMerge/>
            <w:tcBorders>
              <w:top w:val="single" w:sz="8" w:space="0" w:color="auto"/>
              <w:left w:val="single" w:sz="8" w:space="0" w:color="auto"/>
              <w:bottom w:val="nil"/>
              <w:right w:val="single" w:sz="8" w:space="0" w:color="auto"/>
            </w:tcBorders>
            <w:vAlign w:val="center"/>
            <w:hideMark/>
          </w:tcPr>
          <w:p w14:paraId="284868C9" w14:textId="77777777" w:rsidR="00F26599" w:rsidRDefault="00F26599">
            <w:pPr>
              <w:rPr>
                <w:rFonts w:ascii="Calibri Light" w:hAnsi="Calibri Light" w:cs="Calibri Light"/>
                <w:b/>
                <w:bCs/>
                <w:color w:val="FFFFFF"/>
              </w:rPr>
            </w:pPr>
          </w:p>
        </w:tc>
        <w:tc>
          <w:tcPr>
            <w:tcW w:w="0" w:type="auto"/>
            <w:vMerge/>
            <w:tcBorders>
              <w:top w:val="single" w:sz="8" w:space="0" w:color="auto"/>
              <w:left w:val="single" w:sz="8" w:space="0" w:color="auto"/>
              <w:bottom w:val="nil"/>
              <w:right w:val="single" w:sz="8" w:space="0" w:color="auto"/>
            </w:tcBorders>
            <w:vAlign w:val="center"/>
            <w:hideMark/>
          </w:tcPr>
          <w:p w14:paraId="7CE8C128" w14:textId="77777777" w:rsidR="00F26599" w:rsidRDefault="00F26599">
            <w:pPr>
              <w:rPr>
                <w:rFonts w:ascii="Calibri Light" w:hAnsi="Calibri Light" w:cs="Calibri Light"/>
                <w:b/>
                <w:bCs/>
                <w:color w:val="FFFFFF"/>
              </w:rPr>
            </w:pPr>
          </w:p>
        </w:tc>
        <w:tc>
          <w:tcPr>
            <w:tcW w:w="0" w:type="auto"/>
            <w:tcBorders>
              <w:top w:val="nil"/>
              <w:left w:val="nil"/>
              <w:bottom w:val="nil"/>
              <w:right w:val="single" w:sz="8" w:space="0" w:color="auto"/>
            </w:tcBorders>
            <w:shd w:val="clear" w:color="000000" w:fill="44546A"/>
            <w:vAlign w:val="center"/>
            <w:hideMark/>
          </w:tcPr>
          <w:p w14:paraId="08470915"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Viabilidad política</w:t>
            </w:r>
          </w:p>
        </w:tc>
        <w:tc>
          <w:tcPr>
            <w:tcW w:w="0" w:type="auto"/>
            <w:tcBorders>
              <w:top w:val="nil"/>
              <w:left w:val="nil"/>
              <w:bottom w:val="nil"/>
              <w:right w:val="single" w:sz="8" w:space="0" w:color="auto"/>
            </w:tcBorders>
            <w:shd w:val="clear" w:color="000000" w:fill="44546A"/>
            <w:vAlign w:val="center"/>
            <w:hideMark/>
          </w:tcPr>
          <w:p w14:paraId="28340D53"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Viabilidad social</w:t>
            </w:r>
          </w:p>
        </w:tc>
        <w:tc>
          <w:tcPr>
            <w:tcW w:w="0" w:type="auto"/>
            <w:tcBorders>
              <w:top w:val="nil"/>
              <w:left w:val="nil"/>
              <w:bottom w:val="nil"/>
              <w:right w:val="single" w:sz="8" w:space="0" w:color="auto"/>
            </w:tcBorders>
            <w:shd w:val="clear" w:color="000000" w:fill="44546A"/>
            <w:vAlign w:val="center"/>
            <w:hideMark/>
          </w:tcPr>
          <w:p w14:paraId="6FEFE072"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Viabilidad administrativa</w:t>
            </w:r>
          </w:p>
        </w:tc>
        <w:tc>
          <w:tcPr>
            <w:tcW w:w="0" w:type="auto"/>
            <w:tcBorders>
              <w:top w:val="nil"/>
              <w:left w:val="nil"/>
              <w:bottom w:val="nil"/>
              <w:right w:val="single" w:sz="8" w:space="0" w:color="auto"/>
            </w:tcBorders>
            <w:shd w:val="clear" w:color="000000" w:fill="44546A"/>
            <w:vAlign w:val="center"/>
            <w:hideMark/>
          </w:tcPr>
          <w:p w14:paraId="60827790" w14:textId="77777777" w:rsidR="00F26599" w:rsidRDefault="00F26599">
            <w:pPr>
              <w:jc w:val="center"/>
              <w:rPr>
                <w:rFonts w:ascii="Calibri Light" w:hAnsi="Calibri Light" w:cs="Calibri Light"/>
                <w:b/>
                <w:bCs/>
                <w:color w:val="FFFFFF"/>
              </w:rPr>
            </w:pPr>
            <w:r>
              <w:rPr>
                <w:rFonts w:ascii="Calibri Light" w:hAnsi="Calibri Light" w:cs="Calibri Light"/>
                <w:b/>
                <w:bCs/>
                <w:color w:val="FFFFFF"/>
              </w:rPr>
              <w:t>Efectividad</w:t>
            </w:r>
          </w:p>
        </w:tc>
        <w:tc>
          <w:tcPr>
            <w:tcW w:w="0" w:type="auto"/>
            <w:vMerge/>
            <w:tcBorders>
              <w:top w:val="single" w:sz="8" w:space="0" w:color="auto"/>
              <w:left w:val="single" w:sz="8" w:space="0" w:color="auto"/>
              <w:bottom w:val="nil"/>
              <w:right w:val="single" w:sz="8" w:space="0" w:color="auto"/>
            </w:tcBorders>
            <w:vAlign w:val="center"/>
            <w:hideMark/>
          </w:tcPr>
          <w:p w14:paraId="0831BCC9" w14:textId="77777777" w:rsidR="00F26599" w:rsidRDefault="00F26599">
            <w:pPr>
              <w:rPr>
                <w:rFonts w:ascii="Calibri Light" w:hAnsi="Calibri Light" w:cs="Calibri Light"/>
                <w:b/>
                <w:bCs/>
                <w:color w:val="FFFFFF"/>
              </w:rPr>
            </w:pPr>
          </w:p>
        </w:tc>
        <w:tc>
          <w:tcPr>
            <w:tcW w:w="0" w:type="auto"/>
            <w:vMerge/>
            <w:tcBorders>
              <w:top w:val="single" w:sz="8" w:space="0" w:color="auto"/>
              <w:left w:val="single" w:sz="8" w:space="0" w:color="auto"/>
              <w:bottom w:val="nil"/>
              <w:right w:val="single" w:sz="8" w:space="0" w:color="auto"/>
            </w:tcBorders>
            <w:vAlign w:val="center"/>
            <w:hideMark/>
          </w:tcPr>
          <w:p w14:paraId="77242CF4" w14:textId="77777777" w:rsidR="00F26599" w:rsidRDefault="00F26599">
            <w:pPr>
              <w:rPr>
                <w:rFonts w:ascii="Calibri Light" w:hAnsi="Calibri Light" w:cs="Calibri Light"/>
                <w:b/>
                <w:bCs/>
                <w:color w:val="FFFFFF"/>
              </w:rPr>
            </w:pPr>
          </w:p>
        </w:tc>
      </w:tr>
      <w:tr w:rsidR="00F26599" w14:paraId="56479CD1" w14:textId="77777777" w:rsidTr="00F26599">
        <w:trPr>
          <w:trHeight w:val="124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A8B168F"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Deficiente seguridad jurídica de las tierras y territorios ancestrales, colectivos e integrales de los pueblos indígenas u originarios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ED6315" w14:textId="77777777" w:rsidR="00F26599" w:rsidRDefault="00F26599">
            <w:pPr>
              <w:rPr>
                <w:rFonts w:ascii="Calibri" w:hAnsi="Calibri" w:cs="Calibri"/>
                <w:color w:val="000000"/>
                <w:sz w:val="20"/>
                <w:szCs w:val="20"/>
              </w:rPr>
            </w:pPr>
            <w:r>
              <w:rPr>
                <w:rFonts w:ascii="Calibri" w:hAnsi="Calibri" w:cs="Calibri"/>
                <w:color w:val="000000"/>
                <w:sz w:val="20"/>
                <w:szCs w:val="20"/>
              </w:rPr>
              <w:t>Simplificar los procesos de titulación con acompañamiento técnico especializado garantizado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1FF157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E835C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464C7B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94DE9C8"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0E69A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CF74CB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42289203" w14:textId="77777777" w:rsidTr="00F26599">
        <w:trPr>
          <w:trHeight w:val="11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57D392"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085C531F" w14:textId="77777777" w:rsidR="00F26599" w:rsidRDefault="00F26599">
            <w:pPr>
              <w:rPr>
                <w:rFonts w:ascii="Calibri" w:hAnsi="Calibri" w:cs="Calibri"/>
                <w:color w:val="000000"/>
                <w:sz w:val="20"/>
                <w:szCs w:val="20"/>
              </w:rPr>
            </w:pPr>
            <w:r>
              <w:rPr>
                <w:rFonts w:ascii="Calibri" w:hAnsi="Calibri" w:cs="Calibri"/>
                <w:color w:val="000000"/>
                <w:sz w:val="20"/>
                <w:szCs w:val="20"/>
              </w:rPr>
              <w:t>Promocionar y fortalecer instrumentos propios de planificación y gobernanza territorial</w:t>
            </w:r>
          </w:p>
        </w:tc>
        <w:tc>
          <w:tcPr>
            <w:tcW w:w="0" w:type="auto"/>
            <w:tcBorders>
              <w:top w:val="nil"/>
              <w:left w:val="nil"/>
              <w:bottom w:val="single" w:sz="4" w:space="0" w:color="auto"/>
              <w:right w:val="single" w:sz="4" w:space="0" w:color="auto"/>
            </w:tcBorders>
            <w:shd w:val="clear" w:color="auto" w:fill="auto"/>
            <w:vAlign w:val="center"/>
            <w:hideMark/>
          </w:tcPr>
          <w:p w14:paraId="58ED7FE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A50071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B2C350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9FC02B2"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40051B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7B4C88C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3ED79610" w14:textId="77777777" w:rsidTr="00F26599">
        <w:trPr>
          <w:trHeight w:val="21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97654D5" w14:textId="77777777" w:rsidR="00F26599" w:rsidRDefault="00F26599">
            <w:pPr>
              <w:jc w:val="center"/>
              <w:rPr>
                <w:rFonts w:ascii="Calibri" w:hAnsi="Calibri" w:cs="Calibri"/>
                <w:color w:val="000000"/>
                <w:sz w:val="20"/>
                <w:szCs w:val="20"/>
              </w:rPr>
            </w:pPr>
            <w:commentRangeStart w:id="61"/>
            <w:r>
              <w:rPr>
                <w:rFonts w:ascii="Calibri" w:hAnsi="Calibri" w:cs="Calibri"/>
                <w:color w:val="000000"/>
                <w:sz w:val="20"/>
                <w:szCs w:val="20"/>
              </w:rPr>
              <w:t>Degradación del medio ambiente (madre tierra) que afectan a los pueblos indígenas u originarios</w:t>
            </w:r>
            <w:commentRangeEnd w:id="61"/>
            <w:r w:rsidR="00187A07">
              <w:rPr>
                <w:rStyle w:val="Refdecomentario"/>
              </w:rPr>
              <w:commentReference w:id="61"/>
            </w:r>
          </w:p>
        </w:tc>
        <w:tc>
          <w:tcPr>
            <w:tcW w:w="0" w:type="auto"/>
            <w:tcBorders>
              <w:top w:val="nil"/>
              <w:left w:val="nil"/>
              <w:bottom w:val="single" w:sz="4" w:space="0" w:color="auto"/>
              <w:right w:val="single" w:sz="4" w:space="0" w:color="auto"/>
            </w:tcBorders>
            <w:shd w:val="clear" w:color="auto" w:fill="auto"/>
            <w:vAlign w:val="center"/>
            <w:hideMark/>
          </w:tcPr>
          <w:p w14:paraId="3BA13DC1"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Fomentar actividades que tengan como objetivo la recuperación de la biodiversidad y mitigación del cambio climático brindando valor a la cosmovisión de los pueblos indígenas u originarios. o a sus conocimientos tradicionales </w:t>
            </w:r>
          </w:p>
        </w:tc>
        <w:tc>
          <w:tcPr>
            <w:tcW w:w="0" w:type="auto"/>
            <w:tcBorders>
              <w:top w:val="nil"/>
              <w:left w:val="nil"/>
              <w:bottom w:val="single" w:sz="4" w:space="0" w:color="auto"/>
              <w:right w:val="single" w:sz="4" w:space="0" w:color="auto"/>
            </w:tcBorders>
            <w:shd w:val="clear" w:color="auto" w:fill="auto"/>
            <w:vAlign w:val="center"/>
            <w:hideMark/>
          </w:tcPr>
          <w:p w14:paraId="33CAEECE"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0B38189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2137AA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055E5F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A63E12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24C1EE1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24F811D0" w14:textId="77777777" w:rsidTr="00F26599">
        <w:trPr>
          <w:trHeight w:val="1200"/>
        </w:trPr>
        <w:tc>
          <w:tcPr>
            <w:tcW w:w="0" w:type="auto"/>
            <w:vMerge/>
            <w:tcBorders>
              <w:top w:val="nil"/>
              <w:left w:val="single" w:sz="4" w:space="0" w:color="auto"/>
              <w:bottom w:val="single" w:sz="4" w:space="0" w:color="auto"/>
              <w:right w:val="single" w:sz="4" w:space="0" w:color="auto"/>
            </w:tcBorders>
            <w:vAlign w:val="center"/>
            <w:hideMark/>
          </w:tcPr>
          <w:p w14:paraId="6FA4B602"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1CE74E89"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Desarrollar herramientas que permitan la celeridad en las denuncias por afectación extractiva y que protejan a los/as defensores/as ambientales </w:t>
            </w:r>
          </w:p>
        </w:tc>
        <w:tc>
          <w:tcPr>
            <w:tcW w:w="0" w:type="auto"/>
            <w:tcBorders>
              <w:top w:val="nil"/>
              <w:left w:val="nil"/>
              <w:bottom w:val="single" w:sz="4" w:space="0" w:color="auto"/>
              <w:right w:val="single" w:sz="4" w:space="0" w:color="auto"/>
            </w:tcBorders>
            <w:shd w:val="clear" w:color="auto" w:fill="auto"/>
            <w:vAlign w:val="center"/>
            <w:hideMark/>
          </w:tcPr>
          <w:p w14:paraId="70BC8F2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0CCC732F"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A6B858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9EF43E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B0C819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09D3FF5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3A2E4E9B" w14:textId="77777777" w:rsidTr="00F26599">
        <w:trPr>
          <w:trHeight w:val="18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BD0248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lastRenderedPageBreak/>
              <w:t>Pérdida continua de los conocimientos tradicionales, ciencia y tecnología de los pueblos indígenas</w:t>
            </w:r>
          </w:p>
        </w:tc>
        <w:tc>
          <w:tcPr>
            <w:tcW w:w="0" w:type="auto"/>
            <w:tcBorders>
              <w:top w:val="nil"/>
              <w:left w:val="nil"/>
              <w:bottom w:val="single" w:sz="4" w:space="0" w:color="auto"/>
              <w:right w:val="single" w:sz="4" w:space="0" w:color="auto"/>
            </w:tcBorders>
            <w:shd w:val="clear" w:color="auto" w:fill="auto"/>
            <w:vAlign w:val="center"/>
            <w:hideMark/>
          </w:tcPr>
          <w:p w14:paraId="5B16A304"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Fomentar Fondos Concursables que promuevan la salvaguardia y valoración del patrimonio cultural inmaterial y que sean amigables con las posibilidades y realidades de los pueblos indígenas u originarios. </w:t>
            </w:r>
          </w:p>
        </w:tc>
        <w:tc>
          <w:tcPr>
            <w:tcW w:w="0" w:type="auto"/>
            <w:tcBorders>
              <w:top w:val="nil"/>
              <w:left w:val="nil"/>
              <w:bottom w:val="single" w:sz="4" w:space="0" w:color="auto"/>
              <w:right w:val="single" w:sz="4" w:space="0" w:color="auto"/>
            </w:tcBorders>
            <w:shd w:val="clear" w:color="auto" w:fill="auto"/>
            <w:vAlign w:val="center"/>
            <w:hideMark/>
          </w:tcPr>
          <w:p w14:paraId="0E78A4F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55DBA1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37B9428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939E8A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D9FC7B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15BE221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NO</w:t>
            </w:r>
          </w:p>
        </w:tc>
      </w:tr>
      <w:tr w:rsidR="00F26599" w14:paraId="76887355" w14:textId="77777777" w:rsidTr="00F26599">
        <w:trPr>
          <w:trHeight w:val="1500"/>
        </w:trPr>
        <w:tc>
          <w:tcPr>
            <w:tcW w:w="0" w:type="auto"/>
            <w:vMerge/>
            <w:tcBorders>
              <w:top w:val="nil"/>
              <w:left w:val="single" w:sz="4" w:space="0" w:color="auto"/>
              <w:bottom w:val="single" w:sz="4" w:space="0" w:color="auto"/>
              <w:right w:val="single" w:sz="4" w:space="0" w:color="auto"/>
            </w:tcBorders>
            <w:vAlign w:val="center"/>
            <w:hideMark/>
          </w:tcPr>
          <w:p w14:paraId="1D8A5505"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5EEC69F2"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Recuperar el patrimonio cultural inmaterial desde iniciativas indígenas por la particular ponderación que tienen del </w:t>
            </w:r>
            <w:proofErr w:type="gramStart"/>
            <w:r>
              <w:rPr>
                <w:rFonts w:ascii="Calibri" w:hAnsi="Calibri" w:cs="Calibri"/>
                <w:color w:val="000000"/>
                <w:sz w:val="20"/>
                <w:szCs w:val="20"/>
              </w:rPr>
              <w:t>mismo</w:t>
            </w:r>
            <w:proofErr w:type="gramEnd"/>
            <w:r>
              <w:rPr>
                <w:rFonts w:ascii="Calibri" w:hAnsi="Calibri" w:cs="Calibri"/>
                <w:color w:val="000000"/>
                <w:sz w:val="20"/>
                <w:szCs w:val="20"/>
              </w:rPr>
              <w:t xml:space="preserve"> así como la proteger y formalizar a sus portadores y portadoras </w:t>
            </w:r>
          </w:p>
        </w:tc>
        <w:tc>
          <w:tcPr>
            <w:tcW w:w="0" w:type="auto"/>
            <w:tcBorders>
              <w:top w:val="nil"/>
              <w:left w:val="nil"/>
              <w:bottom w:val="single" w:sz="4" w:space="0" w:color="auto"/>
              <w:right w:val="single" w:sz="4" w:space="0" w:color="auto"/>
            </w:tcBorders>
            <w:shd w:val="clear" w:color="auto" w:fill="auto"/>
            <w:vAlign w:val="center"/>
            <w:hideMark/>
          </w:tcPr>
          <w:p w14:paraId="2EA94D8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3010A52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99D03A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7A26E91"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D789A6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76C8203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194C0E91" w14:textId="77777777" w:rsidTr="00F26599">
        <w:trPr>
          <w:trHeight w:val="94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6BBD7B3D" w14:textId="77777777" w:rsidR="00F26599" w:rsidRDefault="00F26599">
            <w:pPr>
              <w:jc w:val="center"/>
              <w:rPr>
                <w:rFonts w:ascii="Calibri" w:hAnsi="Calibri" w:cs="Calibri"/>
                <w:color w:val="000000"/>
                <w:sz w:val="20"/>
                <w:szCs w:val="20"/>
              </w:rPr>
            </w:pPr>
            <w:commentRangeStart w:id="63"/>
            <w:r>
              <w:rPr>
                <w:rFonts w:ascii="Calibri" w:hAnsi="Calibri" w:cs="Calibri"/>
                <w:color w:val="000000"/>
                <w:sz w:val="20"/>
                <w:szCs w:val="20"/>
              </w:rPr>
              <w:t>Deficiente implementación del derecho colectivo de participación, consulta y consentimiento previo, libre e informado de los pueblos indígenas u originarios</w:t>
            </w:r>
            <w:commentRangeEnd w:id="63"/>
            <w:r w:rsidR="00280F68">
              <w:rPr>
                <w:rStyle w:val="Refdecomentario"/>
              </w:rPr>
              <w:commentReference w:id="63"/>
            </w:r>
          </w:p>
        </w:tc>
        <w:tc>
          <w:tcPr>
            <w:tcW w:w="0" w:type="auto"/>
            <w:tcBorders>
              <w:top w:val="nil"/>
              <w:left w:val="nil"/>
              <w:bottom w:val="single" w:sz="4" w:space="0" w:color="auto"/>
              <w:right w:val="single" w:sz="4" w:space="0" w:color="auto"/>
            </w:tcBorders>
            <w:shd w:val="clear" w:color="auto" w:fill="auto"/>
            <w:vAlign w:val="center"/>
            <w:hideMark/>
          </w:tcPr>
          <w:p w14:paraId="5F2DBAA2" w14:textId="77777777" w:rsidR="00F26599" w:rsidRDefault="00F26599">
            <w:pPr>
              <w:rPr>
                <w:rFonts w:ascii="Calibri" w:hAnsi="Calibri" w:cs="Calibri"/>
                <w:color w:val="000000"/>
                <w:sz w:val="20"/>
                <w:szCs w:val="20"/>
              </w:rPr>
            </w:pPr>
            <w:r>
              <w:rPr>
                <w:rFonts w:ascii="Calibri" w:hAnsi="Calibri" w:cs="Calibri"/>
                <w:color w:val="000000"/>
                <w:sz w:val="20"/>
                <w:szCs w:val="20"/>
              </w:rPr>
              <w:t>Fortalecer el marco normativo para la implementación y monitoreo de procesos de consulta previa</w:t>
            </w:r>
          </w:p>
        </w:tc>
        <w:tc>
          <w:tcPr>
            <w:tcW w:w="0" w:type="auto"/>
            <w:tcBorders>
              <w:top w:val="nil"/>
              <w:left w:val="nil"/>
              <w:bottom w:val="single" w:sz="4" w:space="0" w:color="auto"/>
              <w:right w:val="single" w:sz="4" w:space="0" w:color="auto"/>
            </w:tcBorders>
            <w:shd w:val="clear" w:color="auto" w:fill="auto"/>
            <w:vAlign w:val="center"/>
            <w:hideMark/>
          </w:tcPr>
          <w:p w14:paraId="785DD33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27C89D8"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EC10B6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0EDEF91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vAlign w:val="center"/>
            <w:hideMark/>
          </w:tcPr>
          <w:p w14:paraId="1B05865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3DFFCC4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NO</w:t>
            </w:r>
          </w:p>
        </w:tc>
      </w:tr>
      <w:tr w:rsidR="00F26599" w14:paraId="764CCDA7" w14:textId="77777777" w:rsidTr="00F26599">
        <w:trPr>
          <w:trHeight w:val="900"/>
        </w:trPr>
        <w:tc>
          <w:tcPr>
            <w:tcW w:w="0" w:type="auto"/>
            <w:vMerge/>
            <w:tcBorders>
              <w:top w:val="nil"/>
              <w:left w:val="single" w:sz="4" w:space="0" w:color="auto"/>
              <w:bottom w:val="single" w:sz="4" w:space="0" w:color="auto"/>
              <w:right w:val="single" w:sz="4" w:space="0" w:color="auto"/>
            </w:tcBorders>
            <w:vAlign w:val="center"/>
            <w:hideMark/>
          </w:tcPr>
          <w:p w14:paraId="15D79D8E"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0BC41200"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Crear mecanismos de capacitación para líderes y lideresas indígenas en temas ambientales y políticos </w:t>
            </w:r>
          </w:p>
        </w:tc>
        <w:tc>
          <w:tcPr>
            <w:tcW w:w="0" w:type="auto"/>
            <w:tcBorders>
              <w:top w:val="nil"/>
              <w:left w:val="nil"/>
              <w:bottom w:val="single" w:sz="4" w:space="0" w:color="auto"/>
              <w:right w:val="single" w:sz="4" w:space="0" w:color="auto"/>
            </w:tcBorders>
            <w:shd w:val="clear" w:color="auto" w:fill="auto"/>
            <w:vAlign w:val="center"/>
            <w:hideMark/>
          </w:tcPr>
          <w:p w14:paraId="7BF3536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40D47D1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2D015B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73DD6A4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0427E4F"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61F45AD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2DDD6A57" w14:textId="77777777" w:rsidTr="00F26599">
        <w:trPr>
          <w:trHeight w:val="10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B7A75A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Vulneración a los derechos de los pueblos indígenas en situación de aislamiento y contacto inicial (PIACI)</w:t>
            </w:r>
          </w:p>
        </w:tc>
        <w:tc>
          <w:tcPr>
            <w:tcW w:w="0" w:type="auto"/>
            <w:tcBorders>
              <w:top w:val="nil"/>
              <w:left w:val="nil"/>
              <w:bottom w:val="single" w:sz="4" w:space="0" w:color="auto"/>
              <w:right w:val="single" w:sz="4" w:space="0" w:color="auto"/>
            </w:tcBorders>
            <w:shd w:val="clear" w:color="auto" w:fill="auto"/>
            <w:vAlign w:val="center"/>
            <w:hideMark/>
          </w:tcPr>
          <w:p w14:paraId="24017159"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Fortalecer el marco normativo para la protección de los derechos de los PIACI </w:t>
            </w:r>
          </w:p>
        </w:tc>
        <w:tc>
          <w:tcPr>
            <w:tcW w:w="0" w:type="auto"/>
            <w:tcBorders>
              <w:top w:val="nil"/>
              <w:left w:val="nil"/>
              <w:bottom w:val="single" w:sz="4" w:space="0" w:color="auto"/>
              <w:right w:val="single" w:sz="4" w:space="0" w:color="auto"/>
            </w:tcBorders>
            <w:shd w:val="clear" w:color="auto" w:fill="auto"/>
            <w:vAlign w:val="center"/>
            <w:hideMark/>
          </w:tcPr>
          <w:p w14:paraId="666634C7"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A03A12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7849BCA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FD7B6D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18D9A3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4062EAF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6C976F7F" w14:textId="77777777" w:rsidTr="00F26599">
        <w:trPr>
          <w:trHeight w:val="154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2245463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lastRenderedPageBreak/>
              <w:t>Limitadas condiciones para el ejercicio de los derechos de las niñas, adolescentes y jóvenes mujeres indígenas u originarias</w:t>
            </w:r>
          </w:p>
        </w:tc>
        <w:tc>
          <w:tcPr>
            <w:tcW w:w="0" w:type="auto"/>
            <w:tcBorders>
              <w:top w:val="nil"/>
              <w:left w:val="nil"/>
              <w:bottom w:val="single" w:sz="4" w:space="0" w:color="auto"/>
              <w:right w:val="single" w:sz="4" w:space="0" w:color="auto"/>
            </w:tcBorders>
            <w:shd w:val="clear" w:color="auto" w:fill="auto"/>
            <w:vAlign w:val="center"/>
            <w:hideMark/>
          </w:tcPr>
          <w:p w14:paraId="56A2EE04"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Desarrollar mecanismos que apunten al crecimiento y fortalecimiento de programas o proyectos que apuesten por la integridad, educación y salud de niñas, adolescentes y mujeres indígenas </w:t>
            </w:r>
          </w:p>
        </w:tc>
        <w:tc>
          <w:tcPr>
            <w:tcW w:w="0" w:type="auto"/>
            <w:tcBorders>
              <w:top w:val="nil"/>
              <w:left w:val="nil"/>
              <w:bottom w:val="single" w:sz="4" w:space="0" w:color="auto"/>
              <w:right w:val="single" w:sz="4" w:space="0" w:color="auto"/>
            </w:tcBorders>
            <w:shd w:val="clear" w:color="auto" w:fill="auto"/>
            <w:vAlign w:val="center"/>
            <w:hideMark/>
          </w:tcPr>
          <w:p w14:paraId="4391E0F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4E70A24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20E2DE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05039B9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6738FF7"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4A6700D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0B41525E" w14:textId="77777777" w:rsidTr="00F26599">
        <w:trPr>
          <w:trHeight w:val="1500"/>
        </w:trPr>
        <w:tc>
          <w:tcPr>
            <w:tcW w:w="0" w:type="auto"/>
            <w:vMerge/>
            <w:tcBorders>
              <w:top w:val="nil"/>
              <w:left w:val="single" w:sz="4" w:space="0" w:color="auto"/>
              <w:bottom w:val="single" w:sz="4" w:space="0" w:color="auto"/>
              <w:right w:val="single" w:sz="4" w:space="0" w:color="auto"/>
            </w:tcBorders>
            <w:vAlign w:val="center"/>
            <w:hideMark/>
          </w:tcPr>
          <w:p w14:paraId="089D5AF8"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17B78B14" w14:textId="77777777" w:rsidR="00F26599" w:rsidRDefault="00F26599">
            <w:pPr>
              <w:rPr>
                <w:rFonts w:ascii="Calibri" w:hAnsi="Calibri" w:cs="Calibri"/>
                <w:color w:val="000000"/>
                <w:sz w:val="20"/>
                <w:szCs w:val="20"/>
              </w:rPr>
            </w:pPr>
            <w:r>
              <w:rPr>
                <w:rFonts w:ascii="Calibri" w:hAnsi="Calibri" w:cs="Calibri"/>
                <w:color w:val="000000"/>
                <w:sz w:val="20"/>
                <w:szCs w:val="20"/>
              </w:rPr>
              <w:t>Fortalecer programas orientados a alcanzar autonomía económica entre mujeres indígenas o establecer focalizaciones en ellas en programas productivos y económicos ya existentes</w:t>
            </w:r>
          </w:p>
        </w:tc>
        <w:tc>
          <w:tcPr>
            <w:tcW w:w="0" w:type="auto"/>
            <w:tcBorders>
              <w:top w:val="nil"/>
              <w:left w:val="nil"/>
              <w:bottom w:val="single" w:sz="4" w:space="0" w:color="auto"/>
              <w:right w:val="single" w:sz="4" w:space="0" w:color="auto"/>
            </w:tcBorders>
            <w:shd w:val="clear" w:color="auto" w:fill="auto"/>
            <w:vAlign w:val="center"/>
            <w:hideMark/>
          </w:tcPr>
          <w:p w14:paraId="775F2D78"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9603F12"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C604D5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584A8A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3D45D2A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vAlign w:val="center"/>
            <w:hideMark/>
          </w:tcPr>
          <w:p w14:paraId="3AAFF47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0C98DF74" w14:textId="77777777" w:rsidTr="00F26599">
        <w:trPr>
          <w:trHeight w:val="1040"/>
        </w:trPr>
        <w:tc>
          <w:tcPr>
            <w:tcW w:w="0" w:type="auto"/>
            <w:vMerge/>
            <w:tcBorders>
              <w:top w:val="nil"/>
              <w:left w:val="single" w:sz="4" w:space="0" w:color="auto"/>
              <w:bottom w:val="single" w:sz="4" w:space="0" w:color="auto"/>
              <w:right w:val="single" w:sz="4" w:space="0" w:color="auto"/>
            </w:tcBorders>
            <w:vAlign w:val="center"/>
            <w:hideMark/>
          </w:tcPr>
          <w:p w14:paraId="6401A648"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2E54F299"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Fomentar la participación política de mujeres indígenas y apoyar el fortalecimiento de las capacidades de estas </w:t>
            </w:r>
          </w:p>
        </w:tc>
        <w:tc>
          <w:tcPr>
            <w:tcW w:w="0" w:type="auto"/>
            <w:tcBorders>
              <w:top w:val="nil"/>
              <w:left w:val="nil"/>
              <w:bottom w:val="single" w:sz="4" w:space="0" w:color="auto"/>
              <w:right w:val="single" w:sz="4" w:space="0" w:color="auto"/>
            </w:tcBorders>
            <w:shd w:val="clear" w:color="auto" w:fill="auto"/>
            <w:vAlign w:val="center"/>
            <w:hideMark/>
          </w:tcPr>
          <w:p w14:paraId="0BEB9447"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7A4203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E74AF3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7D7233D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13B595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7CDEDB88"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487B3372" w14:textId="77777777" w:rsidTr="00F26599">
        <w:trPr>
          <w:trHeight w:val="254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5FC1201C" w14:textId="77777777" w:rsidR="00F26599" w:rsidRDefault="00F26599">
            <w:pPr>
              <w:jc w:val="center"/>
              <w:rPr>
                <w:rFonts w:ascii="Calibri" w:hAnsi="Calibri" w:cs="Calibri"/>
                <w:color w:val="000000"/>
                <w:sz w:val="20"/>
                <w:szCs w:val="20"/>
              </w:rPr>
            </w:pPr>
            <w:commentRangeStart w:id="64"/>
            <w:r>
              <w:rPr>
                <w:rFonts w:ascii="Calibri" w:hAnsi="Calibri" w:cs="Calibri"/>
                <w:color w:val="000000"/>
                <w:sz w:val="20"/>
                <w:szCs w:val="20"/>
              </w:rPr>
              <w:t>Insuficientes condiciones para el desarrollo social en su libre determinación de los pueblos indígenas u originarios</w:t>
            </w:r>
            <w:commentRangeEnd w:id="64"/>
            <w:r w:rsidR="00187A07">
              <w:rPr>
                <w:rStyle w:val="Refdecomentario"/>
              </w:rPr>
              <w:commentReference w:id="64"/>
            </w:r>
          </w:p>
        </w:tc>
        <w:tc>
          <w:tcPr>
            <w:tcW w:w="0" w:type="auto"/>
            <w:tcBorders>
              <w:top w:val="nil"/>
              <w:left w:val="nil"/>
              <w:bottom w:val="single" w:sz="4" w:space="0" w:color="auto"/>
              <w:right w:val="single" w:sz="4" w:space="0" w:color="auto"/>
            </w:tcBorders>
            <w:shd w:val="clear" w:color="auto" w:fill="auto"/>
            <w:vAlign w:val="center"/>
            <w:hideMark/>
          </w:tcPr>
          <w:p w14:paraId="0EF9AA24" w14:textId="77777777" w:rsidR="00F26599" w:rsidRDefault="00F26599">
            <w:pPr>
              <w:rPr>
                <w:rFonts w:ascii="Calibri" w:hAnsi="Calibri" w:cs="Calibri"/>
                <w:color w:val="000000"/>
                <w:sz w:val="20"/>
                <w:szCs w:val="20"/>
              </w:rPr>
            </w:pPr>
            <w:r>
              <w:rPr>
                <w:rFonts w:ascii="Calibri" w:hAnsi="Calibri" w:cs="Calibri"/>
                <w:color w:val="000000"/>
                <w:sz w:val="20"/>
                <w:szCs w:val="20"/>
              </w:rPr>
              <w:t>Impulsar actividades que permitan y promuevan la creación de un dispositivo integral de apoyo a estudiantes indígenas a todo nivel tomando en cuenta el nivel de estudio y la realidad propia de cada grupo estudiantil.</w:t>
            </w:r>
          </w:p>
        </w:tc>
        <w:tc>
          <w:tcPr>
            <w:tcW w:w="0" w:type="auto"/>
            <w:tcBorders>
              <w:top w:val="nil"/>
              <w:left w:val="nil"/>
              <w:bottom w:val="single" w:sz="4" w:space="0" w:color="auto"/>
              <w:right w:val="single" w:sz="4" w:space="0" w:color="auto"/>
            </w:tcBorders>
            <w:shd w:val="clear" w:color="auto" w:fill="auto"/>
            <w:vAlign w:val="center"/>
            <w:hideMark/>
          </w:tcPr>
          <w:p w14:paraId="1B00E3FF"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0C377AF7"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7751A97"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7289E9E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2FDFDF1F"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9</w:t>
            </w:r>
          </w:p>
        </w:tc>
        <w:tc>
          <w:tcPr>
            <w:tcW w:w="0" w:type="auto"/>
            <w:tcBorders>
              <w:top w:val="nil"/>
              <w:left w:val="nil"/>
              <w:bottom w:val="single" w:sz="4" w:space="0" w:color="auto"/>
              <w:right w:val="single" w:sz="4" w:space="0" w:color="auto"/>
            </w:tcBorders>
            <w:shd w:val="clear" w:color="auto" w:fill="auto"/>
            <w:vAlign w:val="center"/>
            <w:hideMark/>
          </w:tcPr>
          <w:p w14:paraId="3A7F80C1"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NO</w:t>
            </w:r>
          </w:p>
        </w:tc>
      </w:tr>
      <w:tr w:rsidR="00F26599" w14:paraId="7744F355" w14:textId="77777777" w:rsidTr="00F26599">
        <w:trPr>
          <w:trHeight w:val="2580"/>
        </w:trPr>
        <w:tc>
          <w:tcPr>
            <w:tcW w:w="0" w:type="auto"/>
            <w:vMerge/>
            <w:tcBorders>
              <w:top w:val="nil"/>
              <w:left w:val="single" w:sz="4" w:space="0" w:color="auto"/>
              <w:bottom w:val="single" w:sz="4" w:space="0" w:color="auto"/>
              <w:right w:val="single" w:sz="4" w:space="0" w:color="auto"/>
            </w:tcBorders>
            <w:vAlign w:val="center"/>
            <w:hideMark/>
          </w:tcPr>
          <w:p w14:paraId="39717342"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505F7275" w14:textId="77777777" w:rsidR="00F26599" w:rsidRDefault="00F26599">
            <w:pPr>
              <w:rPr>
                <w:rFonts w:ascii="Calibri" w:hAnsi="Calibri" w:cs="Calibri"/>
                <w:color w:val="000000"/>
                <w:sz w:val="20"/>
                <w:szCs w:val="20"/>
              </w:rPr>
            </w:pPr>
            <w:r>
              <w:rPr>
                <w:rFonts w:ascii="Calibri" w:hAnsi="Calibri" w:cs="Calibri"/>
                <w:color w:val="000000"/>
                <w:sz w:val="20"/>
                <w:szCs w:val="20"/>
              </w:rPr>
              <w:t>Impulsar acciones que faciliten el acceso a la salud de los pueblos indígenas fortaleciendo el reconocimiento y formalización de especialistas de la salud tradicionales</w:t>
            </w:r>
          </w:p>
        </w:tc>
        <w:tc>
          <w:tcPr>
            <w:tcW w:w="0" w:type="auto"/>
            <w:tcBorders>
              <w:top w:val="nil"/>
              <w:left w:val="nil"/>
              <w:bottom w:val="single" w:sz="4" w:space="0" w:color="auto"/>
              <w:right w:val="single" w:sz="4" w:space="0" w:color="auto"/>
            </w:tcBorders>
            <w:shd w:val="clear" w:color="auto" w:fill="auto"/>
            <w:vAlign w:val="center"/>
            <w:hideMark/>
          </w:tcPr>
          <w:p w14:paraId="78B6D748"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96DCAC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4085A02"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F71B6E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8835E6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12</w:t>
            </w:r>
          </w:p>
        </w:tc>
        <w:tc>
          <w:tcPr>
            <w:tcW w:w="0" w:type="auto"/>
            <w:tcBorders>
              <w:top w:val="nil"/>
              <w:left w:val="nil"/>
              <w:bottom w:val="single" w:sz="4" w:space="0" w:color="auto"/>
              <w:right w:val="single" w:sz="4" w:space="0" w:color="auto"/>
            </w:tcBorders>
            <w:shd w:val="clear" w:color="auto" w:fill="auto"/>
            <w:vAlign w:val="center"/>
            <w:hideMark/>
          </w:tcPr>
          <w:p w14:paraId="62C9EAE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0E23756A" w14:textId="77777777" w:rsidTr="00F26599">
        <w:trPr>
          <w:trHeight w:val="1980"/>
        </w:trPr>
        <w:tc>
          <w:tcPr>
            <w:tcW w:w="0" w:type="auto"/>
            <w:vMerge/>
            <w:tcBorders>
              <w:top w:val="nil"/>
              <w:left w:val="single" w:sz="4" w:space="0" w:color="auto"/>
              <w:bottom w:val="single" w:sz="4" w:space="0" w:color="auto"/>
              <w:right w:val="single" w:sz="4" w:space="0" w:color="auto"/>
            </w:tcBorders>
            <w:vAlign w:val="center"/>
            <w:hideMark/>
          </w:tcPr>
          <w:p w14:paraId="2B380129"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1E915059" w14:textId="77777777" w:rsidR="00F26599" w:rsidRDefault="00F26599">
            <w:pPr>
              <w:rPr>
                <w:rFonts w:ascii="Calibri" w:hAnsi="Calibri" w:cs="Calibri"/>
                <w:color w:val="000000"/>
                <w:sz w:val="20"/>
                <w:szCs w:val="20"/>
              </w:rPr>
            </w:pPr>
            <w:r>
              <w:rPr>
                <w:rFonts w:ascii="Calibri" w:hAnsi="Calibri" w:cs="Calibri"/>
                <w:color w:val="000000"/>
                <w:sz w:val="20"/>
                <w:szCs w:val="20"/>
              </w:rPr>
              <w:t>Apoyar, promocionar y crear programas y/o proyectos que promuevan lograr la seguridad alimentaria a través de tecnologías y saberes indígenas.</w:t>
            </w:r>
          </w:p>
        </w:tc>
        <w:tc>
          <w:tcPr>
            <w:tcW w:w="0" w:type="auto"/>
            <w:tcBorders>
              <w:top w:val="nil"/>
              <w:left w:val="nil"/>
              <w:bottom w:val="single" w:sz="4" w:space="0" w:color="auto"/>
              <w:right w:val="single" w:sz="4" w:space="0" w:color="auto"/>
            </w:tcBorders>
            <w:shd w:val="clear" w:color="auto" w:fill="auto"/>
            <w:vAlign w:val="center"/>
            <w:hideMark/>
          </w:tcPr>
          <w:p w14:paraId="47C420A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A24801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553477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16E8F71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25C385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26EA860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528C3BB1" w14:textId="77777777" w:rsidTr="00F26599">
        <w:trPr>
          <w:trHeight w:val="2480"/>
        </w:trPr>
        <w:tc>
          <w:tcPr>
            <w:tcW w:w="0" w:type="auto"/>
            <w:vMerge/>
            <w:tcBorders>
              <w:top w:val="nil"/>
              <w:left w:val="single" w:sz="4" w:space="0" w:color="auto"/>
              <w:bottom w:val="single" w:sz="4" w:space="0" w:color="auto"/>
              <w:right w:val="single" w:sz="4" w:space="0" w:color="auto"/>
            </w:tcBorders>
            <w:vAlign w:val="center"/>
            <w:hideMark/>
          </w:tcPr>
          <w:p w14:paraId="015C0B99"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4335A6E0"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Impulsar acciones que promuevan la inversión y enfoque en los pueblos indígenas u originarios en las políticas orientadas a la </w:t>
            </w:r>
            <w:proofErr w:type="spellStart"/>
            <w:r>
              <w:rPr>
                <w:rFonts w:ascii="Calibri" w:hAnsi="Calibri" w:cs="Calibri"/>
                <w:color w:val="000000"/>
                <w:sz w:val="20"/>
                <w:szCs w:val="20"/>
              </w:rPr>
              <w:t>garantización</w:t>
            </w:r>
            <w:proofErr w:type="spellEnd"/>
            <w:r>
              <w:rPr>
                <w:rFonts w:ascii="Calibri" w:hAnsi="Calibri" w:cs="Calibri"/>
                <w:color w:val="000000"/>
                <w:sz w:val="20"/>
                <w:szCs w:val="20"/>
              </w:rPr>
              <w:t xml:space="preserve"> de agua, saneamiento, cobertura de energía eléctrica y acceso a la Internet para los pueblos indígenas u originarios. </w:t>
            </w:r>
          </w:p>
        </w:tc>
        <w:tc>
          <w:tcPr>
            <w:tcW w:w="0" w:type="auto"/>
            <w:tcBorders>
              <w:top w:val="nil"/>
              <w:left w:val="nil"/>
              <w:bottom w:val="single" w:sz="4" w:space="0" w:color="auto"/>
              <w:right w:val="single" w:sz="4" w:space="0" w:color="auto"/>
            </w:tcBorders>
            <w:shd w:val="clear" w:color="auto" w:fill="auto"/>
            <w:vAlign w:val="center"/>
            <w:hideMark/>
          </w:tcPr>
          <w:p w14:paraId="7C4FC55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1B52FB2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97A62A2"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726BBA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33FA484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23B42F6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35DDCC78" w14:textId="77777777" w:rsidTr="00F26599">
        <w:trPr>
          <w:trHeight w:val="1260"/>
        </w:trPr>
        <w:tc>
          <w:tcPr>
            <w:tcW w:w="0" w:type="auto"/>
            <w:vMerge/>
            <w:tcBorders>
              <w:top w:val="nil"/>
              <w:left w:val="single" w:sz="4" w:space="0" w:color="auto"/>
              <w:bottom w:val="single" w:sz="4" w:space="0" w:color="auto"/>
              <w:right w:val="single" w:sz="4" w:space="0" w:color="auto"/>
            </w:tcBorders>
            <w:vAlign w:val="center"/>
            <w:hideMark/>
          </w:tcPr>
          <w:p w14:paraId="68DADFFF" w14:textId="77777777" w:rsidR="00F26599" w:rsidRDefault="00F26599">
            <w:pPr>
              <w:rPr>
                <w:rFonts w:ascii="Calibri" w:hAnsi="Calibri" w:cs="Calibri"/>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2FD02CA7"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Impulsar, fortalecer y promover las iniciativas existentes para fortalecimiento de la ruta de justicia intercultural del Poder Judicial </w:t>
            </w:r>
          </w:p>
        </w:tc>
        <w:tc>
          <w:tcPr>
            <w:tcW w:w="0" w:type="auto"/>
            <w:tcBorders>
              <w:top w:val="nil"/>
              <w:left w:val="nil"/>
              <w:bottom w:val="single" w:sz="4" w:space="0" w:color="auto"/>
              <w:right w:val="single" w:sz="4" w:space="0" w:color="auto"/>
            </w:tcBorders>
            <w:shd w:val="clear" w:color="auto" w:fill="auto"/>
            <w:vAlign w:val="center"/>
            <w:hideMark/>
          </w:tcPr>
          <w:p w14:paraId="604DD58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2505E4E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E2C311C"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3064F74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2C6F6597"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noWrap/>
            <w:vAlign w:val="center"/>
            <w:hideMark/>
          </w:tcPr>
          <w:p w14:paraId="489922E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5582929B" w14:textId="77777777" w:rsidTr="00F26599">
        <w:trPr>
          <w:trHeight w:val="252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8F9E06D" w14:textId="77777777" w:rsidR="00F26599" w:rsidRDefault="00F26599">
            <w:pPr>
              <w:jc w:val="center"/>
              <w:rPr>
                <w:rFonts w:ascii="Calibri Light" w:hAnsi="Calibri Light" w:cs="Calibri Light"/>
                <w:color w:val="000000"/>
                <w:sz w:val="20"/>
                <w:szCs w:val="20"/>
              </w:rPr>
            </w:pPr>
            <w:r>
              <w:rPr>
                <w:rFonts w:ascii="Calibri Light" w:hAnsi="Calibri Light" w:cs="Calibri Light"/>
                <w:color w:val="000000"/>
                <w:sz w:val="20"/>
                <w:szCs w:val="20"/>
              </w:rPr>
              <w:t>Limitadas condiciones para el desarrollo económico sostenible y solidario de los pueblos indígenas u originarios</w:t>
            </w:r>
          </w:p>
        </w:tc>
        <w:tc>
          <w:tcPr>
            <w:tcW w:w="0" w:type="auto"/>
            <w:tcBorders>
              <w:top w:val="nil"/>
              <w:left w:val="nil"/>
              <w:bottom w:val="single" w:sz="4" w:space="0" w:color="auto"/>
              <w:right w:val="single" w:sz="4" w:space="0" w:color="auto"/>
            </w:tcBorders>
            <w:shd w:val="clear" w:color="auto" w:fill="auto"/>
            <w:vAlign w:val="center"/>
            <w:hideMark/>
          </w:tcPr>
          <w:p w14:paraId="45237E5A"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Fomentar y diseñar proyectos y programas que promuevan un acceso justo a mercados nacionales e internacionales e impulso de iniciativas de innovación tecnológica que tengan como objetivo el desarrollo de los pueblos indígenas u originarios. </w:t>
            </w:r>
          </w:p>
        </w:tc>
        <w:tc>
          <w:tcPr>
            <w:tcW w:w="0" w:type="auto"/>
            <w:tcBorders>
              <w:top w:val="nil"/>
              <w:left w:val="nil"/>
              <w:bottom w:val="single" w:sz="4" w:space="0" w:color="auto"/>
              <w:right w:val="single" w:sz="4" w:space="0" w:color="auto"/>
            </w:tcBorders>
            <w:shd w:val="clear" w:color="auto" w:fill="auto"/>
            <w:noWrap/>
            <w:vAlign w:val="center"/>
            <w:hideMark/>
          </w:tcPr>
          <w:p w14:paraId="7DB32AD8"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5D7F8CB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14:paraId="01471AA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14:paraId="1FD588E1"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5DF0D2E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10</w:t>
            </w:r>
          </w:p>
        </w:tc>
        <w:tc>
          <w:tcPr>
            <w:tcW w:w="0" w:type="auto"/>
            <w:tcBorders>
              <w:top w:val="nil"/>
              <w:left w:val="nil"/>
              <w:bottom w:val="single" w:sz="4" w:space="0" w:color="auto"/>
              <w:right w:val="single" w:sz="4" w:space="0" w:color="auto"/>
            </w:tcBorders>
            <w:shd w:val="clear" w:color="auto" w:fill="auto"/>
            <w:noWrap/>
            <w:vAlign w:val="center"/>
            <w:hideMark/>
          </w:tcPr>
          <w:p w14:paraId="7AD842A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67E9922E" w14:textId="77777777" w:rsidTr="00F26599">
        <w:trPr>
          <w:trHeight w:val="2840"/>
        </w:trPr>
        <w:tc>
          <w:tcPr>
            <w:tcW w:w="0" w:type="auto"/>
            <w:vMerge/>
            <w:tcBorders>
              <w:top w:val="nil"/>
              <w:left w:val="single" w:sz="4" w:space="0" w:color="auto"/>
              <w:bottom w:val="single" w:sz="4" w:space="0" w:color="auto"/>
              <w:right w:val="single" w:sz="4" w:space="0" w:color="auto"/>
            </w:tcBorders>
            <w:vAlign w:val="center"/>
            <w:hideMark/>
          </w:tcPr>
          <w:p w14:paraId="0D3F2126" w14:textId="77777777" w:rsidR="00F26599" w:rsidRDefault="00F26599">
            <w:pPr>
              <w:rPr>
                <w:rFonts w:ascii="Calibri Light" w:hAnsi="Calibri Light" w:cs="Calibri Light"/>
                <w:color w:val="000000"/>
                <w:sz w:val="20"/>
                <w:szCs w:val="20"/>
              </w:rPr>
            </w:pPr>
          </w:p>
        </w:tc>
        <w:tc>
          <w:tcPr>
            <w:tcW w:w="0" w:type="auto"/>
            <w:tcBorders>
              <w:top w:val="nil"/>
              <w:left w:val="nil"/>
              <w:bottom w:val="single" w:sz="4" w:space="0" w:color="auto"/>
              <w:right w:val="single" w:sz="4" w:space="0" w:color="auto"/>
            </w:tcBorders>
            <w:shd w:val="clear" w:color="auto" w:fill="auto"/>
            <w:vAlign w:val="center"/>
            <w:hideMark/>
          </w:tcPr>
          <w:p w14:paraId="49E7644E"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Promover la empleabilidad de población indígena en programas y proyectos nacionales que busquen incorporar sus conocimientos tradicionales y desarrollar y diversificar la oferta de formación profesional y técnico-productiva con focalización en las necesidades específicas de cada pueblo indígena u originario. </w:t>
            </w:r>
          </w:p>
        </w:tc>
        <w:tc>
          <w:tcPr>
            <w:tcW w:w="0" w:type="auto"/>
            <w:tcBorders>
              <w:top w:val="nil"/>
              <w:left w:val="nil"/>
              <w:bottom w:val="single" w:sz="4" w:space="0" w:color="auto"/>
              <w:right w:val="single" w:sz="4" w:space="0" w:color="auto"/>
            </w:tcBorders>
            <w:shd w:val="clear" w:color="auto" w:fill="auto"/>
            <w:vAlign w:val="center"/>
            <w:hideMark/>
          </w:tcPr>
          <w:p w14:paraId="4CFFD25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0D350A75"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46DEDC7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vAlign w:val="center"/>
            <w:hideMark/>
          </w:tcPr>
          <w:p w14:paraId="6EBD3A70"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C77E022"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11</w:t>
            </w:r>
          </w:p>
        </w:tc>
        <w:tc>
          <w:tcPr>
            <w:tcW w:w="0" w:type="auto"/>
            <w:tcBorders>
              <w:top w:val="nil"/>
              <w:left w:val="nil"/>
              <w:bottom w:val="single" w:sz="4" w:space="0" w:color="auto"/>
              <w:right w:val="single" w:sz="4" w:space="0" w:color="auto"/>
            </w:tcBorders>
            <w:shd w:val="clear" w:color="auto" w:fill="auto"/>
            <w:vAlign w:val="center"/>
            <w:hideMark/>
          </w:tcPr>
          <w:p w14:paraId="4DDE6586"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r w:rsidR="00F26599" w14:paraId="3CD44DC2" w14:textId="77777777" w:rsidTr="00F26599">
        <w:trPr>
          <w:trHeight w:val="24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99DA03"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lastRenderedPageBreak/>
              <w:t>Permanente discriminación étnico-racial y racismo hacia los pueblos indígenas u originarios de parte del Estado y sociedad.</w:t>
            </w:r>
          </w:p>
        </w:tc>
        <w:tc>
          <w:tcPr>
            <w:tcW w:w="0" w:type="auto"/>
            <w:tcBorders>
              <w:top w:val="nil"/>
              <w:left w:val="nil"/>
              <w:bottom w:val="single" w:sz="4" w:space="0" w:color="auto"/>
              <w:right w:val="single" w:sz="4" w:space="0" w:color="auto"/>
            </w:tcBorders>
            <w:shd w:val="clear" w:color="auto" w:fill="auto"/>
            <w:vAlign w:val="center"/>
            <w:hideMark/>
          </w:tcPr>
          <w:p w14:paraId="574D5CC3" w14:textId="77777777" w:rsidR="00F26599" w:rsidRDefault="00F26599">
            <w:pPr>
              <w:rPr>
                <w:rFonts w:ascii="Calibri" w:hAnsi="Calibri" w:cs="Calibri"/>
                <w:color w:val="000000"/>
                <w:sz w:val="20"/>
                <w:szCs w:val="20"/>
              </w:rPr>
            </w:pPr>
            <w:r>
              <w:rPr>
                <w:rFonts w:ascii="Calibri" w:hAnsi="Calibri" w:cs="Calibri"/>
                <w:color w:val="000000"/>
                <w:sz w:val="20"/>
                <w:szCs w:val="20"/>
              </w:rPr>
              <w:t xml:space="preserve">Promover iniciativas antidiscriminación enfocadas en pueblos indígenas u originarios andinos y amazónicos con el fin de lograr un impacto significativo en la percepción nacional y local sobre los mismos </w:t>
            </w:r>
          </w:p>
        </w:tc>
        <w:tc>
          <w:tcPr>
            <w:tcW w:w="0" w:type="auto"/>
            <w:tcBorders>
              <w:top w:val="nil"/>
              <w:left w:val="nil"/>
              <w:bottom w:val="single" w:sz="4" w:space="0" w:color="auto"/>
              <w:right w:val="single" w:sz="4" w:space="0" w:color="auto"/>
            </w:tcBorders>
            <w:shd w:val="clear" w:color="auto" w:fill="auto"/>
            <w:vAlign w:val="center"/>
            <w:hideMark/>
          </w:tcPr>
          <w:p w14:paraId="4DEC7D1B"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vAlign w:val="center"/>
            <w:hideMark/>
          </w:tcPr>
          <w:p w14:paraId="04884D9A"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7C15C9C9"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6AEB10BD"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vAlign w:val="center"/>
            <w:hideMark/>
          </w:tcPr>
          <w:p w14:paraId="56EE1214"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13</w:t>
            </w:r>
          </w:p>
        </w:tc>
        <w:tc>
          <w:tcPr>
            <w:tcW w:w="0" w:type="auto"/>
            <w:tcBorders>
              <w:top w:val="nil"/>
              <w:left w:val="nil"/>
              <w:bottom w:val="single" w:sz="4" w:space="0" w:color="auto"/>
              <w:right w:val="single" w:sz="4" w:space="0" w:color="auto"/>
            </w:tcBorders>
            <w:shd w:val="clear" w:color="auto" w:fill="auto"/>
            <w:vAlign w:val="center"/>
            <w:hideMark/>
          </w:tcPr>
          <w:p w14:paraId="06386701" w14:textId="77777777" w:rsidR="00F26599" w:rsidRDefault="00F26599">
            <w:pPr>
              <w:jc w:val="center"/>
              <w:rPr>
                <w:rFonts w:ascii="Calibri" w:hAnsi="Calibri" w:cs="Calibri"/>
                <w:color w:val="000000"/>
                <w:sz w:val="20"/>
                <w:szCs w:val="20"/>
              </w:rPr>
            </w:pPr>
            <w:r>
              <w:rPr>
                <w:rFonts w:ascii="Calibri" w:hAnsi="Calibri" w:cs="Calibri"/>
                <w:color w:val="000000"/>
                <w:sz w:val="20"/>
                <w:szCs w:val="20"/>
              </w:rPr>
              <w:t>SÍ</w:t>
            </w:r>
          </w:p>
        </w:tc>
      </w:tr>
    </w:tbl>
    <w:p w14:paraId="598820A6" w14:textId="77777777" w:rsidR="00F26599" w:rsidRDefault="00F26599" w:rsidP="001D7247">
      <w:pPr>
        <w:jc w:val="both"/>
        <w:rPr>
          <w:rFonts w:ascii="Calibri Light" w:hAnsi="Calibri Light"/>
          <w:sz w:val="20"/>
          <w:szCs w:val="20"/>
        </w:rPr>
      </w:pPr>
    </w:p>
    <w:p w14:paraId="3F0076CD" w14:textId="77777777" w:rsidR="00F26599" w:rsidRDefault="00F26599" w:rsidP="001D7247">
      <w:pPr>
        <w:jc w:val="both"/>
        <w:rPr>
          <w:rFonts w:ascii="Calibri Light" w:hAnsi="Calibri Light"/>
          <w:sz w:val="20"/>
          <w:szCs w:val="20"/>
        </w:rPr>
      </w:pPr>
    </w:p>
    <w:p w14:paraId="611EC9DD" w14:textId="5659683B" w:rsidR="001D7247" w:rsidRDefault="001D7247" w:rsidP="001D7247">
      <w:pPr>
        <w:jc w:val="both"/>
        <w:rPr>
          <w:rFonts w:ascii="Calibri Light" w:hAnsi="Calibri Light"/>
          <w:sz w:val="20"/>
          <w:szCs w:val="20"/>
        </w:rPr>
      </w:pPr>
      <w:r>
        <w:rPr>
          <w:rFonts w:ascii="Calibri Light" w:hAnsi="Calibri Light"/>
          <w:sz w:val="20"/>
          <w:szCs w:val="20"/>
        </w:rPr>
        <w:t>Elaboración: Ministerio de Cultura - DGPI</w:t>
      </w:r>
    </w:p>
    <w:p w14:paraId="2801152A" w14:textId="77777777" w:rsidR="00E85B77" w:rsidRPr="00F6462D" w:rsidRDefault="00E85B77" w:rsidP="00E85B77">
      <w:pPr>
        <w:rPr>
          <w:rFonts w:eastAsia="Arial Narrow"/>
          <w:lang w:eastAsia="en-US"/>
        </w:rPr>
      </w:pPr>
    </w:p>
    <w:p w14:paraId="4C95A6C7" w14:textId="77777777" w:rsidR="00E85B77" w:rsidRDefault="00E85B77" w:rsidP="00E85B77">
      <w:pPr>
        <w:rPr>
          <w:rFonts w:ascii="Arial Narrow" w:eastAsia="Arial Narrow" w:hAnsi="Arial Narrow" w:cs="Arial Narrow"/>
          <w:sz w:val="28"/>
          <w:szCs w:val="28"/>
        </w:rPr>
      </w:pPr>
    </w:p>
    <w:p w14:paraId="4D3E77AC" w14:textId="77777777" w:rsidR="00E840FC" w:rsidRDefault="00E840FC"/>
    <w:sectPr w:rsidR="00E840FC" w:rsidSect="00E85B77">
      <w:type w:val="continuous"/>
      <w:pgSz w:w="16834" w:h="11909" w:orient="landscape" w:code="9"/>
      <w:pgMar w:top="1699" w:right="1411" w:bottom="1699" w:left="141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o Gustavo Arroyo Gonzales" w:date="2023-09-19T11:22:00Z" w:initials="FGAG">
    <w:p w14:paraId="2AD67025" w14:textId="77777777" w:rsidR="00BD4EDD" w:rsidRDefault="00BD4EDD">
      <w:pPr>
        <w:pStyle w:val="Textocomentario"/>
      </w:pPr>
      <w:r>
        <w:rPr>
          <w:rStyle w:val="Refdecomentario"/>
        </w:rPr>
        <w:annotationRef/>
      </w:r>
      <w:r>
        <w:t>Tomar en cuenta todas estas medidas anticipatorias para la propuesta de:</w:t>
      </w:r>
    </w:p>
    <w:p w14:paraId="008CBE2F" w14:textId="77777777" w:rsidR="00BD4EDD" w:rsidRDefault="00BD4EDD">
      <w:pPr>
        <w:pStyle w:val="Textocomentario"/>
      </w:pPr>
    </w:p>
    <w:p w14:paraId="1ADBED1E" w14:textId="6464F8DA" w:rsidR="00BD4EDD" w:rsidRDefault="00BD4EDD">
      <w:pPr>
        <w:pStyle w:val="Textocomentario"/>
      </w:pPr>
      <w:r>
        <w:t>-Lineamientos</w:t>
      </w:r>
    </w:p>
    <w:p w14:paraId="7371121F" w14:textId="30C72E50" w:rsidR="00BD4EDD" w:rsidRDefault="00BD4EDD">
      <w:pPr>
        <w:pStyle w:val="Textocomentario"/>
      </w:pPr>
      <w:r>
        <w:t>-Servicios</w:t>
      </w:r>
    </w:p>
  </w:comment>
  <w:comment w:id="9" w:author="Franco Gustavo Arroyo Gonzales" w:date="2023-09-19T11:24:00Z" w:initials="FGAG">
    <w:p w14:paraId="11916536" w14:textId="6C81D314" w:rsidR="00BD4EDD" w:rsidRDefault="00BD4EDD" w:rsidP="00BD4EDD">
      <w:pPr>
        <w:pStyle w:val="Textocomentario"/>
      </w:pPr>
      <w:r>
        <w:rPr>
          <w:rStyle w:val="Refdecomentario"/>
        </w:rPr>
        <w:annotationRef/>
      </w:r>
      <w:r>
        <w:t>El indicador que mide este futuro deseado debe contar con su respectiva ficha técnica, según la actualización de la Guía de Políticas Nacionales (2023).</w:t>
      </w:r>
    </w:p>
    <w:p w14:paraId="47A528EB" w14:textId="77777777" w:rsidR="00BD4EDD" w:rsidRDefault="00BD4EDD" w:rsidP="00BD4EDD">
      <w:pPr>
        <w:pStyle w:val="Textocomentario"/>
      </w:pPr>
    </w:p>
    <w:p w14:paraId="2343BE74" w14:textId="7AAFCE59" w:rsidR="00BD4EDD" w:rsidRDefault="00BD4EDD" w:rsidP="00BD4EDD">
      <w:pPr>
        <w:pStyle w:val="Textocomentario"/>
        <w:rPr>
          <w:i/>
          <w:iCs/>
        </w:rPr>
      </w:pPr>
      <w:r w:rsidRPr="00BD4EDD">
        <w:rPr>
          <w:i/>
          <w:iCs/>
        </w:rPr>
        <w:t>“Dicho indicador debe corresponder a uno de impacto o de resultado final dentro de la cadena de resultados, así como exhibir las características deseables que se describe en la guía para la elaboración de indicadores de políticas y planes estratégicos. La respectiva ficha técnica de este indicador se coloca en anexo de la política nacional.”</w:t>
      </w:r>
      <w:r>
        <w:rPr>
          <w:i/>
          <w:iCs/>
        </w:rPr>
        <w:t xml:space="preserve"> (pág.62)</w:t>
      </w:r>
    </w:p>
    <w:p w14:paraId="3E24570A" w14:textId="77777777" w:rsidR="00BD4EDD" w:rsidRDefault="00BD4EDD" w:rsidP="00BD4EDD">
      <w:pPr>
        <w:pStyle w:val="Textocomentario"/>
        <w:rPr>
          <w:i/>
          <w:iCs/>
        </w:rPr>
      </w:pPr>
    </w:p>
    <w:p w14:paraId="247141C8" w14:textId="370FACB7" w:rsidR="00BD4EDD" w:rsidRPr="00BD4EDD" w:rsidRDefault="00BD4EDD" w:rsidP="00BD4EDD">
      <w:pPr>
        <w:pStyle w:val="Textocomentario"/>
      </w:pPr>
      <w:r w:rsidRPr="00BD4EDD">
        <w:t xml:space="preserve">La ficha </w:t>
      </w:r>
      <w:r>
        <w:t xml:space="preserve">es la misma que se utiliza para los indicadores de objetivo prioritario; </w:t>
      </w:r>
      <w:r w:rsidRPr="00BD4EDD">
        <w:t>es la siguiente:</w:t>
      </w:r>
    </w:p>
    <w:p w14:paraId="6887CF6C" w14:textId="77777777" w:rsidR="00BD4EDD" w:rsidRDefault="00BD4EDD" w:rsidP="00BD4EDD">
      <w:pPr>
        <w:pStyle w:val="Textocomentario"/>
        <w:rPr>
          <w:i/>
          <w:iCs/>
        </w:rPr>
      </w:pPr>
    </w:p>
    <w:p w14:paraId="616F7F25" w14:textId="77777777" w:rsidR="00BD4EDD" w:rsidRDefault="00BD4EDD" w:rsidP="00BD4EDD">
      <w:pPr>
        <w:pStyle w:val="Textocomentario"/>
        <w:rPr>
          <w:i/>
          <w:iCs/>
        </w:rPr>
      </w:pPr>
      <w:r>
        <w:rPr>
          <w:noProof/>
          <w14:ligatures w14:val="standardContextual"/>
        </w:rPr>
        <w:drawing>
          <wp:inline distT="0" distB="0" distL="0" distR="0" wp14:anchorId="473915B2" wp14:editId="1CFCE4CF">
            <wp:extent cx="2958997" cy="2574825"/>
            <wp:effectExtent l="0" t="0" r="0" b="0"/>
            <wp:docPr id="1733748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48164" name=""/>
                    <pic:cNvPicPr/>
                  </pic:nvPicPr>
                  <pic:blipFill>
                    <a:blip r:embed="rId1"/>
                    <a:stretch>
                      <a:fillRect/>
                    </a:stretch>
                  </pic:blipFill>
                  <pic:spPr>
                    <a:xfrm>
                      <a:off x="0" y="0"/>
                      <a:ext cx="2965168" cy="2580195"/>
                    </a:xfrm>
                    <a:prstGeom prst="rect">
                      <a:avLst/>
                    </a:prstGeom>
                  </pic:spPr>
                </pic:pic>
              </a:graphicData>
            </a:graphic>
          </wp:inline>
        </w:drawing>
      </w:r>
    </w:p>
    <w:p w14:paraId="540749CD" w14:textId="77777777" w:rsidR="00BD4EDD" w:rsidRDefault="00BD4EDD" w:rsidP="00BD4EDD">
      <w:pPr>
        <w:pStyle w:val="Textocomentario"/>
        <w:rPr>
          <w:i/>
          <w:iCs/>
        </w:rPr>
      </w:pPr>
    </w:p>
    <w:p w14:paraId="16BA9744" w14:textId="1914AF87" w:rsidR="00BD4EDD" w:rsidRPr="00BD4EDD" w:rsidRDefault="00BD4EDD" w:rsidP="00BD4EDD">
      <w:pPr>
        <w:pStyle w:val="Textocomentario"/>
      </w:pPr>
      <w:r>
        <w:t>También s</w:t>
      </w:r>
      <w:r w:rsidRPr="00BD4EDD">
        <w:t>e la puede encontrar en:</w:t>
      </w:r>
    </w:p>
    <w:p w14:paraId="424C5AFC" w14:textId="77777777" w:rsidR="00BD4EDD" w:rsidRDefault="00BD4EDD" w:rsidP="00BD4EDD">
      <w:pPr>
        <w:pStyle w:val="Textocomentario"/>
        <w:rPr>
          <w:i/>
          <w:iCs/>
        </w:rPr>
      </w:pPr>
    </w:p>
    <w:p w14:paraId="090A838A" w14:textId="6163889A" w:rsidR="00BD4EDD" w:rsidRDefault="00000000" w:rsidP="00BD4EDD">
      <w:pPr>
        <w:pStyle w:val="Textocomentario"/>
        <w:rPr>
          <w:i/>
          <w:iCs/>
        </w:rPr>
      </w:pPr>
      <w:hyperlink r:id="rId2" w:history="1">
        <w:r w:rsidR="00BD4EDD" w:rsidRPr="005D6919">
          <w:rPr>
            <w:rStyle w:val="Hipervnculo"/>
            <w:i/>
            <w:iCs/>
          </w:rPr>
          <w:t>https://cdn.www.gob.pe/uploads/document/file/1724645/Gu%C3%ADa%20para%20la%20elaboraci%C3%B3n%20de%20indicadores%20de%20pol%C3%ADticas%20nacionales%20y%20planes%20estrat%C3%A9gicos%20-%20CEPLAN.pdf?v=1615439085</w:t>
        </w:r>
      </w:hyperlink>
    </w:p>
    <w:p w14:paraId="05EA15EF" w14:textId="268B0373" w:rsidR="00BD4EDD" w:rsidRPr="00BD4EDD" w:rsidRDefault="00BD4EDD" w:rsidP="00BD4EDD">
      <w:pPr>
        <w:pStyle w:val="Textocomentario"/>
        <w:rPr>
          <w:i/>
          <w:iCs/>
        </w:rPr>
      </w:pPr>
      <w:r>
        <w:rPr>
          <w:i/>
          <w:iCs/>
        </w:rPr>
        <w:t>Pág. 74</w:t>
      </w:r>
    </w:p>
  </w:comment>
  <w:comment w:id="11" w:author="Franco Gustavo Arroyo Gonzales" w:date="2023-09-19T12:29:00Z" w:initials="FGAG">
    <w:p w14:paraId="0B07B15F" w14:textId="77777777" w:rsidR="00E043B8" w:rsidRDefault="00E043B8">
      <w:pPr>
        <w:pStyle w:val="Textocomentario"/>
      </w:pPr>
      <w:r>
        <w:rPr>
          <w:rStyle w:val="Refdecomentario"/>
        </w:rPr>
        <w:annotationRef/>
      </w:r>
      <w:r>
        <w:t>Esta determinación ya no va acá en futuro deseado</w:t>
      </w:r>
    </w:p>
    <w:p w14:paraId="0314B5EE" w14:textId="56E789FC" w:rsidR="00E043B8" w:rsidRDefault="00E043B8">
      <w:pPr>
        <w:pStyle w:val="Textocomentario"/>
      </w:pPr>
      <w:r>
        <w:t>Bien puede ir como un anexo o como un box muy resumido, pero ya no es una exigencia en esta parte.</w:t>
      </w:r>
    </w:p>
  </w:comment>
  <w:comment w:id="13" w:author="Carmen del Rosario Bahamonde Quinteros" w:date="2023-09-11T12:35:00Z" w:initials="CdRBQ">
    <w:p w14:paraId="5F223373" w14:textId="42CDA59B" w:rsidR="00AB11C0" w:rsidRDefault="00AB11C0">
      <w:pPr>
        <w:pStyle w:val="Textocomentario"/>
      </w:pPr>
      <w:r>
        <w:rPr>
          <w:rStyle w:val="Refdecomentario"/>
        </w:rPr>
        <w:annotationRef/>
      </w:r>
      <w:r>
        <w:t>… para atender los problemas de salud de los pueblos…</w:t>
      </w:r>
    </w:p>
  </w:comment>
  <w:comment w:id="27" w:author="Carmen del Rosario Bahamonde Quinteros" w:date="2023-09-11T20:26:00Z" w:initials="CdRBQ">
    <w:p w14:paraId="2354537D" w14:textId="60D4C80C" w:rsidR="00FF0886" w:rsidRDefault="00FF0886">
      <w:pPr>
        <w:pStyle w:val="Textocomentario"/>
      </w:pPr>
      <w:r>
        <w:rPr>
          <w:rStyle w:val="Refdecomentario"/>
        </w:rPr>
        <w:annotationRef/>
      </w:r>
      <w:proofErr w:type="gramStart"/>
      <w:r>
        <w:t>Entre qué sectores</w:t>
      </w:r>
      <w:r w:rsidR="00F100EE">
        <w:t xml:space="preserve"> o es </w:t>
      </w:r>
      <w:proofErr w:type="spellStart"/>
      <w:r w:rsidR="00F100EE">
        <w:t>intersectoria</w:t>
      </w:r>
      <w:proofErr w:type="spellEnd"/>
      <w:r>
        <w:t>?</w:t>
      </w:r>
      <w:proofErr w:type="gramEnd"/>
      <w:r>
        <w:t xml:space="preserve"> </w:t>
      </w:r>
      <w:r w:rsidR="00B83BEB">
        <w:t>Se requiere puntualizar mejor. Por ejemplo, e</w:t>
      </w:r>
      <w:r w:rsidR="008E30F8">
        <w:t>s importante la articulación de l</w:t>
      </w:r>
      <w:r w:rsidR="00AA1574">
        <w:t xml:space="preserve">as Direcciones o Gerencias regionales </w:t>
      </w:r>
      <w:r w:rsidR="00D56A5D">
        <w:t>en materia</w:t>
      </w:r>
      <w:r w:rsidR="00AA1574">
        <w:t xml:space="preserve"> </w:t>
      </w:r>
      <w:r w:rsidR="00D56A5D">
        <w:rPr>
          <w:rFonts w:ascii="Roboto" w:hAnsi="Roboto"/>
          <w:color w:val="26292E"/>
          <w:shd w:val="clear" w:color="auto" w:fill="FFFFFF"/>
        </w:rPr>
        <w:t xml:space="preserve">Forestal y de Fauna silvestre, </w:t>
      </w:r>
      <w:r w:rsidR="008E30F8">
        <w:t>con el Ministerio Público</w:t>
      </w:r>
      <w:r w:rsidR="00D56A5D">
        <w:t>, Defensoría del Pueblo</w:t>
      </w:r>
      <w:r w:rsidR="00B83BEB">
        <w:t xml:space="preserve">, </w:t>
      </w:r>
      <w:r w:rsidR="00F100EE">
        <w:t xml:space="preserve">MINJUSDH, </w:t>
      </w:r>
      <w:r w:rsidR="00B83BEB">
        <w:t xml:space="preserve">por ejemplo. </w:t>
      </w:r>
    </w:p>
  </w:comment>
  <w:comment w:id="31" w:author="Carmen del Rosario Bahamonde Quinteros" w:date="2023-09-11T12:54:00Z" w:initials="CdRBQ">
    <w:p w14:paraId="62FD471C" w14:textId="4855B046" w:rsidR="00DB477A" w:rsidRDefault="00DB477A">
      <w:pPr>
        <w:pStyle w:val="Textocomentario"/>
      </w:pPr>
      <w:r>
        <w:rPr>
          <w:rStyle w:val="Refdecomentario"/>
        </w:rPr>
        <w:annotationRef/>
      </w:r>
      <w:proofErr w:type="gramStart"/>
      <w:r>
        <w:t>Dispositivo</w:t>
      </w:r>
      <w:r w:rsidR="000E3B49">
        <w:t xml:space="preserve"> legal</w:t>
      </w:r>
      <w:r w:rsidR="00DC53A4">
        <w:t>?</w:t>
      </w:r>
      <w:proofErr w:type="gramEnd"/>
      <w:r>
        <w:t xml:space="preserve"> o mecanismo</w:t>
      </w:r>
      <w:r w:rsidR="00DC53A4">
        <w:t xml:space="preserve"> que articule una red de apoyo</w:t>
      </w:r>
      <w:r>
        <w:t>?</w:t>
      </w:r>
    </w:p>
  </w:comment>
  <w:comment w:id="50" w:author="Franco Gustavo Arroyo Gonzales" w:date="2023-09-19T11:40:00Z" w:initials="FGAG">
    <w:p w14:paraId="37023BBA" w14:textId="77777777" w:rsidR="00BD4EDD" w:rsidRDefault="00BD4EDD" w:rsidP="00BD4EDD">
      <w:pPr>
        <w:pStyle w:val="Textocomentario"/>
      </w:pPr>
      <w:r>
        <w:rPr>
          <w:rStyle w:val="Refdecomentario"/>
        </w:rPr>
        <w:annotationRef/>
      </w:r>
      <w:r>
        <w:t xml:space="preserve">Precisar las fuentes y base de datos de donde se obtiene la información en cada </w:t>
      </w:r>
      <w:r>
        <w:rPr>
          <w:rFonts w:cs="Myriad Pro"/>
          <w:color w:val="221F1F"/>
          <w:sz w:val="22"/>
          <w:szCs w:val="22"/>
        </w:rPr>
        <w:t>una las tendencias seleccionadas sobre el problema público</w:t>
      </w:r>
    </w:p>
    <w:p w14:paraId="09FA3D5A" w14:textId="6BBA22B6" w:rsidR="00BD4EDD" w:rsidRDefault="00BD4EDD">
      <w:pPr>
        <w:pStyle w:val="Textocomentario"/>
      </w:pPr>
    </w:p>
  </w:comment>
  <w:comment w:id="52" w:author="Franco Gustavo Arroyo Gonzales" w:date="2023-09-18T22:53:00Z" w:initials="FGAG">
    <w:p w14:paraId="1DDFC68F" w14:textId="77777777" w:rsidR="0095658D" w:rsidRDefault="0095658D">
      <w:pPr>
        <w:pStyle w:val="Textocomentario"/>
      </w:pPr>
      <w:r>
        <w:rPr>
          <w:rStyle w:val="Refdecomentario"/>
        </w:rPr>
        <w:annotationRef/>
      </w:r>
      <w:r>
        <w:t>Ampliar las precisiones técnicas mediante una ficha de indicador.</w:t>
      </w:r>
    </w:p>
    <w:p w14:paraId="0CA06002" w14:textId="77777777" w:rsidR="0095658D" w:rsidRDefault="0095658D">
      <w:pPr>
        <w:pStyle w:val="Textocomentario"/>
      </w:pPr>
      <w:r>
        <w:t>Así lo establece la actualización de la Guía de políticas nacionales.</w:t>
      </w:r>
    </w:p>
    <w:p w14:paraId="708D14AA" w14:textId="06D87DDE" w:rsidR="0095658D" w:rsidRDefault="0095658D">
      <w:pPr>
        <w:pStyle w:val="Textocomentario"/>
      </w:pPr>
      <w:r>
        <w:t xml:space="preserve">Esta ficha es la misma que se usa para objetivos prioritarios de la política nacional. Debe contar con línea base y logros esperados anuales. </w:t>
      </w:r>
    </w:p>
  </w:comment>
  <w:comment w:id="61" w:author="Franco Gustavo Arroyo Gonzales" w:date="2023-09-18T23:13:00Z" w:initials="FGAG">
    <w:p w14:paraId="41E65332" w14:textId="77777777" w:rsidR="00187A07" w:rsidRDefault="00187A07">
      <w:pPr>
        <w:pStyle w:val="Textocomentario"/>
      </w:pPr>
      <w:r>
        <w:rPr>
          <w:rStyle w:val="Refdecomentario"/>
        </w:rPr>
        <w:annotationRef/>
      </w:r>
      <w:r>
        <w:t>En el diagnóstico se abordan temas sensibles que no parecen ser materia se soluciones en esta sección.</w:t>
      </w:r>
    </w:p>
    <w:p w14:paraId="3A9D1292" w14:textId="00FB62C5" w:rsidR="00187A07" w:rsidRDefault="00187A07">
      <w:pPr>
        <w:pStyle w:val="Textocomentario"/>
      </w:pPr>
      <w:r>
        <w:t>Ejemplos de algunos de ellos:</w:t>
      </w:r>
    </w:p>
    <w:p w14:paraId="6C95B022" w14:textId="77777777" w:rsidR="00280F68" w:rsidRDefault="00280F68">
      <w:pPr>
        <w:pStyle w:val="Textocomentario"/>
      </w:pPr>
    </w:p>
    <w:p w14:paraId="4732C441" w14:textId="47922769" w:rsidR="00280F68" w:rsidRPr="00280F68" w:rsidRDefault="00280F68" w:rsidP="00280F68">
      <w:pPr>
        <w:pStyle w:val="Textocomentario"/>
      </w:pPr>
      <w:r>
        <w:t xml:space="preserve">- Medidas para </w:t>
      </w:r>
      <w:r w:rsidRPr="00280F68">
        <w:t>la participación representativa y efectiva de los pueblos indígenas u originarios en la toma de decisiones sobre la gestión ambiental e integral del cambio climático</w:t>
      </w:r>
      <w:bookmarkStart w:id="62" w:name="_heading=h.v7fciqqtbhfw" w:colFirst="0" w:colLast="0"/>
      <w:bookmarkEnd w:id="62"/>
    </w:p>
    <w:p w14:paraId="7FE9C365" w14:textId="24C559D9" w:rsidR="00280F68" w:rsidRDefault="00280F68" w:rsidP="00280F68">
      <w:pPr>
        <w:pStyle w:val="Ttulo5"/>
        <w:spacing w:after="240"/>
        <w:jc w:val="both"/>
        <w:rPr>
          <w:color w:val="44546A" w:themeColor="text2"/>
        </w:rPr>
      </w:pPr>
    </w:p>
    <w:p w14:paraId="02300F1F" w14:textId="77777777" w:rsidR="00187A07" w:rsidRDefault="00187A07">
      <w:pPr>
        <w:pStyle w:val="Textocomentario"/>
      </w:pPr>
    </w:p>
    <w:p w14:paraId="75DBF072" w14:textId="04BDCF8B" w:rsidR="00187A07" w:rsidRDefault="00187A07">
      <w:pPr>
        <w:pStyle w:val="Textocomentario"/>
      </w:pPr>
      <w:r>
        <w:t>Es una decisión del Sector si serán abordados.</w:t>
      </w:r>
    </w:p>
  </w:comment>
  <w:comment w:id="63" w:author="Franco Gustavo Arroyo Gonzales" w:date="2023-09-18T23:16:00Z" w:initials="FGAG">
    <w:p w14:paraId="4E2D3DD9" w14:textId="5266E20C" w:rsidR="00280F68" w:rsidRDefault="00280F68">
      <w:pPr>
        <w:pStyle w:val="Textocomentario"/>
      </w:pPr>
      <w:r>
        <w:rPr>
          <w:rStyle w:val="Refdecomentario"/>
        </w:rPr>
        <w:annotationRef/>
      </w:r>
      <w:r>
        <w:t xml:space="preserve">Realizar un contraste en la columna de Alternativas de solución respecto a las causas indirectas del diagnóstico y verificar si se le están dando respuestas a aquellos aspectos problemáticos. Ayudaría un </w:t>
      </w:r>
      <w:proofErr w:type="spellStart"/>
      <w:r>
        <w:t>check</w:t>
      </w:r>
      <w:proofErr w:type="spellEnd"/>
      <w:r>
        <w:t xml:space="preserve"> </w:t>
      </w:r>
      <w:proofErr w:type="spellStart"/>
      <w:r>
        <w:t>list</w:t>
      </w:r>
      <w:proofErr w:type="spellEnd"/>
      <w:r>
        <w:t xml:space="preserve"> de verificación.</w:t>
      </w:r>
    </w:p>
    <w:p w14:paraId="26E8CAE4" w14:textId="5DF31584" w:rsidR="00280F68" w:rsidRDefault="00280F68">
      <w:pPr>
        <w:pStyle w:val="Textocomentario"/>
      </w:pPr>
      <w:r>
        <w:t>Es decir, es válido que en esta parte pensemos en cursos de acción generales, ya que luego tendrán que ser aterrizados en lineamientos, servicios e indicadores; pero no podemos dejar pasar aspectos problemáticos expuestos en las causas indirectas, y más aún si es que son relevantes.</w:t>
      </w:r>
    </w:p>
    <w:p w14:paraId="1188702A" w14:textId="77777777" w:rsidR="00280F68" w:rsidRDefault="00280F68">
      <w:pPr>
        <w:pStyle w:val="Textocomentario"/>
      </w:pPr>
    </w:p>
    <w:p w14:paraId="7729B581" w14:textId="1C59CEA6" w:rsidR="00280F68" w:rsidRDefault="00280F68">
      <w:pPr>
        <w:pStyle w:val="Textocomentario"/>
      </w:pPr>
      <w:r>
        <w:t>De ser el caso incluir las soluciones para dar respuestas completas al diagnóstico, o hacer las precisiones que correspondan.</w:t>
      </w:r>
    </w:p>
  </w:comment>
  <w:comment w:id="64" w:author="Franco Gustavo Arroyo Gonzales" w:date="2023-09-18T23:06:00Z" w:initials="FGAG">
    <w:p w14:paraId="44F07C90" w14:textId="78D04579" w:rsidR="00187A07" w:rsidRDefault="00187A07" w:rsidP="00187A07">
      <w:pPr>
        <w:pStyle w:val="Textocomentario"/>
      </w:pPr>
      <w:r>
        <w:rPr>
          <w:rStyle w:val="Refdecomentario"/>
        </w:rPr>
        <w:annotationRef/>
      </w:r>
      <w:r>
        <w:t>No se han contemplado acciones respecto a las prioridades de desarrollo ni la jurisdicción especial: temas que forma parte del diagnóstico del entregable 1, ¿qué pasó allí?</w:t>
      </w:r>
    </w:p>
    <w:p w14:paraId="58E78371" w14:textId="77777777" w:rsidR="00187A07" w:rsidRDefault="00187A07" w:rsidP="00187A07">
      <w:pPr>
        <w:pStyle w:val="Textocomentario"/>
      </w:pPr>
      <w:r>
        <w:t xml:space="preserve">¿O no son problemas? </w:t>
      </w:r>
    </w:p>
    <w:p w14:paraId="44AA6BCE" w14:textId="77777777" w:rsidR="00187A07" w:rsidRDefault="00187A07" w:rsidP="00187A07">
      <w:pPr>
        <w:pStyle w:val="Textocomentario"/>
      </w:pPr>
      <w:r>
        <w:t>Se trata de hacer concordante el documento.</w:t>
      </w:r>
    </w:p>
    <w:p w14:paraId="13B9C9D1" w14:textId="58F68AF0" w:rsidR="00187A07" w:rsidRDefault="00187A07" w:rsidP="00187A07">
      <w:pPr>
        <w:pStyle w:val="Textocomentario"/>
      </w:pPr>
      <w:r>
        <w:t>Si hicimos un diagnóstico fue con la intención de plantear soluciones en esta parte, o por lo menos someterlas a evaluación.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71121F" w15:done="0"/>
  <w15:commentEx w15:paraId="05EA15EF" w15:done="0"/>
  <w15:commentEx w15:paraId="0314B5EE" w15:done="0"/>
  <w15:commentEx w15:paraId="5F223373" w15:done="0"/>
  <w15:commentEx w15:paraId="2354537D" w15:done="0"/>
  <w15:commentEx w15:paraId="62FD471C" w15:done="0"/>
  <w15:commentEx w15:paraId="09FA3D5A" w15:done="0"/>
  <w15:commentEx w15:paraId="708D14AA" w15:done="0"/>
  <w15:commentEx w15:paraId="75DBF072" w15:done="0"/>
  <w15:commentEx w15:paraId="7729B581" w15:done="0"/>
  <w15:commentEx w15:paraId="13B9C9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40307" w16cex:dateUtc="2023-09-19T16:22:00Z"/>
  <w16cex:commentExtensible w16cex:durableId="28B40373" w16cex:dateUtc="2023-09-19T16:24:00Z"/>
  <w16cex:commentExtensible w16cex:durableId="28B412A3" w16cex:dateUtc="2023-09-19T17:29:00Z"/>
  <w16cex:commentExtensible w16cex:durableId="1EEDFD49" w16cex:dateUtc="2023-09-11T17:35:00Z"/>
  <w16cex:commentExtensible w16cex:durableId="7A3D1282" w16cex:dateUtc="2023-09-12T01:26:00Z"/>
  <w16cex:commentExtensible w16cex:durableId="46D7F74C" w16cex:dateUtc="2023-09-11T17:54:00Z"/>
  <w16cex:commentExtensible w16cex:durableId="28B4073F" w16cex:dateUtc="2023-09-19T16:40:00Z"/>
  <w16cex:commentExtensible w16cex:durableId="28B35366" w16cex:dateUtc="2023-09-19T03:53:00Z"/>
  <w16cex:commentExtensible w16cex:durableId="28B3581A" w16cex:dateUtc="2023-09-19T04:13:00Z"/>
  <w16cex:commentExtensible w16cex:durableId="28B358E2" w16cex:dateUtc="2023-09-19T04:16:00Z"/>
  <w16cex:commentExtensible w16cex:durableId="28B3567A" w16cex:dateUtc="2023-09-19T0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71121F" w16cid:durableId="28B40307"/>
  <w16cid:commentId w16cid:paraId="05EA15EF" w16cid:durableId="28B40373"/>
  <w16cid:commentId w16cid:paraId="0314B5EE" w16cid:durableId="28B412A3"/>
  <w16cid:commentId w16cid:paraId="5F223373" w16cid:durableId="1EEDFD49"/>
  <w16cid:commentId w16cid:paraId="2354537D" w16cid:durableId="7A3D1282"/>
  <w16cid:commentId w16cid:paraId="62FD471C" w16cid:durableId="46D7F74C"/>
  <w16cid:commentId w16cid:paraId="09FA3D5A" w16cid:durableId="28B4073F"/>
  <w16cid:commentId w16cid:paraId="708D14AA" w16cid:durableId="28B35366"/>
  <w16cid:commentId w16cid:paraId="75DBF072" w16cid:durableId="28B3581A"/>
  <w16cid:commentId w16cid:paraId="7729B581" w16cid:durableId="28B358E2"/>
  <w16cid:commentId w16cid:paraId="13B9C9D1" w16cid:durableId="28B356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E194" w14:textId="77777777" w:rsidR="007969C3" w:rsidRDefault="007969C3" w:rsidP="0082611D">
      <w:r>
        <w:separator/>
      </w:r>
    </w:p>
  </w:endnote>
  <w:endnote w:type="continuationSeparator" w:id="0">
    <w:p w14:paraId="571C5B0C" w14:textId="77777777" w:rsidR="007969C3" w:rsidRDefault="007969C3" w:rsidP="0082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712589"/>
      <w:docPartObj>
        <w:docPartGallery w:val="Page Numbers (Bottom of Page)"/>
        <w:docPartUnique/>
      </w:docPartObj>
    </w:sdtPr>
    <w:sdtContent>
      <w:p w14:paraId="04BAF2B4" w14:textId="77777777" w:rsidR="00734B9A" w:rsidRDefault="00734B9A">
        <w:pPr>
          <w:pStyle w:val="Piedepgina"/>
          <w:jc w:val="right"/>
        </w:pPr>
        <w:r>
          <w:fldChar w:fldCharType="begin"/>
        </w:r>
        <w:r>
          <w:instrText>PAGE   \* MERGEFORMAT</w:instrText>
        </w:r>
        <w:r>
          <w:fldChar w:fldCharType="separate"/>
        </w:r>
        <w:r>
          <w:rPr>
            <w:lang w:val="es-ES"/>
          </w:rPr>
          <w:t>2</w:t>
        </w:r>
        <w:r>
          <w:fldChar w:fldCharType="end"/>
        </w:r>
      </w:p>
    </w:sdtContent>
  </w:sdt>
  <w:p w14:paraId="12FD9E83" w14:textId="77777777" w:rsidR="00734B9A" w:rsidRDefault="00734B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22101"/>
      <w:docPartObj>
        <w:docPartGallery w:val="Page Numbers (Bottom of Page)"/>
        <w:docPartUnique/>
      </w:docPartObj>
    </w:sdtPr>
    <w:sdtEndPr>
      <w:rPr>
        <w:rFonts w:ascii="Calibri Light" w:hAnsi="Calibri Light" w:cs="Calibri Light"/>
      </w:rPr>
    </w:sdtEndPr>
    <w:sdtContent>
      <w:p w14:paraId="1A4A9BD2" w14:textId="13C128DE" w:rsidR="00CF7A34" w:rsidRPr="0041063E" w:rsidRDefault="00CF7A34">
        <w:pPr>
          <w:pStyle w:val="Piedepgina"/>
          <w:jc w:val="right"/>
          <w:rPr>
            <w:rFonts w:ascii="Calibri Light" w:hAnsi="Calibri Light" w:cs="Calibri Light"/>
          </w:rPr>
        </w:pPr>
        <w:r w:rsidRPr="0041063E">
          <w:rPr>
            <w:rFonts w:ascii="Calibri Light" w:hAnsi="Calibri Light" w:cs="Calibri Light"/>
          </w:rPr>
          <w:fldChar w:fldCharType="begin"/>
        </w:r>
        <w:r w:rsidRPr="0041063E">
          <w:rPr>
            <w:rFonts w:ascii="Calibri Light" w:hAnsi="Calibri Light" w:cs="Calibri Light"/>
          </w:rPr>
          <w:instrText>PAGE   \* MERGEFORMAT</w:instrText>
        </w:r>
        <w:r w:rsidRPr="0041063E">
          <w:rPr>
            <w:rFonts w:ascii="Calibri Light" w:hAnsi="Calibri Light" w:cs="Calibri Light"/>
          </w:rPr>
          <w:fldChar w:fldCharType="separate"/>
        </w:r>
        <w:r w:rsidRPr="0041063E">
          <w:rPr>
            <w:rFonts w:ascii="Calibri Light" w:hAnsi="Calibri Light" w:cs="Calibri Light"/>
            <w:lang w:val="es-ES"/>
          </w:rPr>
          <w:t>2</w:t>
        </w:r>
        <w:r w:rsidRPr="0041063E">
          <w:rPr>
            <w:rFonts w:ascii="Calibri Light" w:hAnsi="Calibri Light" w:cs="Calibri Light"/>
          </w:rPr>
          <w:fldChar w:fldCharType="end"/>
        </w:r>
      </w:p>
    </w:sdtContent>
  </w:sdt>
  <w:p w14:paraId="4BFF5A06" w14:textId="77777777" w:rsidR="00BC70C8" w:rsidRDefault="00BC70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F4ED" w14:textId="77777777" w:rsidR="007969C3" w:rsidRDefault="007969C3" w:rsidP="0082611D">
      <w:r>
        <w:separator/>
      </w:r>
    </w:p>
  </w:footnote>
  <w:footnote w:type="continuationSeparator" w:id="0">
    <w:p w14:paraId="1F5926D7" w14:textId="77777777" w:rsidR="007969C3" w:rsidRDefault="007969C3" w:rsidP="0082611D">
      <w:r>
        <w:continuationSeparator/>
      </w:r>
    </w:p>
  </w:footnote>
  <w:footnote w:id="1">
    <w:p w14:paraId="3E7F5EF7"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Esto fomentando la utilización de sus conocimientos tradicionales y/o ancestrales, así como la ciencia y tecnología ancestral. </w:t>
      </w:r>
    </w:p>
  </w:footnote>
  <w:footnote w:id="2">
    <w:p w14:paraId="376B0F8F" w14:textId="77777777" w:rsidR="00734B9A" w:rsidRPr="00C13CC3" w:rsidRDefault="00734B9A" w:rsidP="00734B9A">
      <w:pPr>
        <w:pStyle w:val="Textonotapie"/>
        <w:jc w:val="both"/>
      </w:pPr>
      <w:r w:rsidRPr="007C7AF4">
        <w:rPr>
          <w:rStyle w:val="Refdenotaalpie"/>
          <w:rFonts w:ascii="Calibri Light" w:hAnsi="Calibri Light" w:cs="Calibri Light"/>
        </w:rPr>
        <w:footnoteRef/>
      </w:r>
      <w:r w:rsidRPr="007C7AF4">
        <w:rPr>
          <w:rFonts w:ascii="Calibri Light" w:hAnsi="Calibri Light" w:cs="Calibri Light"/>
        </w:rPr>
        <w:t xml:space="preserve"> Esto atiende a la problemática que deriva de producciones que no encuentran mercado para venta y, por ende, no son rentables para las comunidades. También atiende los escenarios en que los productores indígenas reciben pagos por sus productos que no los benefician. </w:t>
      </w:r>
    </w:p>
  </w:footnote>
  <w:footnote w:id="3">
    <w:p w14:paraId="2140B505" w14:textId="77777777" w:rsidR="00734B9A" w:rsidRPr="00414589" w:rsidRDefault="00734B9A" w:rsidP="00734B9A">
      <w:pPr>
        <w:pStyle w:val="Textonotapie"/>
        <w:rPr>
          <w:rFonts w:ascii="Calibri Light" w:hAnsi="Calibri Light" w:cs="Calibri Light"/>
        </w:rPr>
      </w:pPr>
      <w:r>
        <w:rPr>
          <w:rStyle w:val="Refdenotaalpie"/>
        </w:rPr>
        <w:footnoteRef/>
      </w:r>
      <w:r>
        <w:t xml:space="preserve"> </w:t>
      </w:r>
      <w:r>
        <w:rPr>
          <w:rFonts w:ascii="Calibri Light" w:hAnsi="Calibri Light" w:cs="Calibri Light"/>
        </w:rPr>
        <w:t xml:space="preserve">Se puede consultar dicha fuente en el siguiente enlaces: </w:t>
      </w:r>
      <w:hyperlink r:id="rId1" w:history="1">
        <w:r w:rsidRPr="009C50B6">
          <w:rPr>
            <w:rStyle w:val="Hipervnculo"/>
            <w:rFonts w:ascii="Calibri Light" w:hAnsi="Calibri Light" w:cs="Calibri Light"/>
          </w:rPr>
          <w:t>https://worldwater.io/?utm_source=google&amp;utm_medium=search&amp;utm_campaign=Waterscarcityclock&amp;campaignid=6444167483&amp;adgroupid=75248439485&amp;adid=376898575385&amp;gclid=CjwKCAjwiLGGBhAqEiwAgq3q_mNqunDrJfxuU5oEFaOiCRtfVefEsyZikrLTjfJtRGzYY2-83pSkMxoCGPUQAvD_BwE</w:t>
        </w:r>
      </w:hyperlink>
      <w:r>
        <w:rPr>
          <w:rFonts w:ascii="Calibri Light" w:hAnsi="Calibri Light" w:cs="Calibri Light"/>
        </w:rPr>
        <w:t xml:space="preserve"> </w:t>
      </w:r>
    </w:p>
  </w:footnote>
  <w:footnote w:id="4">
    <w:p w14:paraId="4A6D5303" w14:textId="77777777" w:rsidR="00734B9A" w:rsidRPr="007C7AF4" w:rsidRDefault="00734B9A" w:rsidP="00734B9A">
      <w:pPr>
        <w:pStyle w:val="Textonotapie"/>
        <w:rPr>
          <w:rFonts w:ascii="Calibri Light" w:hAnsi="Calibri Light" w:cs="Calibri Light"/>
          <w:lang w:val="es-MX"/>
        </w:rPr>
      </w:pPr>
      <w:r w:rsidRPr="007C7AF4">
        <w:rPr>
          <w:rStyle w:val="Refdenotaalpie"/>
          <w:rFonts w:ascii="Calibri Light" w:hAnsi="Calibri Light" w:cs="Calibri Light"/>
        </w:rPr>
        <w:footnoteRef/>
      </w:r>
      <w:r w:rsidRPr="007C7AF4">
        <w:rPr>
          <w:rFonts w:ascii="Calibri Light" w:hAnsi="Calibri Light" w:cs="Calibri Light"/>
        </w:rPr>
        <w:t xml:space="preserve"> </w:t>
      </w:r>
      <w:r w:rsidRPr="007C7AF4">
        <w:rPr>
          <w:rFonts w:ascii="Calibri Light" w:hAnsi="Calibri Light" w:cs="Calibri Light"/>
          <w:lang w:val="es-MX"/>
        </w:rPr>
        <w:t xml:space="preserve">Frente de cambio climático., pero también de contaminación. </w:t>
      </w:r>
    </w:p>
  </w:footnote>
  <w:footnote w:id="5">
    <w:p w14:paraId="5F167DE5" w14:textId="77777777" w:rsidR="00734B9A" w:rsidRPr="00C13CC3" w:rsidRDefault="00734B9A" w:rsidP="00734B9A">
      <w:pPr>
        <w:pStyle w:val="Textonotapie"/>
        <w:jc w:val="both"/>
      </w:pPr>
      <w:r w:rsidRPr="007C7AF4">
        <w:rPr>
          <w:rStyle w:val="Refdenotaalpie"/>
          <w:rFonts w:ascii="Calibri Light" w:hAnsi="Calibri Light" w:cs="Calibri Light"/>
        </w:rPr>
        <w:footnoteRef/>
      </w:r>
      <w:r w:rsidRPr="007C7AF4">
        <w:rPr>
          <w:rFonts w:ascii="Calibri Light" w:hAnsi="Calibri Light" w:cs="Calibri Light"/>
        </w:rPr>
        <w:t xml:space="preserve"> Considerando las tareas que realizan las niñas y mujeres en relación con tareas donde el agua es un elemento esencial, lo que las ha llevado a cargar con un impacto diferenciado de la problemática del stress hídrico.</w:t>
      </w:r>
      <w:r w:rsidRPr="00C13CC3">
        <w:t xml:space="preserve"> </w:t>
      </w:r>
    </w:p>
  </w:footnote>
  <w:footnote w:id="6">
    <w:p w14:paraId="7CE891EE"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Esta medida implica una acción reparativa simbólica significativa lo que permite una mejora en el relacionamiento Estado – Pueblos indígenas. </w:t>
      </w:r>
    </w:p>
  </w:footnote>
  <w:footnote w:id="7">
    <w:p w14:paraId="01334C34"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El </w:t>
      </w:r>
      <w:proofErr w:type="spellStart"/>
      <w:r w:rsidRPr="007C7AF4">
        <w:rPr>
          <w:rFonts w:ascii="Calibri Light" w:hAnsi="Calibri Light" w:cs="Calibri Light"/>
        </w:rPr>
        <w:t>Mincul</w:t>
      </w:r>
      <w:proofErr w:type="spellEnd"/>
      <w:r w:rsidRPr="007C7AF4">
        <w:rPr>
          <w:rFonts w:ascii="Calibri Light" w:hAnsi="Calibri Light" w:cs="Calibri Light"/>
        </w:rPr>
        <w:t xml:space="preserve"> (2016) sostiene que los planes de vida o de buen vivir proporcionan una visión completa de las comunidades indígenas u originarias, ya que abarcan aspectos ambientales, territoriales, sociales, económicos, políticos y culturales en un solo documento de planificación e implementación.</w:t>
      </w:r>
    </w:p>
  </w:footnote>
  <w:footnote w:id="8">
    <w:p w14:paraId="27FF1A5E"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Esta medida implica una acción reparativa simbólica significativa lo que permite una mejora en el relacionamiento Estado – Pueblos indígenas. </w:t>
      </w:r>
    </w:p>
  </w:footnote>
  <w:footnote w:id="9">
    <w:p w14:paraId="00A359D3" w14:textId="77777777" w:rsidR="00734B9A" w:rsidRPr="00C13CC3" w:rsidRDefault="00734B9A" w:rsidP="00734B9A">
      <w:pPr>
        <w:pStyle w:val="Textonotapie"/>
        <w:jc w:val="both"/>
      </w:pPr>
      <w:r w:rsidRPr="007C7AF4">
        <w:rPr>
          <w:rStyle w:val="Refdenotaalpie"/>
          <w:rFonts w:ascii="Calibri Light" w:hAnsi="Calibri Light" w:cs="Calibri Light"/>
        </w:rPr>
        <w:footnoteRef/>
      </w:r>
      <w:r w:rsidRPr="007C7AF4">
        <w:rPr>
          <w:rFonts w:ascii="Calibri Light" w:hAnsi="Calibri Light" w:cs="Calibri Light"/>
        </w:rPr>
        <w:t xml:space="preserve"> Esta medida implica una etapa inicial de recojo, sistematización y análisis de información relacionada a la posibilidad de aplicación de conocimientos indígenas en la prevención de riesgos ambientales y de remediaciones que puedan ser ejecutadas por la misma población desde los sectores competentes.</w:t>
      </w:r>
      <w:r w:rsidRPr="00C13CC3">
        <w:t xml:space="preserve"> </w:t>
      </w:r>
    </w:p>
  </w:footnote>
  <w:footnote w:id="10">
    <w:p w14:paraId="15B9B22F"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Esta medida implica una acción reparativa simbólica significativa lo que permite una mejora en el relacionamiento Estado – Pueblos indígenas. </w:t>
      </w:r>
    </w:p>
  </w:footnote>
  <w:footnote w:id="11">
    <w:p w14:paraId="0FF56B97"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Esta medida implica una acción reparativa simbólica significativa lo que permite una mejora en el relacionamiento Estado – Pueblos indígenas. </w:t>
      </w:r>
    </w:p>
  </w:footnote>
  <w:footnote w:id="12">
    <w:p w14:paraId="552D3128" w14:textId="77777777" w:rsidR="00734B9A" w:rsidRPr="007C7AF4" w:rsidRDefault="00734B9A" w:rsidP="00734B9A">
      <w:pPr>
        <w:pStyle w:val="Textonotapie"/>
        <w:jc w:val="both"/>
        <w:rPr>
          <w:rFonts w:ascii="Calibri Light" w:hAnsi="Calibri Light" w:cs="Calibri Light"/>
        </w:rPr>
      </w:pPr>
      <w:r w:rsidRPr="007C7AF4">
        <w:rPr>
          <w:rStyle w:val="Refdenotaalpie"/>
          <w:rFonts w:ascii="Calibri Light" w:hAnsi="Calibri Light" w:cs="Calibri Light"/>
        </w:rPr>
        <w:footnoteRef/>
      </w:r>
      <w:r w:rsidRPr="007C7AF4">
        <w:rPr>
          <w:rFonts w:ascii="Calibri Light" w:hAnsi="Calibri Light" w:cs="Calibri Light"/>
        </w:rPr>
        <w:t xml:space="preserve"> Pues es uno de los varios indicadores existentes para demostrar la incorporación de la mirada de género de cada pueblo o comunidad indígena. </w:t>
      </w:r>
    </w:p>
  </w:footnote>
  <w:footnote w:id="13">
    <w:p w14:paraId="41C3B94D" w14:textId="77777777" w:rsidR="00734B9A" w:rsidRPr="00C13CC3" w:rsidRDefault="00734B9A" w:rsidP="00734B9A">
      <w:pPr>
        <w:pStyle w:val="Textonotapie"/>
      </w:pPr>
      <w:r w:rsidRPr="007C7AF4">
        <w:rPr>
          <w:rStyle w:val="Refdenotaalpie"/>
          <w:rFonts w:ascii="Calibri Light" w:hAnsi="Calibri Light" w:cs="Calibri Light"/>
        </w:rPr>
        <w:footnoteRef/>
      </w:r>
      <w:r w:rsidRPr="007C7AF4">
        <w:rPr>
          <w:rFonts w:ascii="Calibri Light" w:hAnsi="Calibri Light" w:cs="Calibri Light"/>
        </w:rPr>
        <w:t xml:space="preserve"> Es decir, no solo en años electorales o próximos a ellos.</w:t>
      </w:r>
      <w:r w:rsidRPr="00C13CC3">
        <w:t xml:space="preserve"> </w:t>
      </w:r>
    </w:p>
  </w:footnote>
  <w:footnote w:id="14">
    <w:p w14:paraId="0CA89CC9" w14:textId="77777777" w:rsidR="00734B9A" w:rsidRPr="007C7AF4" w:rsidRDefault="00734B9A" w:rsidP="00734B9A">
      <w:pPr>
        <w:pStyle w:val="Textonotapie"/>
        <w:jc w:val="both"/>
        <w:rPr>
          <w:rFonts w:ascii="Calibri Light" w:hAnsi="Calibri Light" w:cs="Calibri Light"/>
          <w:lang w:val="es-MX"/>
        </w:rPr>
      </w:pPr>
      <w:r w:rsidRPr="007C7AF4">
        <w:rPr>
          <w:rStyle w:val="Refdenotaalpie"/>
          <w:rFonts w:ascii="Calibri Light" w:hAnsi="Calibri Light" w:cs="Calibri Light"/>
        </w:rPr>
        <w:footnoteRef/>
      </w:r>
      <w:r w:rsidRPr="007C7AF4">
        <w:rPr>
          <w:rFonts w:ascii="Calibri Light" w:hAnsi="Calibri Light" w:cs="Calibri Light"/>
        </w:rPr>
        <w:t xml:space="preserve"> Sectores e instituciones de mayor contacto con población indígena y en donde se denuncia que se dan la mayor cantidad de actos discriminatorios. </w:t>
      </w:r>
    </w:p>
  </w:footnote>
  <w:footnote w:id="15">
    <w:p w14:paraId="3B938E61" w14:textId="77777777" w:rsidR="00734B9A" w:rsidRPr="00C13CC3" w:rsidRDefault="00734B9A" w:rsidP="00734B9A">
      <w:pPr>
        <w:pStyle w:val="Textonotapie"/>
        <w:jc w:val="both"/>
        <w:rPr>
          <w:lang w:val="es-MX"/>
        </w:rPr>
      </w:pPr>
      <w:r w:rsidRPr="007C7AF4">
        <w:rPr>
          <w:rStyle w:val="Refdenotaalpie"/>
          <w:rFonts w:ascii="Calibri Light" w:hAnsi="Calibri Light" w:cs="Calibri Light"/>
        </w:rPr>
        <w:footnoteRef/>
      </w:r>
      <w:r w:rsidRPr="007C7AF4">
        <w:rPr>
          <w:rFonts w:ascii="Calibri Light" w:hAnsi="Calibri Light" w:cs="Calibri Light"/>
        </w:rPr>
        <w:t xml:space="preserve"> </w:t>
      </w:r>
      <w:r w:rsidRPr="007C7AF4">
        <w:rPr>
          <w:rFonts w:ascii="Calibri Light" w:hAnsi="Calibri Light" w:cs="Calibri Light"/>
          <w:lang w:val="es-MX"/>
        </w:rPr>
        <w:t>Este trabajo implica una remuneración justa a los sabios y sabias.</w:t>
      </w:r>
      <w:r w:rsidRPr="00C13CC3">
        <w:rPr>
          <w:lang w:val="es-MX"/>
        </w:rPr>
        <w:t xml:space="preserve"> </w:t>
      </w:r>
    </w:p>
  </w:footnote>
  <w:footnote w:id="16">
    <w:p w14:paraId="26CA0465" w14:textId="77777777" w:rsidR="00734B9A" w:rsidRPr="007C7AF4" w:rsidRDefault="00734B9A" w:rsidP="00734B9A">
      <w:pPr>
        <w:pStyle w:val="Textonotapie"/>
        <w:jc w:val="both"/>
        <w:rPr>
          <w:rFonts w:ascii="Calibri Light" w:hAnsi="Calibri Light" w:cs="Calibri Light"/>
          <w:lang w:val="es-MX"/>
        </w:rPr>
      </w:pPr>
      <w:r w:rsidRPr="007C7AF4">
        <w:rPr>
          <w:rStyle w:val="Refdenotaalpie"/>
          <w:rFonts w:ascii="Calibri Light" w:hAnsi="Calibri Light" w:cs="Calibri Light"/>
        </w:rPr>
        <w:footnoteRef/>
      </w:r>
      <w:r w:rsidRPr="007C7AF4">
        <w:rPr>
          <w:rFonts w:ascii="Calibri Light" w:hAnsi="Calibri Light" w:cs="Calibri Light"/>
        </w:rPr>
        <w:t xml:space="preserve"> Esta medida implica una acción reparativa simbólica significativa lo que permite una mejora en el relacionamiento Estado – Pueblos indígenas. </w:t>
      </w:r>
    </w:p>
  </w:footnote>
  <w:footnote w:id="17">
    <w:p w14:paraId="2F175269" w14:textId="77777777" w:rsidR="00734B9A" w:rsidRPr="00643B12" w:rsidRDefault="00734B9A" w:rsidP="00734B9A">
      <w:pPr>
        <w:pStyle w:val="Textonotapie"/>
        <w:jc w:val="both"/>
        <w:rPr>
          <w:rFonts w:asciiTheme="minorHAnsi" w:hAnsiTheme="minorHAnsi" w:cstheme="minorHAnsi"/>
        </w:rPr>
      </w:pPr>
      <w:r w:rsidRPr="00643B12">
        <w:rPr>
          <w:rStyle w:val="Refdenotaalpie"/>
          <w:rFonts w:asciiTheme="minorHAnsi" w:hAnsiTheme="minorHAnsi" w:cstheme="minorHAnsi"/>
        </w:rPr>
        <w:footnoteRef/>
      </w:r>
      <w:r w:rsidRPr="00643B12">
        <w:rPr>
          <w:rFonts w:asciiTheme="minorHAnsi" w:hAnsiTheme="minorHAnsi" w:cstheme="minorHAnsi"/>
        </w:rPr>
        <w:t xml:space="preserve"> Revaloración identitaria para fortalecer la identidad personal, comunal y social en general con una valoración étnico-racial positiva.</w:t>
      </w:r>
    </w:p>
  </w:footnote>
  <w:footnote w:id="18">
    <w:p w14:paraId="2CC15712" w14:textId="77777777" w:rsidR="00734B9A" w:rsidRPr="00643B12" w:rsidRDefault="00734B9A" w:rsidP="00734B9A">
      <w:pPr>
        <w:pStyle w:val="Textonotapie"/>
        <w:jc w:val="both"/>
        <w:rPr>
          <w:rFonts w:asciiTheme="minorHAnsi" w:hAnsiTheme="minorHAnsi" w:cstheme="minorHAnsi"/>
          <w:lang w:val="es-MX"/>
        </w:rPr>
      </w:pPr>
      <w:r w:rsidRPr="00643B12">
        <w:rPr>
          <w:rStyle w:val="Refdenotaalpie"/>
          <w:rFonts w:asciiTheme="minorHAnsi" w:hAnsiTheme="minorHAnsi" w:cstheme="minorHAnsi"/>
        </w:rPr>
        <w:footnoteRef/>
      </w:r>
      <w:r w:rsidRPr="00643B12">
        <w:rPr>
          <w:rFonts w:asciiTheme="minorHAnsi" w:hAnsiTheme="minorHAnsi" w:cstheme="minorHAnsi"/>
        </w:rPr>
        <w:t xml:space="preserve"> Esto en referencia a las implicancias de contar con estadística más precisa sobre la cantidad y distribución de la población indígena a nivel nacional. </w:t>
      </w:r>
    </w:p>
  </w:footnote>
  <w:footnote w:id="19">
    <w:p w14:paraId="1036079D" w14:textId="77777777" w:rsidR="00734B9A" w:rsidRPr="00643B12" w:rsidRDefault="00734B9A" w:rsidP="00734B9A">
      <w:pPr>
        <w:pStyle w:val="Textonotapie"/>
        <w:jc w:val="both"/>
      </w:pPr>
      <w:r w:rsidRPr="00643B12">
        <w:rPr>
          <w:rStyle w:val="Refdenotaalpie"/>
          <w:rFonts w:asciiTheme="minorHAnsi" w:hAnsiTheme="minorHAnsi" w:cstheme="minorHAnsi"/>
        </w:rPr>
        <w:footnoteRef/>
      </w:r>
      <w:r w:rsidRPr="00643B12">
        <w:rPr>
          <w:rFonts w:asciiTheme="minorHAnsi" w:hAnsiTheme="minorHAnsi" w:cstheme="minorHAnsi"/>
        </w:rPr>
        <w:t xml:space="preserve"> Más información sobre el Programa de pagos por servicios ambientales disponible en: </w:t>
      </w:r>
      <w:hyperlink r:id="rId2" w:history="1">
        <w:r w:rsidRPr="00643B12">
          <w:rPr>
            <w:rStyle w:val="Hipervnculo"/>
            <w:rFonts w:asciiTheme="minorHAnsi" w:hAnsiTheme="minorHAnsi" w:cstheme="minorHAnsi"/>
          </w:rPr>
          <w:t>http://www.social-protection.org/gimi/gess/ShowMainPage.action?lang=ES</w:t>
        </w:r>
      </w:hyperlink>
      <w:r w:rsidRPr="00643B12">
        <w:rPr>
          <w:rFonts w:asciiTheme="minorHAnsi" w:hAnsiTheme="minorHAnsi" w:cstheme="minorHAnsi"/>
        </w:rPr>
        <w:t xml:space="preserve"> (OIT, 2018, p. 43)</w:t>
      </w:r>
    </w:p>
  </w:footnote>
  <w:footnote w:id="20">
    <w:p w14:paraId="03CEBCC0" w14:textId="77777777" w:rsidR="00734B9A" w:rsidRPr="009B4BFF" w:rsidRDefault="00734B9A" w:rsidP="00734B9A">
      <w:pPr>
        <w:pStyle w:val="Textonotapie"/>
        <w:jc w:val="both"/>
        <w:rPr>
          <w:rFonts w:ascii="Calibri Light" w:hAnsi="Calibri Light" w:cs="Calibri Light"/>
          <w:color w:val="000000" w:themeColor="text1"/>
        </w:rPr>
      </w:pPr>
      <w:r w:rsidRPr="009B4BFF">
        <w:rPr>
          <w:rStyle w:val="Refdenotaalpie"/>
          <w:rFonts w:ascii="Calibri Light" w:hAnsi="Calibri Light" w:cs="Calibri Light"/>
          <w:color w:val="000000" w:themeColor="text1"/>
        </w:rPr>
        <w:footnoteRef/>
      </w:r>
      <w:r w:rsidRPr="009B4BFF">
        <w:rPr>
          <w:rFonts w:ascii="Calibri Light" w:hAnsi="Calibri Light" w:cs="Calibri Light"/>
          <w:color w:val="000000" w:themeColor="text1"/>
        </w:rPr>
        <w:t xml:space="preserve"> Esta medida implica una acción reparativa simbólica significativa lo que permite una mejora en el relacionamiento Estado – Pueblos indígenas. </w:t>
      </w:r>
    </w:p>
  </w:footnote>
  <w:footnote w:id="21">
    <w:p w14:paraId="2D2BB365" w14:textId="77777777" w:rsidR="00734B9A" w:rsidRPr="00C13CC3" w:rsidRDefault="00734B9A" w:rsidP="00734B9A">
      <w:pPr>
        <w:pStyle w:val="Textonotapie"/>
        <w:jc w:val="both"/>
        <w:rPr>
          <w:color w:val="000000" w:themeColor="text1"/>
        </w:rPr>
      </w:pPr>
      <w:r w:rsidRPr="009B4BFF">
        <w:rPr>
          <w:rStyle w:val="Refdenotaalpie"/>
          <w:rFonts w:ascii="Calibri Light" w:hAnsi="Calibri Light" w:cs="Calibri Light"/>
          <w:color w:val="000000" w:themeColor="text1"/>
        </w:rPr>
        <w:footnoteRef/>
      </w:r>
      <w:r w:rsidRPr="009B4BFF">
        <w:rPr>
          <w:rFonts w:ascii="Calibri Light" w:hAnsi="Calibri Light" w:cs="Calibri Light"/>
          <w:color w:val="000000" w:themeColor="text1"/>
        </w:rPr>
        <w:t xml:space="preserve"> Esto incluye promover la diversificación de cultivos, el uso de abonos orgánicos y la recuperación de semillas nativas para fortalecer la producción de alimentos locales y sostenibles.</w:t>
      </w:r>
    </w:p>
  </w:footnote>
  <w:footnote w:id="22">
    <w:p w14:paraId="008DF287" w14:textId="77777777" w:rsidR="00734B9A" w:rsidRPr="00F31C95" w:rsidRDefault="00734B9A" w:rsidP="00734B9A">
      <w:pPr>
        <w:jc w:val="both"/>
        <w:rPr>
          <w:rFonts w:ascii="Calibri Light" w:hAnsi="Calibri Light" w:cs="Calibri Light"/>
          <w:color w:val="000000" w:themeColor="text1"/>
          <w:sz w:val="20"/>
          <w:szCs w:val="20"/>
        </w:rPr>
      </w:pPr>
      <w:r w:rsidRPr="00F31C95">
        <w:rPr>
          <w:rStyle w:val="Refdenotaalpie"/>
          <w:rFonts w:ascii="Calibri Light" w:hAnsi="Calibri Light" w:cs="Calibri Light"/>
          <w:color w:val="000000" w:themeColor="text1"/>
          <w:sz w:val="20"/>
          <w:szCs w:val="20"/>
        </w:rPr>
        <w:footnoteRef/>
      </w:r>
      <w:r w:rsidRPr="00F31C95">
        <w:rPr>
          <w:rFonts w:ascii="Calibri Light" w:hAnsi="Calibri Light" w:cs="Calibri Light"/>
          <w:color w:val="000000" w:themeColor="text1"/>
          <w:sz w:val="20"/>
          <w:szCs w:val="20"/>
        </w:rPr>
        <w:t xml:space="preserve"> Estos bancos podrían asegurar la disponibilidad de semillas adaptadas a las condiciones locales, aumentando la resiliencia frente a cambios climáticos y preservando la biodiversidad agrícola.</w:t>
      </w:r>
    </w:p>
  </w:footnote>
  <w:footnote w:id="23">
    <w:p w14:paraId="609DC76F" w14:textId="77777777" w:rsidR="00734B9A" w:rsidRPr="00F31C95" w:rsidRDefault="00734B9A" w:rsidP="00734B9A">
      <w:pPr>
        <w:jc w:val="both"/>
        <w:rPr>
          <w:rFonts w:ascii="Calibri Light" w:hAnsi="Calibri Light" w:cs="Calibri Light"/>
          <w:color w:val="000000" w:themeColor="text1"/>
          <w:sz w:val="20"/>
          <w:szCs w:val="20"/>
        </w:rPr>
      </w:pPr>
      <w:r w:rsidRPr="00F31C95">
        <w:rPr>
          <w:rStyle w:val="Refdenotaalpie"/>
          <w:rFonts w:ascii="Calibri Light" w:hAnsi="Calibri Light" w:cs="Calibri Light"/>
          <w:color w:val="000000" w:themeColor="text1"/>
          <w:sz w:val="20"/>
          <w:szCs w:val="20"/>
        </w:rPr>
        <w:footnoteRef/>
      </w:r>
      <w:r w:rsidRPr="00F31C95">
        <w:rPr>
          <w:rFonts w:ascii="Calibri Light" w:hAnsi="Calibri Light" w:cs="Calibri Light"/>
          <w:color w:val="000000" w:themeColor="text1"/>
          <w:sz w:val="20"/>
          <w:szCs w:val="20"/>
        </w:rPr>
        <w:t xml:space="preserve"> Con el fin de promover la comercialización local y circuitos cortos de distribución, que se reduzcan los intermediarios, que aumenten los ingresos de los agricultores indígenas y fomentar el consumo de alimentos producidos localmente.</w:t>
      </w:r>
    </w:p>
  </w:footnote>
  <w:footnote w:id="24">
    <w:p w14:paraId="1FF8D57A" w14:textId="77777777" w:rsidR="00734B9A" w:rsidRPr="00C13CC3" w:rsidRDefault="00734B9A" w:rsidP="00734B9A">
      <w:pPr>
        <w:pStyle w:val="Textonotapie"/>
        <w:jc w:val="both"/>
        <w:rPr>
          <w:color w:val="000000" w:themeColor="text1"/>
        </w:rPr>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Esto fomentando la utilización de sus conocimientos tradicionales y/o ancestrales, así como la ciencia y tecnología ancestral.</w:t>
      </w:r>
      <w:r w:rsidRPr="00C13CC3">
        <w:rPr>
          <w:color w:val="000000" w:themeColor="text1"/>
        </w:rPr>
        <w:t xml:space="preserve"> </w:t>
      </w:r>
    </w:p>
  </w:footnote>
  <w:footnote w:id="25">
    <w:p w14:paraId="28227AB2" w14:textId="77777777" w:rsidR="00734B9A" w:rsidRPr="00F31C95" w:rsidRDefault="00734B9A" w:rsidP="00734B9A">
      <w:pPr>
        <w:pStyle w:val="Textonotapie"/>
        <w:jc w:val="both"/>
        <w:rPr>
          <w:rFonts w:ascii="Calibri Light" w:hAnsi="Calibri Light" w:cs="Calibri Light"/>
          <w:color w:val="000000" w:themeColor="text1"/>
        </w:rPr>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Esto atiende a la problemática que deriva de producciones que no encuentran mercado para venta y, por ende, no son rentables para las comunidades. También atiende los escenarios en que los productores indígenas reciben pagos por sus productos que no los benefician. </w:t>
      </w:r>
    </w:p>
  </w:footnote>
  <w:footnote w:id="26">
    <w:p w14:paraId="4DC9BC2E" w14:textId="77777777" w:rsidR="00734B9A" w:rsidRPr="00F31C95" w:rsidRDefault="00734B9A" w:rsidP="00734B9A">
      <w:pPr>
        <w:pStyle w:val="Textonotapie"/>
        <w:jc w:val="both"/>
        <w:rPr>
          <w:rFonts w:ascii="Calibri Light" w:hAnsi="Calibri Light" w:cs="Calibri Light"/>
          <w:color w:val="000000" w:themeColor="text1"/>
        </w:rPr>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Estos planes deberán proteger los bosques, ríos y tierras de cultivo, evitando actividades extractivas dañinas y promoviendo prácticas de conservación para garantizar la seguridad alimentaria a largo plazo. </w:t>
      </w:r>
    </w:p>
  </w:footnote>
  <w:footnote w:id="27">
    <w:p w14:paraId="4F450F6B" w14:textId="77777777" w:rsidR="00734B9A" w:rsidRPr="00C13CC3" w:rsidRDefault="00734B9A" w:rsidP="00734B9A">
      <w:pPr>
        <w:pStyle w:val="Textonotapie"/>
        <w:rPr>
          <w:lang w:val="es-MX"/>
        </w:rPr>
      </w:pPr>
      <w:r w:rsidRPr="00F31C95">
        <w:rPr>
          <w:rStyle w:val="Refdenotaalpie"/>
          <w:rFonts w:ascii="Calibri Light" w:hAnsi="Calibri Light" w:cs="Calibri Light"/>
        </w:rPr>
        <w:footnoteRef/>
      </w:r>
      <w:r w:rsidRPr="00F31C95">
        <w:rPr>
          <w:rFonts w:ascii="Calibri Light" w:hAnsi="Calibri Light" w:cs="Calibri Light"/>
        </w:rPr>
        <w:t xml:space="preserve"> </w:t>
      </w:r>
      <w:r w:rsidRPr="00F31C95">
        <w:rPr>
          <w:rFonts w:ascii="Calibri Light" w:hAnsi="Calibri Light" w:cs="Calibri Light"/>
          <w:lang w:val="es-MX"/>
        </w:rPr>
        <w:t>Frente de cambio climático., pero también de contaminación.</w:t>
      </w:r>
      <w:r w:rsidRPr="00C13CC3">
        <w:rPr>
          <w:lang w:val="es-MX"/>
        </w:rPr>
        <w:t xml:space="preserve"> </w:t>
      </w:r>
    </w:p>
  </w:footnote>
  <w:footnote w:id="28">
    <w:p w14:paraId="276D6C7D" w14:textId="77777777" w:rsidR="00734B9A" w:rsidRPr="00F31C95" w:rsidRDefault="00734B9A" w:rsidP="00734B9A">
      <w:pPr>
        <w:pStyle w:val="Textonotapie"/>
        <w:jc w:val="both"/>
        <w:rPr>
          <w:rFonts w:ascii="Calibri Light" w:hAnsi="Calibri Light" w:cs="Calibri Light"/>
        </w:rPr>
      </w:pPr>
      <w:r w:rsidRPr="00F31C95">
        <w:rPr>
          <w:rStyle w:val="Refdenotaalpie"/>
          <w:rFonts w:ascii="Calibri Light" w:hAnsi="Calibri Light" w:cs="Calibri Light"/>
        </w:rPr>
        <w:footnoteRef/>
      </w:r>
      <w:r w:rsidRPr="00F31C95">
        <w:rPr>
          <w:rFonts w:ascii="Calibri Light" w:hAnsi="Calibri Light" w:cs="Calibri Light"/>
        </w:rPr>
        <w:t xml:space="preserve"> Esto fomentando la utilización de sus conocimientos tradicionales y/o ancestrales, así como la ciencia y tecnología ancestral. </w:t>
      </w:r>
    </w:p>
  </w:footnote>
  <w:footnote w:id="29">
    <w:p w14:paraId="2BE7D17A" w14:textId="77777777" w:rsidR="00734B9A" w:rsidRPr="00F31C95" w:rsidRDefault="00734B9A" w:rsidP="00734B9A">
      <w:pPr>
        <w:pStyle w:val="Textonotapie"/>
        <w:jc w:val="both"/>
        <w:rPr>
          <w:rFonts w:ascii="Calibri Light" w:hAnsi="Calibri Light" w:cs="Calibri Light"/>
        </w:rPr>
      </w:pPr>
      <w:r w:rsidRPr="00F31C95">
        <w:rPr>
          <w:rStyle w:val="Refdenotaalpie"/>
          <w:rFonts w:ascii="Calibri Light" w:hAnsi="Calibri Light" w:cs="Calibri Light"/>
        </w:rPr>
        <w:footnoteRef/>
      </w:r>
      <w:r w:rsidRPr="00F31C95">
        <w:rPr>
          <w:rFonts w:ascii="Calibri Light" w:hAnsi="Calibri Light" w:cs="Calibri Light"/>
        </w:rPr>
        <w:t xml:space="preserve"> Esto atiende a la problemática que deriva de producciones que no encuentran mercado para venta y, por ende, no son rentables para las comunidades. También atiende los escenarios en que los productores indígenas reciben pagos por sus productos que no los benefician. </w:t>
      </w:r>
    </w:p>
  </w:footnote>
  <w:footnote w:id="30">
    <w:p w14:paraId="775BF588" w14:textId="77777777" w:rsidR="00734B9A" w:rsidRPr="00F31C95" w:rsidRDefault="00734B9A" w:rsidP="00734B9A">
      <w:pPr>
        <w:pStyle w:val="Textonotapie"/>
        <w:jc w:val="both"/>
        <w:rPr>
          <w:rFonts w:ascii="Calibri Light" w:hAnsi="Calibri Light" w:cs="Calibri Light"/>
          <w:color w:val="000000" w:themeColor="text1"/>
        </w:rPr>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El </w:t>
      </w:r>
      <w:proofErr w:type="spellStart"/>
      <w:r w:rsidRPr="00F31C95">
        <w:rPr>
          <w:rFonts w:ascii="Calibri Light" w:hAnsi="Calibri Light" w:cs="Calibri Light"/>
          <w:color w:val="000000" w:themeColor="text1"/>
        </w:rPr>
        <w:t>Mincul</w:t>
      </w:r>
      <w:proofErr w:type="spellEnd"/>
      <w:r w:rsidRPr="00F31C95">
        <w:rPr>
          <w:rFonts w:ascii="Calibri Light" w:hAnsi="Calibri Light" w:cs="Calibri Light"/>
          <w:color w:val="000000" w:themeColor="text1"/>
        </w:rPr>
        <w:t xml:space="preserve"> (2016) sostiene que los planes de vida o de buen vivir proporcionan una visión completa de las comunidades indígenas u originarias, ya que abarcan aspectos ambientales, territoriales, sociales, económicos, políticos y culturales en un solo documento de planificación e implementación.</w:t>
      </w:r>
    </w:p>
  </w:footnote>
  <w:footnote w:id="31">
    <w:p w14:paraId="1DE755CC" w14:textId="77777777" w:rsidR="00734B9A" w:rsidRPr="00554568" w:rsidRDefault="00734B9A" w:rsidP="00734B9A">
      <w:pPr>
        <w:pStyle w:val="Textonotapie"/>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w:t>
      </w:r>
      <w:r w:rsidRPr="00F31C95">
        <w:rPr>
          <w:rFonts w:ascii="Calibri Light" w:hAnsi="Calibri Light" w:cs="Calibri Light"/>
          <w:color w:val="000000" w:themeColor="text1"/>
          <w:spacing w:val="2"/>
          <w:shd w:val="clear" w:color="auto" w:fill="FFFFFF"/>
        </w:rPr>
        <w:t>Esto con el objetivo de reconocer sus necesidades particulares y garantizar la protección de sus derechos en el contexto de una migración involuntaria a gran escala.</w:t>
      </w:r>
    </w:p>
  </w:footnote>
  <w:footnote w:id="32">
    <w:p w14:paraId="4ED34275" w14:textId="77777777" w:rsidR="00734B9A" w:rsidRPr="00F31C95" w:rsidRDefault="00734B9A" w:rsidP="00734B9A">
      <w:pPr>
        <w:pStyle w:val="Textonotapie"/>
        <w:jc w:val="both"/>
        <w:rPr>
          <w:rFonts w:ascii="Calibri Light" w:hAnsi="Calibri Light" w:cs="Calibri Light"/>
          <w:color w:val="000000" w:themeColor="text1"/>
        </w:rPr>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w:t>
      </w:r>
      <w:r w:rsidRPr="00F31C95">
        <w:rPr>
          <w:rFonts w:ascii="Calibri Light" w:hAnsi="Calibri Light" w:cs="Calibri Light"/>
          <w:color w:val="000000" w:themeColor="text1"/>
          <w:spacing w:val="2"/>
          <w:shd w:val="clear" w:color="auto" w:fill="FFFFFF"/>
        </w:rPr>
        <w:t>Asimismo, se recomienda realizar un registro de migrantes indígenas que se desplazan de manera indefinida o por un largo plazo al extranjero (especialmente en zonas fronterizas). Estos análisis permitirán comprender mejor las dinámicas migratorias y diseñar políticas públicas adecuadas para atender necesidades específicas.</w:t>
      </w:r>
    </w:p>
  </w:footnote>
  <w:footnote w:id="33">
    <w:p w14:paraId="19A96A0F" w14:textId="77777777" w:rsidR="00734B9A" w:rsidRPr="00F31C95" w:rsidRDefault="00734B9A" w:rsidP="00734B9A">
      <w:pPr>
        <w:pStyle w:val="Textonotapie"/>
        <w:jc w:val="both"/>
        <w:rPr>
          <w:rFonts w:ascii="Calibri Light" w:hAnsi="Calibri Light" w:cs="Calibri Light"/>
          <w:color w:val="000000" w:themeColor="text1"/>
        </w:rPr>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Esto sobre todo a niveles provinciales y distritales con el fin de visibilizar la presencia e importancia de esta población en los entornos señalados. </w:t>
      </w:r>
    </w:p>
  </w:footnote>
  <w:footnote w:id="34">
    <w:p w14:paraId="135675FA" w14:textId="77777777" w:rsidR="00734B9A" w:rsidRPr="00B54557" w:rsidRDefault="00734B9A" w:rsidP="00734B9A">
      <w:pPr>
        <w:pStyle w:val="Textonotapie"/>
        <w:jc w:val="both"/>
      </w:pPr>
      <w:r w:rsidRPr="00F31C95">
        <w:rPr>
          <w:rStyle w:val="Refdenotaalpie"/>
          <w:rFonts w:ascii="Calibri Light" w:hAnsi="Calibri Light" w:cs="Calibri Light"/>
          <w:color w:val="000000" w:themeColor="text1"/>
        </w:rPr>
        <w:footnoteRef/>
      </w:r>
      <w:r w:rsidRPr="00F31C95">
        <w:rPr>
          <w:rFonts w:ascii="Calibri Light" w:hAnsi="Calibri Light" w:cs="Calibri Light"/>
          <w:color w:val="000000" w:themeColor="text1"/>
        </w:rPr>
        <w:t xml:space="preserve"> </w:t>
      </w:r>
      <w:r w:rsidRPr="00F31C95">
        <w:rPr>
          <w:rFonts w:ascii="Calibri Light" w:hAnsi="Calibri Light" w:cs="Calibri Light"/>
          <w:color w:val="000000" w:themeColor="text1"/>
          <w:shd w:val="clear" w:color="auto" w:fill="FFFFFF"/>
        </w:rPr>
        <w:t>Esto permitiría reducir las brechas digitales que los separan del resto de la sociedad y brindará oportunidades para el desarrollo económico y social con identidad, al facilitar la participación en la economía digital.</w:t>
      </w:r>
    </w:p>
  </w:footnote>
  <w:footnote w:id="35">
    <w:p w14:paraId="76F8B7F5" w14:textId="77777777" w:rsidR="00734B9A" w:rsidRPr="00F31C95" w:rsidRDefault="00734B9A" w:rsidP="00734B9A">
      <w:pPr>
        <w:pStyle w:val="Textonotapie"/>
        <w:rPr>
          <w:rFonts w:ascii="Calibri Light" w:hAnsi="Calibri Light" w:cs="Calibri Light"/>
        </w:rPr>
      </w:pPr>
      <w:r w:rsidRPr="00F31C95">
        <w:rPr>
          <w:rStyle w:val="Refdenotaalpie"/>
          <w:rFonts w:ascii="Calibri Light" w:hAnsi="Calibri Light" w:cs="Calibri Light"/>
        </w:rPr>
        <w:footnoteRef/>
      </w:r>
      <w:r w:rsidRPr="00F31C95">
        <w:rPr>
          <w:rFonts w:ascii="Calibri Light" w:hAnsi="Calibri Light" w:cs="Calibri Light"/>
        </w:rPr>
        <w:t xml:space="preserve"> Con el fin de lograr ventas no solo a nivel local, sino también nacional e internacional. </w:t>
      </w:r>
    </w:p>
  </w:footnote>
  <w:footnote w:id="36">
    <w:p w14:paraId="3EB61E6D" w14:textId="77777777" w:rsidR="00734B9A" w:rsidRPr="009B41D8" w:rsidRDefault="00734B9A" w:rsidP="00734B9A">
      <w:pPr>
        <w:jc w:val="both"/>
        <w:rPr>
          <w:color w:val="000000" w:themeColor="text1"/>
        </w:rPr>
      </w:pPr>
      <w:r w:rsidRPr="00F31C95">
        <w:rPr>
          <w:rStyle w:val="Refdenotaalpie"/>
          <w:rFonts w:ascii="Calibri Light" w:hAnsi="Calibri Light" w:cs="Calibri Light"/>
          <w:sz w:val="20"/>
          <w:szCs w:val="20"/>
        </w:rPr>
        <w:footnoteRef/>
      </w:r>
      <w:r w:rsidRPr="00F31C95">
        <w:rPr>
          <w:rFonts w:ascii="Calibri Light" w:hAnsi="Calibri Light" w:cs="Calibri Light"/>
          <w:sz w:val="20"/>
          <w:szCs w:val="20"/>
        </w:rPr>
        <w:t xml:space="preserve"> </w:t>
      </w:r>
      <w:r w:rsidRPr="00F31C95">
        <w:rPr>
          <w:rFonts w:ascii="Calibri Light" w:hAnsi="Calibri Light" w:cs="Calibri Light"/>
          <w:color w:val="000000" w:themeColor="text1"/>
          <w:sz w:val="20"/>
          <w:szCs w:val="20"/>
        </w:rPr>
        <w:t>Esto permitirá respaldar programas y proyectos que promuevan la restauración y conservación de los ecosistemas forestales.</w:t>
      </w:r>
    </w:p>
  </w:footnote>
  <w:footnote w:id="37">
    <w:p w14:paraId="6BBA0F24" w14:textId="77777777" w:rsidR="00734B9A" w:rsidRPr="00D23329" w:rsidRDefault="00734B9A" w:rsidP="00734B9A">
      <w:pPr>
        <w:jc w:val="both"/>
        <w:rPr>
          <w:rFonts w:ascii="Calibri Light" w:hAnsi="Calibri Light" w:cs="Calibri Light"/>
          <w:color w:val="000000" w:themeColor="text1"/>
          <w:sz w:val="20"/>
          <w:szCs w:val="20"/>
        </w:rPr>
      </w:pPr>
      <w:r w:rsidRPr="00D23329">
        <w:rPr>
          <w:rStyle w:val="Refdenotaalpie"/>
          <w:rFonts w:ascii="Calibri Light" w:hAnsi="Calibri Light" w:cs="Calibri Light"/>
          <w:sz w:val="20"/>
          <w:szCs w:val="20"/>
        </w:rPr>
        <w:footnoteRef/>
      </w:r>
      <w:r w:rsidRPr="00D23329">
        <w:rPr>
          <w:rFonts w:ascii="Calibri Light" w:hAnsi="Calibri Light" w:cs="Calibri Light"/>
          <w:sz w:val="20"/>
          <w:szCs w:val="20"/>
        </w:rPr>
        <w:t xml:space="preserve"> </w:t>
      </w:r>
      <w:r w:rsidRPr="00D23329">
        <w:rPr>
          <w:rFonts w:ascii="Calibri Light" w:hAnsi="Calibri Light" w:cs="Calibri Light"/>
          <w:color w:val="000000" w:themeColor="text1"/>
          <w:sz w:val="20"/>
          <w:szCs w:val="20"/>
        </w:rPr>
        <w:t>Asimismo, dar importancia a los gobiernos locales cuyas decisiones también tienen impactos significativos en la conservación de ecosistemas forestales. Resulta importante fortalecer su capacidad para implementar políticas y programas de restauración forestal.</w:t>
      </w:r>
    </w:p>
    <w:p w14:paraId="5BE3C639" w14:textId="77777777" w:rsidR="00734B9A" w:rsidRPr="009B41D8" w:rsidRDefault="00734B9A" w:rsidP="00734B9A">
      <w:pPr>
        <w:pStyle w:val="Textonotapie"/>
      </w:pPr>
    </w:p>
  </w:footnote>
  <w:footnote w:id="38">
    <w:p w14:paraId="4C385325" w14:textId="77777777" w:rsidR="00734B9A" w:rsidRPr="00D23329" w:rsidRDefault="00734B9A" w:rsidP="00734B9A">
      <w:pPr>
        <w:pStyle w:val="Textonotapie"/>
        <w:rPr>
          <w:rFonts w:ascii="Calibri Light" w:hAnsi="Calibri Light" w:cs="Calibri Light"/>
        </w:rPr>
      </w:pPr>
      <w:r w:rsidRPr="00D23329">
        <w:rPr>
          <w:rStyle w:val="Refdenotaalpie"/>
          <w:rFonts w:ascii="Calibri Light" w:hAnsi="Calibri Light" w:cs="Calibri Light"/>
        </w:rPr>
        <w:footnoteRef/>
      </w:r>
      <w:r w:rsidRPr="00D23329">
        <w:rPr>
          <w:rFonts w:ascii="Calibri Light" w:hAnsi="Calibri Light" w:cs="Calibri Light"/>
        </w:rPr>
        <w:t xml:space="preserve"> </w:t>
      </w:r>
      <w:r w:rsidRPr="00D23329">
        <w:rPr>
          <w:rFonts w:ascii="Calibri Light" w:hAnsi="Calibri Light" w:cs="Calibri Light"/>
          <w:color w:val="000000" w:themeColor="text1"/>
        </w:rPr>
        <w:t>Esto permitiría la colaboración, la transparencia y el respeto a los derechos y conocimientos de los pueblos indígenas en la conservación de sus territorios forestales.</w:t>
      </w:r>
    </w:p>
  </w:footnote>
  <w:footnote w:id="39">
    <w:p w14:paraId="27DA9580" w14:textId="77777777" w:rsidR="00734B9A" w:rsidRPr="00C13CC3" w:rsidRDefault="00734B9A" w:rsidP="00734B9A">
      <w:pPr>
        <w:pStyle w:val="Textonotapie"/>
        <w:rPr>
          <w:lang w:val="es-MX"/>
        </w:rPr>
      </w:pPr>
      <w:r w:rsidRPr="00D23329">
        <w:rPr>
          <w:rStyle w:val="Refdenotaalpie"/>
          <w:rFonts w:ascii="Calibri Light" w:hAnsi="Calibri Light" w:cs="Calibri Light"/>
        </w:rPr>
        <w:footnoteRef/>
      </w:r>
      <w:r w:rsidRPr="00D23329">
        <w:rPr>
          <w:rFonts w:ascii="Calibri Light" w:hAnsi="Calibri Light" w:cs="Calibri Light"/>
        </w:rPr>
        <w:t xml:space="preserve"> </w:t>
      </w:r>
      <w:r w:rsidRPr="00D23329">
        <w:rPr>
          <w:rFonts w:ascii="Calibri Light" w:hAnsi="Calibri Light" w:cs="Calibri Light"/>
          <w:lang w:val="es-MX"/>
        </w:rPr>
        <w:t xml:space="preserve">Frente a situaciones de contaminación, pero también de cambio climático. </w:t>
      </w:r>
    </w:p>
  </w:footnote>
  <w:footnote w:id="40">
    <w:p w14:paraId="07A607ED" w14:textId="77777777" w:rsidR="00734B9A" w:rsidRPr="00D23329" w:rsidRDefault="00734B9A" w:rsidP="00734B9A">
      <w:pPr>
        <w:pStyle w:val="Textonotapie"/>
        <w:jc w:val="both"/>
        <w:rPr>
          <w:rFonts w:ascii="Calibri Light" w:hAnsi="Calibri Light" w:cs="Calibri Light"/>
        </w:rPr>
      </w:pPr>
      <w:r w:rsidRPr="00D23329">
        <w:rPr>
          <w:rStyle w:val="Refdenotaalpie"/>
          <w:rFonts w:ascii="Calibri Light" w:hAnsi="Calibri Light" w:cs="Calibri Light"/>
        </w:rPr>
        <w:footnoteRef/>
      </w:r>
      <w:r w:rsidRPr="00D23329">
        <w:rPr>
          <w:rFonts w:ascii="Calibri Light" w:hAnsi="Calibri Light" w:cs="Calibri Light"/>
        </w:rPr>
        <w:t xml:space="preserve"> Esta medida implica una acción reparativa simbólica significativa lo que permite una mejora en el relacionamiento Estado – Pueblos indígenas. </w:t>
      </w:r>
    </w:p>
  </w:footnote>
  <w:footnote w:id="41">
    <w:p w14:paraId="078AB9F6" w14:textId="77777777" w:rsidR="00734B9A" w:rsidRPr="00506A3F" w:rsidRDefault="00734B9A" w:rsidP="00734B9A">
      <w:pPr>
        <w:spacing w:before="72" w:line="244" w:lineRule="auto"/>
        <w:ind w:left="100"/>
        <w:rPr>
          <w:rFonts w:ascii="Calibri Light" w:hAnsi="Calibri Light" w:cs="Calibri Light"/>
          <w:sz w:val="20"/>
          <w:szCs w:val="20"/>
        </w:rPr>
      </w:pPr>
      <w:r w:rsidRPr="00506A3F">
        <w:rPr>
          <w:rStyle w:val="Refdenotaalpie"/>
          <w:rFonts w:ascii="Calibri Light" w:hAnsi="Calibri Light" w:cs="Calibri Light"/>
          <w:sz w:val="20"/>
          <w:szCs w:val="20"/>
        </w:rPr>
        <w:footnoteRef/>
      </w:r>
      <w:r w:rsidRPr="00506A3F">
        <w:rPr>
          <w:rFonts w:ascii="Calibri Light" w:hAnsi="Calibri Light" w:cs="Calibri Light"/>
          <w:sz w:val="20"/>
          <w:szCs w:val="20"/>
        </w:rPr>
        <w:t xml:space="preserve"> Esta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medida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implica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una</w:t>
      </w:r>
      <w:r w:rsidRPr="00506A3F">
        <w:rPr>
          <w:rFonts w:ascii="Calibri Light" w:hAnsi="Calibri Light" w:cs="Calibri Light"/>
          <w:spacing w:val="12"/>
          <w:sz w:val="20"/>
          <w:szCs w:val="20"/>
        </w:rPr>
        <w:t xml:space="preserve"> </w:t>
      </w:r>
      <w:r w:rsidRPr="00506A3F">
        <w:rPr>
          <w:rFonts w:ascii="Calibri Light" w:hAnsi="Calibri Light" w:cs="Calibri Light"/>
          <w:sz w:val="20"/>
          <w:szCs w:val="20"/>
        </w:rPr>
        <w:t>acción</w:t>
      </w:r>
      <w:r w:rsidRPr="00506A3F">
        <w:rPr>
          <w:rFonts w:ascii="Calibri Light" w:hAnsi="Calibri Light" w:cs="Calibri Light"/>
          <w:spacing w:val="11"/>
          <w:sz w:val="20"/>
          <w:szCs w:val="20"/>
        </w:rPr>
        <w:t xml:space="preserve"> </w:t>
      </w:r>
      <w:r w:rsidRPr="00506A3F">
        <w:rPr>
          <w:rFonts w:ascii="Calibri Light" w:hAnsi="Calibri Light" w:cs="Calibri Light"/>
          <w:sz w:val="20"/>
          <w:szCs w:val="20"/>
        </w:rPr>
        <w:t>reparativa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simbólica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significativa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lo</w:t>
      </w:r>
      <w:r w:rsidRPr="00506A3F">
        <w:rPr>
          <w:rFonts w:ascii="Calibri Light" w:hAnsi="Calibri Light" w:cs="Calibri Light"/>
          <w:spacing w:val="7"/>
          <w:sz w:val="20"/>
          <w:szCs w:val="20"/>
        </w:rPr>
        <w:t xml:space="preserve"> </w:t>
      </w:r>
      <w:r w:rsidRPr="00506A3F">
        <w:rPr>
          <w:rFonts w:ascii="Calibri Light" w:hAnsi="Calibri Light" w:cs="Calibri Light"/>
          <w:sz w:val="20"/>
          <w:szCs w:val="20"/>
        </w:rPr>
        <w:t>que</w:t>
      </w:r>
      <w:r w:rsidRPr="00506A3F">
        <w:rPr>
          <w:rFonts w:ascii="Calibri Light" w:hAnsi="Calibri Light" w:cs="Calibri Light"/>
          <w:spacing w:val="12"/>
          <w:sz w:val="20"/>
          <w:szCs w:val="20"/>
        </w:rPr>
        <w:t xml:space="preserve"> </w:t>
      </w:r>
      <w:r w:rsidRPr="00506A3F">
        <w:rPr>
          <w:rFonts w:ascii="Calibri Light" w:hAnsi="Calibri Light" w:cs="Calibri Light"/>
          <w:sz w:val="20"/>
          <w:szCs w:val="20"/>
        </w:rPr>
        <w:t>permite</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una</w:t>
      </w:r>
      <w:r w:rsidRPr="00506A3F">
        <w:rPr>
          <w:rFonts w:ascii="Calibri Light" w:hAnsi="Calibri Light" w:cs="Calibri Light"/>
          <w:spacing w:val="12"/>
          <w:sz w:val="20"/>
          <w:szCs w:val="20"/>
        </w:rPr>
        <w:t xml:space="preserve"> </w:t>
      </w:r>
      <w:r w:rsidRPr="00506A3F">
        <w:rPr>
          <w:rFonts w:ascii="Calibri Light" w:hAnsi="Calibri Light" w:cs="Calibri Light"/>
          <w:sz w:val="20"/>
          <w:szCs w:val="20"/>
        </w:rPr>
        <w:t>mejora</w:t>
      </w:r>
      <w:r w:rsidRPr="00506A3F">
        <w:rPr>
          <w:rFonts w:ascii="Calibri Light" w:hAnsi="Calibri Light" w:cs="Calibri Light"/>
          <w:spacing w:val="8"/>
          <w:sz w:val="20"/>
          <w:szCs w:val="20"/>
        </w:rPr>
        <w:t xml:space="preserve"> </w:t>
      </w:r>
      <w:r w:rsidRPr="00506A3F">
        <w:rPr>
          <w:rFonts w:ascii="Calibri Light" w:hAnsi="Calibri Light" w:cs="Calibri Light"/>
          <w:sz w:val="20"/>
          <w:szCs w:val="20"/>
        </w:rPr>
        <w:t>en</w:t>
      </w:r>
      <w:r w:rsidRPr="00506A3F">
        <w:rPr>
          <w:rFonts w:ascii="Calibri Light" w:hAnsi="Calibri Light" w:cs="Calibri Light"/>
          <w:spacing w:val="11"/>
          <w:sz w:val="20"/>
          <w:szCs w:val="20"/>
        </w:rPr>
        <w:t xml:space="preserve"> </w:t>
      </w:r>
      <w:r w:rsidRPr="00506A3F">
        <w:rPr>
          <w:rFonts w:ascii="Calibri Light" w:hAnsi="Calibri Light" w:cs="Calibri Light"/>
          <w:sz w:val="20"/>
          <w:szCs w:val="20"/>
        </w:rPr>
        <w:t>el</w:t>
      </w:r>
      <w:r w:rsidRPr="00506A3F">
        <w:rPr>
          <w:rFonts w:ascii="Calibri Light" w:hAnsi="Calibri Light" w:cs="Calibri Light"/>
          <w:spacing w:val="-43"/>
          <w:sz w:val="20"/>
          <w:szCs w:val="20"/>
        </w:rPr>
        <w:t xml:space="preserve"> </w:t>
      </w:r>
      <w:r w:rsidRPr="00506A3F">
        <w:rPr>
          <w:rFonts w:ascii="Calibri Light" w:hAnsi="Calibri Light" w:cs="Calibri Light"/>
          <w:sz w:val="20"/>
          <w:szCs w:val="20"/>
        </w:rPr>
        <w:t>relacionamiento</w:t>
      </w:r>
      <w:r w:rsidRPr="00506A3F">
        <w:rPr>
          <w:rFonts w:ascii="Calibri Light" w:hAnsi="Calibri Light" w:cs="Calibri Light"/>
          <w:spacing w:val="-4"/>
          <w:sz w:val="20"/>
          <w:szCs w:val="20"/>
        </w:rPr>
        <w:t xml:space="preserve"> </w:t>
      </w:r>
      <w:r w:rsidRPr="00506A3F">
        <w:rPr>
          <w:rFonts w:ascii="Calibri Light" w:hAnsi="Calibri Light" w:cs="Calibri Light"/>
          <w:sz w:val="20"/>
          <w:szCs w:val="20"/>
        </w:rPr>
        <w:t>Estado</w:t>
      </w:r>
      <w:r w:rsidRPr="00506A3F">
        <w:rPr>
          <w:rFonts w:ascii="Calibri Light" w:hAnsi="Calibri Light" w:cs="Calibri Light"/>
          <w:spacing w:val="-1"/>
          <w:sz w:val="20"/>
          <w:szCs w:val="20"/>
        </w:rPr>
        <w:t xml:space="preserve"> </w:t>
      </w:r>
      <w:r w:rsidRPr="00506A3F">
        <w:rPr>
          <w:rFonts w:ascii="Calibri Light" w:hAnsi="Calibri Light" w:cs="Calibri Light"/>
          <w:sz w:val="20"/>
          <w:szCs w:val="20"/>
        </w:rPr>
        <w:t>–</w:t>
      </w:r>
      <w:r w:rsidRPr="00506A3F">
        <w:rPr>
          <w:rFonts w:ascii="Calibri Light" w:hAnsi="Calibri Light" w:cs="Calibri Light"/>
          <w:spacing w:val="-1"/>
          <w:sz w:val="20"/>
          <w:szCs w:val="20"/>
        </w:rPr>
        <w:t xml:space="preserve"> </w:t>
      </w:r>
      <w:r w:rsidRPr="00506A3F">
        <w:rPr>
          <w:rFonts w:ascii="Calibri Light" w:hAnsi="Calibri Light" w:cs="Calibri Light"/>
          <w:sz w:val="20"/>
          <w:szCs w:val="20"/>
        </w:rPr>
        <w:t>Pueblos indígenas.</w:t>
      </w:r>
    </w:p>
  </w:footnote>
  <w:footnote w:id="42">
    <w:p w14:paraId="700CC1F2" w14:textId="77777777" w:rsidR="00734B9A" w:rsidRPr="00506A3F" w:rsidRDefault="00734B9A" w:rsidP="00734B9A">
      <w:pPr>
        <w:pStyle w:val="Textonotapie"/>
        <w:rPr>
          <w:rFonts w:ascii="Calibri Light" w:hAnsi="Calibri Light" w:cs="Calibri Light"/>
        </w:rPr>
      </w:pPr>
      <w:r w:rsidRPr="00506A3F">
        <w:rPr>
          <w:rStyle w:val="Refdenotaalpie"/>
          <w:rFonts w:ascii="Calibri Light" w:hAnsi="Calibri Light" w:cs="Calibri Light"/>
        </w:rPr>
        <w:footnoteRef/>
      </w:r>
      <w:r w:rsidRPr="00506A3F">
        <w:rPr>
          <w:rFonts w:ascii="Calibri Light" w:hAnsi="Calibri Light" w:cs="Calibri Light"/>
        </w:rPr>
        <w:t xml:space="preserve"> Esto</w:t>
      </w:r>
      <w:r w:rsidRPr="00506A3F">
        <w:rPr>
          <w:rFonts w:ascii="Calibri Light" w:hAnsi="Calibri Light" w:cs="Calibri Light"/>
          <w:spacing w:val="-5"/>
        </w:rPr>
        <w:t xml:space="preserve"> </w:t>
      </w:r>
      <w:r w:rsidRPr="00506A3F">
        <w:rPr>
          <w:rFonts w:ascii="Calibri Light" w:hAnsi="Calibri Light" w:cs="Calibri Light"/>
        </w:rPr>
        <w:t>permitirá</w:t>
      </w:r>
      <w:r w:rsidRPr="00506A3F">
        <w:rPr>
          <w:rFonts w:ascii="Calibri Light" w:hAnsi="Calibri Light" w:cs="Calibri Light"/>
          <w:spacing w:val="-6"/>
        </w:rPr>
        <w:t xml:space="preserve"> </w:t>
      </w:r>
      <w:r w:rsidRPr="00506A3F">
        <w:rPr>
          <w:rFonts w:ascii="Calibri Light" w:hAnsi="Calibri Light" w:cs="Calibri Light"/>
        </w:rPr>
        <w:t>respaldar</w:t>
      </w:r>
      <w:r w:rsidRPr="00506A3F">
        <w:rPr>
          <w:rFonts w:ascii="Calibri Light" w:hAnsi="Calibri Light" w:cs="Calibri Light"/>
          <w:spacing w:val="-6"/>
        </w:rPr>
        <w:t xml:space="preserve"> </w:t>
      </w:r>
      <w:r w:rsidRPr="00506A3F">
        <w:rPr>
          <w:rFonts w:ascii="Calibri Light" w:hAnsi="Calibri Light" w:cs="Calibri Light"/>
        </w:rPr>
        <w:t>programas</w:t>
      </w:r>
      <w:r w:rsidRPr="00506A3F">
        <w:rPr>
          <w:rFonts w:ascii="Calibri Light" w:hAnsi="Calibri Light" w:cs="Calibri Light"/>
          <w:spacing w:val="-4"/>
        </w:rPr>
        <w:t xml:space="preserve"> </w:t>
      </w:r>
      <w:r w:rsidRPr="00506A3F">
        <w:rPr>
          <w:rFonts w:ascii="Calibri Light" w:hAnsi="Calibri Light" w:cs="Calibri Light"/>
        </w:rPr>
        <w:t>y</w:t>
      </w:r>
      <w:r w:rsidRPr="00506A3F">
        <w:rPr>
          <w:rFonts w:ascii="Calibri Light" w:hAnsi="Calibri Light" w:cs="Calibri Light"/>
          <w:spacing w:val="-5"/>
        </w:rPr>
        <w:t xml:space="preserve"> </w:t>
      </w:r>
      <w:r w:rsidRPr="00506A3F">
        <w:rPr>
          <w:rFonts w:ascii="Calibri Light" w:hAnsi="Calibri Light" w:cs="Calibri Light"/>
        </w:rPr>
        <w:t>proyectos</w:t>
      </w:r>
      <w:r w:rsidRPr="00506A3F">
        <w:rPr>
          <w:rFonts w:ascii="Calibri Light" w:hAnsi="Calibri Light" w:cs="Calibri Light"/>
          <w:spacing w:val="-4"/>
        </w:rPr>
        <w:t xml:space="preserve"> </w:t>
      </w:r>
      <w:r w:rsidRPr="00506A3F">
        <w:rPr>
          <w:rFonts w:ascii="Calibri Light" w:hAnsi="Calibri Light" w:cs="Calibri Light"/>
        </w:rPr>
        <w:t>que</w:t>
      </w:r>
      <w:r w:rsidRPr="00506A3F">
        <w:rPr>
          <w:rFonts w:ascii="Calibri Light" w:hAnsi="Calibri Light" w:cs="Calibri Light"/>
          <w:spacing w:val="-7"/>
        </w:rPr>
        <w:t xml:space="preserve"> </w:t>
      </w:r>
      <w:r w:rsidRPr="00506A3F">
        <w:rPr>
          <w:rFonts w:ascii="Calibri Light" w:hAnsi="Calibri Light" w:cs="Calibri Light"/>
        </w:rPr>
        <w:t>promuevan</w:t>
      </w:r>
      <w:r w:rsidRPr="00506A3F">
        <w:rPr>
          <w:rFonts w:ascii="Calibri Light" w:hAnsi="Calibri Light" w:cs="Calibri Light"/>
          <w:spacing w:val="-5"/>
        </w:rPr>
        <w:t xml:space="preserve"> </w:t>
      </w:r>
      <w:r w:rsidRPr="00506A3F">
        <w:rPr>
          <w:rFonts w:ascii="Calibri Light" w:hAnsi="Calibri Light" w:cs="Calibri Light"/>
        </w:rPr>
        <w:t>la</w:t>
      </w:r>
      <w:r w:rsidRPr="00506A3F">
        <w:rPr>
          <w:rFonts w:ascii="Calibri Light" w:hAnsi="Calibri Light" w:cs="Calibri Light"/>
          <w:spacing w:val="-7"/>
        </w:rPr>
        <w:t xml:space="preserve"> </w:t>
      </w:r>
      <w:r w:rsidRPr="00506A3F">
        <w:rPr>
          <w:rFonts w:ascii="Calibri Light" w:hAnsi="Calibri Light" w:cs="Calibri Light"/>
        </w:rPr>
        <w:t>restauración</w:t>
      </w:r>
      <w:r w:rsidRPr="00506A3F">
        <w:rPr>
          <w:rFonts w:ascii="Calibri Light" w:hAnsi="Calibri Light" w:cs="Calibri Light"/>
          <w:spacing w:val="-5"/>
        </w:rPr>
        <w:t xml:space="preserve"> </w:t>
      </w:r>
      <w:r w:rsidRPr="00506A3F">
        <w:rPr>
          <w:rFonts w:ascii="Calibri Light" w:hAnsi="Calibri Light" w:cs="Calibri Light"/>
        </w:rPr>
        <w:t>y</w:t>
      </w:r>
      <w:r w:rsidRPr="00506A3F">
        <w:rPr>
          <w:rFonts w:ascii="Calibri Light" w:hAnsi="Calibri Light" w:cs="Calibri Light"/>
          <w:spacing w:val="-5"/>
        </w:rPr>
        <w:t xml:space="preserve"> </w:t>
      </w:r>
      <w:r w:rsidRPr="00506A3F">
        <w:rPr>
          <w:rFonts w:ascii="Calibri Light" w:hAnsi="Calibri Light" w:cs="Calibri Light"/>
        </w:rPr>
        <w:t>conservación</w:t>
      </w:r>
      <w:r w:rsidRPr="00506A3F">
        <w:rPr>
          <w:rFonts w:ascii="Calibri Light" w:hAnsi="Calibri Light" w:cs="Calibri Light"/>
          <w:spacing w:val="-5"/>
        </w:rPr>
        <w:t xml:space="preserve"> </w:t>
      </w:r>
      <w:r w:rsidRPr="00506A3F">
        <w:rPr>
          <w:rFonts w:ascii="Calibri Light" w:hAnsi="Calibri Light" w:cs="Calibri Light"/>
        </w:rPr>
        <w:t>de los ecosistemas forestales</w:t>
      </w:r>
    </w:p>
  </w:footnote>
  <w:footnote w:id="43">
    <w:p w14:paraId="4B2BF4C9" w14:textId="77777777" w:rsidR="00BC70C8" w:rsidRPr="00723E4A" w:rsidRDefault="00BC70C8" w:rsidP="00EB7BA4">
      <w:pPr>
        <w:pStyle w:val="Textonotapie"/>
        <w:jc w:val="both"/>
        <w:rPr>
          <w:rFonts w:ascii="Calibri Light" w:hAnsi="Calibri Light" w:cs="Calibri Light"/>
        </w:rPr>
      </w:pPr>
      <w:r w:rsidRPr="00723E4A">
        <w:rPr>
          <w:rStyle w:val="Refdenotaalpie"/>
          <w:rFonts w:ascii="Calibri Light" w:hAnsi="Calibri Light" w:cs="Calibri Light"/>
        </w:rPr>
        <w:footnoteRef/>
      </w:r>
      <w:r w:rsidRPr="00723E4A">
        <w:rPr>
          <w:rFonts w:ascii="Calibri Light" w:hAnsi="Calibri Light" w:cs="Calibri Light"/>
        </w:rPr>
        <w:t xml:space="preserve"> Las tendencias son fenómenos de cambio acumulativo que muestran un comportamiento determinado, el cual se puede asumir que continuará en el futuro. Brindan información relevante sobre los posibles acontecimientos futuros más probables de ocurrir.</w:t>
      </w:r>
    </w:p>
  </w:footnote>
  <w:footnote w:id="44">
    <w:p w14:paraId="705A9A9C" w14:textId="77777777" w:rsidR="00BC70C8" w:rsidRPr="00723E4A" w:rsidRDefault="00BC70C8" w:rsidP="00EB7BA4">
      <w:pPr>
        <w:pStyle w:val="Textonotapie"/>
        <w:jc w:val="both"/>
        <w:rPr>
          <w:rFonts w:ascii="Calibri Light" w:hAnsi="Calibri Light" w:cs="Calibri Light"/>
        </w:rPr>
      </w:pPr>
      <w:r w:rsidRPr="00723E4A">
        <w:rPr>
          <w:rStyle w:val="Refdenotaalpie"/>
          <w:rFonts w:ascii="Calibri Light" w:hAnsi="Calibri Light" w:cs="Calibri Light"/>
        </w:rPr>
        <w:footnoteRef/>
      </w:r>
      <w:r w:rsidRPr="00723E4A">
        <w:rPr>
          <w:rFonts w:ascii="Calibri Light" w:hAnsi="Calibri Light" w:cs="Calibri Light"/>
        </w:rPr>
        <w:t xml:space="preserve"> Son eventos que, de aprovecharse, pueden aportar positivamente en la resolución del problema público.</w:t>
      </w:r>
    </w:p>
  </w:footnote>
  <w:footnote w:id="45">
    <w:p w14:paraId="5EEA3979" w14:textId="77777777" w:rsidR="00BC70C8" w:rsidRPr="000C7C01" w:rsidRDefault="00BC70C8" w:rsidP="00EB7BA4">
      <w:pPr>
        <w:pStyle w:val="Textonotapie"/>
        <w:jc w:val="both"/>
        <w:rPr>
          <w:rFonts w:asciiTheme="majorHAnsi" w:hAnsiTheme="majorHAnsi" w:cstheme="majorHAnsi"/>
        </w:rPr>
      </w:pPr>
      <w:r w:rsidRPr="00723E4A">
        <w:rPr>
          <w:rStyle w:val="Refdenotaalpie"/>
          <w:rFonts w:ascii="Calibri Light" w:hAnsi="Calibri Light" w:cs="Calibri Light"/>
        </w:rPr>
        <w:footnoteRef/>
      </w:r>
      <w:r w:rsidRPr="00723E4A">
        <w:rPr>
          <w:rFonts w:ascii="Calibri Light" w:hAnsi="Calibri Light" w:cs="Calibri Light"/>
        </w:rPr>
        <w:t xml:space="preserve"> Son potenciales situaciones de peligro o circunstancias indeseables o adversas que agudizan el problema público.</w:t>
      </w:r>
    </w:p>
  </w:footnote>
  <w:footnote w:id="46">
    <w:p w14:paraId="07988B00" w14:textId="27C2BB85" w:rsidR="00185771" w:rsidRDefault="00185771" w:rsidP="00185771">
      <w:pPr>
        <w:pStyle w:val="Textonotapie"/>
        <w:jc w:val="both"/>
      </w:pPr>
      <w:r>
        <w:rPr>
          <w:rStyle w:val="Refdenotaalpie"/>
        </w:rPr>
        <w:footnoteRef/>
      </w:r>
      <w:r>
        <w:t xml:space="preserve"> </w:t>
      </w:r>
      <w:r w:rsidRPr="00185771">
        <w:rPr>
          <w:rFonts w:asciiTheme="minorHAnsi" w:hAnsiTheme="minorHAnsi"/>
        </w:rPr>
        <w:t>Ver el Anexo 05 que contiene las precisiones técnicas para la definición del enunciado de la situación futura deseada</w:t>
      </w:r>
      <w:r>
        <w:rPr>
          <w:rFonts w:asciiTheme="minorHAnsi" w:hAnsiTheme="minorHAnsi"/>
        </w:rPr>
        <w:t>.</w:t>
      </w:r>
    </w:p>
  </w:footnote>
  <w:footnote w:id="47">
    <w:p w14:paraId="4477B701" w14:textId="77777777" w:rsidR="00BC70C8" w:rsidRPr="00815DEE" w:rsidRDefault="00BC70C8" w:rsidP="0082611D">
      <w:pPr>
        <w:pStyle w:val="Textonotapie"/>
        <w:jc w:val="both"/>
        <w:rPr>
          <w:rFonts w:ascii="Calibri Light" w:hAnsi="Calibri Light" w:cs="Calibri Light"/>
        </w:rPr>
      </w:pPr>
      <w:r w:rsidRPr="00815DEE">
        <w:rPr>
          <w:rStyle w:val="Refdenotaalpie"/>
          <w:rFonts w:ascii="Calibri Light" w:hAnsi="Calibri Light" w:cs="Calibri Light"/>
        </w:rPr>
        <w:footnoteRef/>
      </w:r>
      <w:r w:rsidRPr="00815DEE">
        <w:rPr>
          <w:rFonts w:ascii="Calibri Light" w:hAnsi="Calibri Light" w:cs="Calibri Light"/>
        </w:rPr>
        <w:t xml:space="preserve"> Talleres Macrorregionales 2022, reuniones con representantes de las organizaciones indígenas que forman parte del Grupo de Trabajo de Políticas Indígenas (GTPI) en las ciudades de Lima, Cusco e Iquitos llevadas a cabo entre octubre del año 2019 y marzo del año 2020 y reunión de trabajo únicamente para la temática PIACI, en la ciudad de Cusco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C003" w14:textId="77777777" w:rsidR="00734B9A" w:rsidRDefault="00000000">
    <w:pPr>
      <w:pStyle w:val="Encabezado"/>
    </w:pPr>
    <w:r>
      <w:rPr>
        <w:noProof/>
      </w:rPr>
      <w:pict w14:anchorId="42A3F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alt="" style="position:absolute;margin-left:0;margin-top:0;width:517.65pt;height:81.7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CUMENTO DE TRABA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A86D" w14:textId="77777777" w:rsidR="00734B9A" w:rsidRDefault="00000000">
    <w:pPr>
      <w:pStyle w:val="Encabezado"/>
    </w:pPr>
    <w:r>
      <w:rPr>
        <w:noProof/>
      </w:rPr>
      <w:pict w14:anchorId="3BA587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alt="" style="position:absolute;margin-left:0;margin-top:0;width:517.65pt;height:81.7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CUMENTO DE TRABAJ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1807" w14:textId="77777777" w:rsidR="00734B9A" w:rsidRDefault="00000000">
    <w:pPr>
      <w:pStyle w:val="Encabezado"/>
    </w:pPr>
    <w:r>
      <w:rPr>
        <w:noProof/>
      </w:rPr>
      <w:pict w14:anchorId="6C667F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alt="" style="position:absolute;margin-left:0;margin-top:0;width:517.65pt;height:81.7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CUMENTO DE TRABAJO"/>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C726" w14:textId="17DFAAB3" w:rsidR="00BC70C8" w:rsidRDefault="00000000">
    <w:pPr>
      <w:pStyle w:val="Encabezado"/>
    </w:pPr>
    <w:r>
      <w:rPr>
        <w:noProof/>
      </w:rPr>
      <w:pict w14:anchorId="4B7D6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1964672" o:spid="_x0000_s1027" type="#_x0000_t136" alt="" style="position:absolute;margin-left:0;margin-top:0;width:517.65pt;height:81.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CUMENTO DE TRABAJO"/>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CA2F" w14:textId="57B8D316" w:rsidR="00BC70C8" w:rsidRDefault="00000000">
    <w:pPr>
      <w:pStyle w:val="Encabezado"/>
    </w:pPr>
    <w:r>
      <w:rPr>
        <w:noProof/>
      </w:rPr>
      <w:pict w14:anchorId="7A26F0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1964673" o:spid="_x0000_s1026" type="#_x0000_t136" alt="" style="position:absolute;margin-left:0;margin-top:0;width:517.65pt;height:81.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CUMENTO DE TRABAJO"/>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B820" w14:textId="71F77C3A" w:rsidR="00BC70C8" w:rsidRDefault="00000000">
    <w:pPr>
      <w:pStyle w:val="Encabezado"/>
    </w:pPr>
    <w:r>
      <w:rPr>
        <w:noProof/>
      </w:rPr>
      <w:pict w14:anchorId="2D754E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1964671" o:spid="_x0000_s1025" type="#_x0000_t136" alt="" style="position:absolute;margin-left:0;margin-top:0;width:517.65pt;height:81.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OCUMENTO DE TRABAJ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387"/>
    <w:multiLevelType w:val="hybridMultilevel"/>
    <w:tmpl w:val="9EEEAF6E"/>
    <w:lvl w:ilvl="0" w:tplc="76EEF79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08648A6"/>
    <w:multiLevelType w:val="multilevel"/>
    <w:tmpl w:val="74A6A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4524F1"/>
    <w:multiLevelType w:val="multilevel"/>
    <w:tmpl w:val="C1CE8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36602A"/>
    <w:multiLevelType w:val="multilevel"/>
    <w:tmpl w:val="0A0859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4125B8"/>
    <w:multiLevelType w:val="hybridMultilevel"/>
    <w:tmpl w:val="E12E3C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0B76E7C"/>
    <w:multiLevelType w:val="multilevel"/>
    <w:tmpl w:val="B9BCD6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0433BD"/>
    <w:multiLevelType w:val="hybridMultilevel"/>
    <w:tmpl w:val="2766EE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1A0802"/>
    <w:multiLevelType w:val="hybridMultilevel"/>
    <w:tmpl w:val="CD3E5AC2"/>
    <w:lvl w:ilvl="0" w:tplc="D4648820">
      <w:start w:val="66"/>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D92616"/>
    <w:multiLevelType w:val="multilevel"/>
    <w:tmpl w:val="8A38E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23165E"/>
    <w:multiLevelType w:val="hybridMultilevel"/>
    <w:tmpl w:val="83084F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223A4C"/>
    <w:multiLevelType w:val="hybridMultilevel"/>
    <w:tmpl w:val="76389DC6"/>
    <w:lvl w:ilvl="0" w:tplc="76EEF794">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65B650E"/>
    <w:multiLevelType w:val="multilevel"/>
    <w:tmpl w:val="2B584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722F79"/>
    <w:multiLevelType w:val="multilevel"/>
    <w:tmpl w:val="CEF2B8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E9B69DF"/>
    <w:multiLevelType w:val="hybridMultilevel"/>
    <w:tmpl w:val="B648932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9F1442"/>
    <w:multiLevelType w:val="multilevel"/>
    <w:tmpl w:val="B9266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AC431A"/>
    <w:multiLevelType w:val="multilevel"/>
    <w:tmpl w:val="F8183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8C3959"/>
    <w:multiLevelType w:val="multilevel"/>
    <w:tmpl w:val="6FF8F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6B6FB8"/>
    <w:multiLevelType w:val="hybridMultilevel"/>
    <w:tmpl w:val="80D25C1A"/>
    <w:lvl w:ilvl="0" w:tplc="630C25BE">
      <w:start w:val="1"/>
      <w:numFmt w:val="decimal"/>
      <w:lvlText w:val="%1."/>
      <w:lvlJc w:val="left"/>
      <w:pPr>
        <w:ind w:left="786" w:hanging="360"/>
      </w:pPr>
      <w:rPr>
        <w:rFonts w:hint="default"/>
      </w:rPr>
    </w:lvl>
    <w:lvl w:ilvl="1" w:tplc="41188696">
      <w:start w:val="1"/>
      <w:numFmt w:val="lowerLetter"/>
      <w:lvlText w:val="%2)"/>
      <w:lvlJc w:val="left"/>
      <w:pPr>
        <w:ind w:left="1506" w:hanging="360"/>
      </w:pPr>
      <w:rPr>
        <w:rFonts w:hint="default"/>
      </w:rPr>
    </w:lvl>
    <w:lvl w:ilvl="2" w:tplc="CA546CE8">
      <w:start w:val="1"/>
      <w:numFmt w:val="upperLetter"/>
      <w:lvlText w:val="%3)"/>
      <w:lvlJc w:val="left"/>
      <w:pPr>
        <w:ind w:left="2406" w:hanging="360"/>
      </w:pPr>
      <w:rPr>
        <w:rFonts w:hint="default"/>
      </w:r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8" w15:restartNumberingAfterBreak="0">
    <w:nsid w:val="3FED2BAC"/>
    <w:multiLevelType w:val="multilevel"/>
    <w:tmpl w:val="54D4B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3251EE0"/>
    <w:multiLevelType w:val="hybridMultilevel"/>
    <w:tmpl w:val="58E00B50"/>
    <w:lvl w:ilvl="0" w:tplc="A58EA272">
      <w:numFmt w:val="bullet"/>
      <w:lvlText w:val="-"/>
      <w:lvlJc w:val="left"/>
      <w:pPr>
        <w:ind w:left="360" w:hanging="360"/>
      </w:pPr>
      <w:rPr>
        <w:rFonts w:ascii="Calibri Light" w:eastAsiaTheme="minorHAnsi"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6420B3"/>
    <w:multiLevelType w:val="multilevel"/>
    <w:tmpl w:val="727EE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5A03B39"/>
    <w:multiLevelType w:val="multilevel"/>
    <w:tmpl w:val="7D4C3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F96833"/>
    <w:multiLevelType w:val="multilevel"/>
    <w:tmpl w:val="91C0D4E2"/>
    <w:lvl w:ilvl="0">
      <w:start w:val="1"/>
      <w:numFmt w:val="bullet"/>
      <w:lvlText w:val="-"/>
      <w:lvlJc w:val="left"/>
      <w:pPr>
        <w:ind w:left="75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6910B1"/>
    <w:multiLevelType w:val="hybridMultilevel"/>
    <w:tmpl w:val="355435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D5875FA"/>
    <w:multiLevelType w:val="multilevel"/>
    <w:tmpl w:val="9386F5FC"/>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25" w15:restartNumberingAfterBreak="0">
    <w:nsid w:val="4FF52105"/>
    <w:multiLevelType w:val="hybridMultilevel"/>
    <w:tmpl w:val="E062AE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0FA46C5"/>
    <w:multiLevelType w:val="multilevel"/>
    <w:tmpl w:val="4CC46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8A1892"/>
    <w:multiLevelType w:val="multilevel"/>
    <w:tmpl w:val="83107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7E1D4F"/>
    <w:multiLevelType w:val="hybridMultilevel"/>
    <w:tmpl w:val="E6CCA298"/>
    <w:lvl w:ilvl="0" w:tplc="280A000F">
      <w:start w:val="1"/>
      <w:numFmt w:val="decimal"/>
      <w:lvlText w:val="%1."/>
      <w:lvlJc w:val="left"/>
      <w:pPr>
        <w:ind w:left="720" w:hanging="360"/>
      </w:pPr>
      <w:rPr>
        <w:rFonts w:hint="default"/>
      </w:rPr>
    </w:lvl>
    <w:lvl w:ilvl="1" w:tplc="280A0019">
      <w:start w:val="1"/>
      <w:numFmt w:val="lowerLetter"/>
      <w:lvlText w:val="%2."/>
      <w:lvlJc w:val="left"/>
      <w:pPr>
        <w:ind w:left="1170" w:hanging="360"/>
      </w:pPr>
    </w:lvl>
    <w:lvl w:ilvl="2" w:tplc="280A001B">
      <w:start w:val="1"/>
      <w:numFmt w:val="lowerRoman"/>
      <w:lvlText w:val="%3."/>
      <w:lvlJc w:val="right"/>
      <w:pPr>
        <w:ind w:left="162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B034496"/>
    <w:multiLevelType w:val="multilevel"/>
    <w:tmpl w:val="E5C65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A4A73A1"/>
    <w:multiLevelType w:val="multilevel"/>
    <w:tmpl w:val="4DC04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DD36DB1"/>
    <w:multiLevelType w:val="multilevel"/>
    <w:tmpl w:val="C0A4D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E026D30"/>
    <w:multiLevelType w:val="hybridMultilevel"/>
    <w:tmpl w:val="1A2420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F0D5E4F"/>
    <w:multiLevelType w:val="hybridMultilevel"/>
    <w:tmpl w:val="97786C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FCA334A"/>
    <w:multiLevelType w:val="hybridMultilevel"/>
    <w:tmpl w:val="9E62C40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82356630">
    <w:abstractNumId w:val="4"/>
  </w:num>
  <w:num w:numId="2" w16cid:durableId="534971360">
    <w:abstractNumId w:val="23"/>
  </w:num>
  <w:num w:numId="3" w16cid:durableId="846596339">
    <w:abstractNumId w:val="22"/>
  </w:num>
  <w:num w:numId="4" w16cid:durableId="1877886042">
    <w:abstractNumId w:val="1"/>
  </w:num>
  <w:num w:numId="5" w16cid:durableId="871385798">
    <w:abstractNumId w:val="14"/>
  </w:num>
  <w:num w:numId="6" w16cid:durableId="1838382018">
    <w:abstractNumId w:val="21"/>
  </w:num>
  <w:num w:numId="7" w16cid:durableId="572659987">
    <w:abstractNumId w:val="26"/>
  </w:num>
  <w:num w:numId="8" w16cid:durableId="1052312995">
    <w:abstractNumId w:val="10"/>
  </w:num>
  <w:num w:numId="9" w16cid:durableId="1900630569">
    <w:abstractNumId w:val="0"/>
  </w:num>
  <w:num w:numId="10" w16cid:durableId="835999722">
    <w:abstractNumId w:val="13"/>
  </w:num>
  <w:num w:numId="11" w16cid:durableId="1261134510">
    <w:abstractNumId w:val="9"/>
  </w:num>
  <w:num w:numId="12" w16cid:durableId="1219323464">
    <w:abstractNumId w:val="25"/>
  </w:num>
  <w:num w:numId="13" w16cid:durableId="1178302320">
    <w:abstractNumId w:val="33"/>
  </w:num>
  <w:num w:numId="14" w16cid:durableId="959728604">
    <w:abstractNumId w:val="32"/>
  </w:num>
  <w:num w:numId="15" w16cid:durableId="1688366862">
    <w:abstractNumId w:val="6"/>
  </w:num>
  <w:num w:numId="16" w16cid:durableId="1456366920">
    <w:abstractNumId w:val="19"/>
  </w:num>
  <w:num w:numId="17" w16cid:durableId="180973693">
    <w:abstractNumId w:val="34"/>
  </w:num>
  <w:num w:numId="18" w16cid:durableId="1677078708">
    <w:abstractNumId w:val="15"/>
  </w:num>
  <w:num w:numId="19" w16cid:durableId="1541749808">
    <w:abstractNumId w:val="12"/>
  </w:num>
  <w:num w:numId="20" w16cid:durableId="1009257478">
    <w:abstractNumId w:val="30"/>
  </w:num>
  <w:num w:numId="21" w16cid:durableId="1565795109">
    <w:abstractNumId w:val="24"/>
  </w:num>
  <w:num w:numId="22" w16cid:durableId="1638029642">
    <w:abstractNumId w:val="16"/>
  </w:num>
  <w:num w:numId="23" w16cid:durableId="314342375">
    <w:abstractNumId w:val="20"/>
  </w:num>
  <w:num w:numId="24" w16cid:durableId="215970240">
    <w:abstractNumId w:val="3"/>
  </w:num>
  <w:num w:numId="25" w16cid:durableId="1850824940">
    <w:abstractNumId w:val="31"/>
  </w:num>
  <w:num w:numId="26" w16cid:durableId="1366296484">
    <w:abstractNumId w:val="27"/>
  </w:num>
  <w:num w:numId="27" w16cid:durableId="1592087683">
    <w:abstractNumId w:val="2"/>
  </w:num>
  <w:num w:numId="28" w16cid:durableId="801729456">
    <w:abstractNumId w:val="11"/>
  </w:num>
  <w:num w:numId="29" w16cid:durableId="416368852">
    <w:abstractNumId w:val="18"/>
  </w:num>
  <w:num w:numId="30" w16cid:durableId="878971973">
    <w:abstractNumId w:val="29"/>
  </w:num>
  <w:num w:numId="31" w16cid:durableId="961767358">
    <w:abstractNumId w:val="5"/>
  </w:num>
  <w:num w:numId="32" w16cid:durableId="393046081">
    <w:abstractNumId w:val="8"/>
  </w:num>
  <w:num w:numId="33" w16cid:durableId="1967157868">
    <w:abstractNumId w:val="28"/>
  </w:num>
  <w:num w:numId="34" w16cid:durableId="170682377">
    <w:abstractNumId w:val="17"/>
  </w:num>
  <w:num w:numId="35" w16cid:durableId="174059730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o Gustavo Arroyo Gonzales">
    <w15:presenceInfo w15:providerId="AD" w15:userId="S::farroyo@ceplan.gob.pe::4ccdb531-7dee-4bea-958c-74960c1989ff"/>
  </w15:person>
  <w15:person w15:author="Carmen del Rosario Bahamonde Quinteros">
    <w15:presenceInfo w15:providerId="AD" w15:userId="S::cbahamonde@ceplan.gob.pe::04e862a5-c8fa-4c13-88b8-b33a8740a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11D"/>
    <w:rsid w:val="000E3B49"/>
    <w:rsid w:val="001059AE"/>
    <w:rsid w:val="0011439E"/>
    <w:rsid w:val="001412C6"/>
    <w:rsid w:val="001569EB"/>
    <w:rsid w:val="00171B7E"/>
    <w:rsid w:val="00185771"/>
    <w:rsid w:val="00187A07"/>
    <w:rsid w:val="001A2567"/>
    <w:rsid w:val="001D7247"/>
    <w:rsid w:val="00240B32"/>
    <w:rsid w:val="00280F68"/>
    <w:rsid w:val="002A7BC5"/>
    <w:rsid w:val="002F49E6"/>
    <w:rsid w:val="002F5AB5"/>
    <w:rsid w:val="00316EB6"/>
    <w:rsid w:val="00345C16"/>
    <w:rsid w:val="0035681D"/>
    <w:rsid w:val="00361D25"/>
    <w:rsid w:val="003A43B9"/>
    <w:rsid w:val="00401108"/>
    <w:rsid w:val="00406BD7"/>
    <w:rsid w:val="0041063E"/>
    <w:rsid w:val="004415D3"/>
    <w:rsid w:val="00485A1B"/>
    <w:rsid w:val="00487144"/>
    <w:rsid w:val="004D3689"/>
    <w:rsid w:val="00541C06"/>
    <w:rsid w:val="005536E8"/>
    <w:rsid w:val="0055627B"/>
    <w:rsid w:val="00556E44"/>
    <w:rsid w:val="00563C58"/>
    <w:rsid w:val="005827B3"/>
    <w:rsid w:val="00585FD6"/>
    <w:rsid w:val="005B4889"/>
    <w:rsid w:val="005C70DF"/>
    <w:rsid w:val="005F0017"/>
    <w:rsid w:val="005F0C81"/>
    <w:rsid w:val="00606E06"/>
    <w:rsid w:val="00643B12"/>
    <w:rsid w:val="00685295"/>
    <w:rsid w:val="00696704"/>
    <w:rsid w:val="006D2766"/>
    <w:rsid w:val="006D616E"/>
    <w:rsid w:val="006E0498"/>
    <w:rsid w:val="006E7AB1"/>
    <w:rsid w:val="00734B9A"/>
    <w:rsid w:val="00761548"/>
    <w:rsid w:val="007969C3"/>
    <w:rsid w:val="007A3B36"/>
    <w:rsid w:val="007A3B7B"/>
    <w:rsid w:val="007E427D"/>
    <w:rsid w:val="008000A8"/>
    <w:rsid w:val="0082611D"/>
    <w:rsid w:val="00827920"/>
    <w:rsid w:val="00836875"/>
    <w:rsid w:val="008633AC"/>
    <w:rsid w:val="0087080C"/>
    <w:rsid w:val="008744EE"/>
    <w:rsid w:val="00884E21"/>
    <w:rsid w:val="008D0C37"/>
    <w:rsid w:val="008D1C84"/>
    <w:rsid w:val="008E30F8"/>
    <w:rsid w:val="008F46BF"/>
    <w:rsid w:val="008F5B04"/>
    <w:rsid w:val="00906442"/>
    <w:rsid w:val="009106A2"/>
    <w:rsid w:val="00945DD0"/>
    <w:rsid w:val="0095658D"/>
    <w:rsid w:val="00973CDD"/>
    <w:rsid w:val="009764BC"/>
    <w:rsid w:val="00997A97"/>
    <w:rsid w:val="009C0AB7"/>
    <w:rsid w:val="009E091D"/>
    <w:rsid w:val="009F6FF4"/>
    <w:rsid w:val="00A14C07"/>
    <w:rsid w:val="00A27C4E"/>
    <w:rsid w:val="00A30E01"/>
    <w:rsid w:val="00A438C1"/>
    <w:rsid w:val="00A44062"/>
    <w:rsid w:val="00A44D7B"/>
    <w:rsid w:val="00A57E5E"/>
    <w:rsid w:val="00A841E5"/>
    <w:rsid w:val="00AA1574"/>
    <w:rsid w:val="00AA31FB"/>
    <w:rsid w:val="00AB11C0"/>
    <w:rsid w:val="00AD3DEA"/>
    <w:rsid w:val="00AF05A6"/>
    <w:rsid w:val="00B23ED8"/>
    <w:rsid w:val="00B3795E"/>
    <w:rsid w:val="00B5219A"/>
    <w:rsid w:val="00B564D4"/>
    <w:rsid w:val="00B83BEB"/>
    <w:rsid w:val="00BA751E"/>
    <w:rsid w:val="00BB2ABA"/>
    <w:rsid w:val="00BB7B88"/>
    <w:rsid w:val="00BC70C8"/>
    <w:rsid w:val="00BD4EDD"/>
    <w:rsid w:val="00C15FDE"/>
    <w:rsid w:val="00C8200A"/>
    <w:rsid w:val="00CF7A34"/>
    <w:rsid w:val="00D01BB6"/>
    <w:rsid w:val="00D10090"/>
    <w:rsid w:val="00D25646"/>
    <w:rsid w:val="00D45D59"/>
    <w:rsid w:val="00D56A5D"/>
    <w:rsid w:val="00D74A13"/>
    <w:rsid w:val="00DB477A"/>
    <w:rsid w:val="00DC53A4"/>
    <w:rsid w:val="00DD2F86"/>
    <w:rsid w:val="00E043B8"/>
    <w:rsid w:val="00E151D6"/>
    <w:rsid w:val="00E316CF"/>
    <w:rsid w:val="00E34B0C"/>
    <w:rsid w:val="00E44732"/>
    <w:rsid w:val="00E62275"/>
    <w:rsid w:val="00E83DF4"/>
    <w:rsid w:val="00E840FC"/>
    <w:rsid w:val="00E85B77"/>
    <w:rsid w:val="00EA1620"/>
    <w:rsid w:val="00EB7BA4"/>
    <w:rsid w:val="00EE5901"/>
    <w:rsid w:val="00F02485"/>
    <w:rsid w:val="00F100EE"/>
    <w:rsid w:val="00F26599"/>
    <w:rsid w:val="00F53FF4"/>
    <w:rsid w:val="00F6462D"/>
    <w:rsid w:val="00F749D7"/>
    <w:rsid w:val="00FC171D"/>
    <w:rsid w:val="00FD39AD"/>
    <w:rsid w:val="00FD3D2F"/>
    <w:rsid w:val="00FF0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16932"/>
  <w14:defaultImageDpi w14:val="32767"/>
  <w15:chartTrackingRefBased/>
  <w15:docId w15:val="{477FEEA1-D6CB-4F7D-AF6D-AA5D5C5F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1D"/>
    <w:pPr>
      <w:spacing w:after="0" w:line="240" w:lineRule="auto"/>
    </w:pPr>
    <w:rPr>
      <w:rFonts w:ascii="Times New Roman" w:eastAsia="Times New Roman" w:hAnsi="Times New Roman" w:cs="Times New Roman"/>
      <w:kern w:val="0"/>
      <w:sz w:val="24"/>
      <w:szCs w:val="24"/>
      <w:lang w:eastAsia="es-MX"/>
      <w14:ligatures w14:val="none"/>
    </w:rPr>
  </w:style>
  <w:style w:type="paragraph" w:styleId="Ttulo1">
    <w:name w:val="heading 1"/>
    <w:basedOn w:val="Normal"/>
    <w:next w:val="Normal"/>
    <w:link w:val="Ttulo1Car"/>
    <w:uiPriority w:val="9"/>
    <w:qFormat/>
    <w:rsid w:val="008261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8261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2611D"/>
    <w:pPr>
      <w:keepNext/>
      <w:keepLines/>
      <w:spacing w:before="40"/>
      <w:outlineLvl w:val="2"/>
    </w:pPr>
    <w:rPr>
      <w:rFonts w:asciiTheme="majorHAnsi" w:eastAsiaTheme="majorEastAsia" w:hAnsiTheme="majorHAnsi" w:cstheme="majorBidi"/>
      <w:color w:val="1F3763" w:themeColor="accent1" w:themeShade="7F"/>
    </w:rPr>
  </w:style>
  <w:style w:type="paragraph" w:styleId="Ttulo5">
    <w:name w:val="heading 5"/>
    <w:basedOn w:val="Normal"/>
    <w:next w:val="Normal"/>
    <w:link w:val="Ttulo5Car"/>
    <w:uiPriority w:val="9"/>
    <w:semiHidden/>
    <w:unhideWhenUsed/>
    <w:qFormat/>
    <w:rsid w:val="00280F68"/>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11D"/>
    <w:rPr>
      <w:rFonts w:asciiTheme="majorHAnsi" w:eastAsiaTheme="majorEastAsia" w:hAnsiTheme="majorHAnsi" w:cstheme="majorBidi"/>
      <w:color w:val="2F5496" w:themeColor="accent1" w:themeShade="BF"/>
      <w:kern w:val="0"/>
      <w:sz w:val="32"/>
      <w:szCs w:val="32"/>
      <w:lang w:eastAsia="es-MX"/>
      <w14:ligatures w14:val="none"/>
    </w:rPr>
  </w:style>
  <w:style w:type="character" w:customStyle="1" w:styleId="Ttulo2Car">
    <w:name w:val="Título 2 Car"/>
    <w:basedOn w:val="Fuentedeprrafopredeter"/>
    <w:link w:val="Ttulo2"/>
    <w:rsid w:val="0082611D"/>
    <w:rPr>
      <w:rFonts w:asciiTheme="majorHAnsi" w:eastAsiaTheme="majorEastAsia" w:hAnsiTheme="majorHAnsi" w:cstheme="majorBidi"/>
      <w:color w:val="2F5496" w:themeColor="accent1" w:themeShade="BF"/>
      <w:kern w:val="0"/>
      <w:sz w:val="26"/>
      <w:szCs w:val="26"/>
      <w:lang w:eastAsia="es-MX"/>
      <w14:ligatures w14:val="none"/>
    </w:rPr>
  </w:style>
  <w:style w:type="character" w:customStyle="1" w:styleId="Ttulo3Car">
    <w:name w:val="Título 3 Car"/>
    <w:basedOn w:val="Fuentedeprrafopredeter"/>
    <w:link w:val="Ttulo3"/>
    <w:uiPriority w:val="9"/>
    <w:rsid w:val="0082611D"/>
    <w:rPr>
      <w:rFonts w:asciiTheme="majorHAnsi" w:eastAsiaTheme="majorEastAsia" w:hAnsiTheme="majorHAnsi" w:cstheme="majorBidi"/>
      <w:color w:val="1F3763" w:themeColor="accent1" w:themeShade="7F"/>
      <w:kern w:val="0"/>
      <w:sz w:val="24"/>
      <w:szCs w:val="24"/>
      <w:lang w:eastAsia="es-MX"/>
      <w14:ligatures w14:val="none"/>
    </w:rPr>
  </w:style>
  <w:style w:type="paragraph" w:styleId="Prrafodelista">
    <w:name w:val="List Paragraph"/>
    <w:aliases w:val="Lista 123,Párrafo Normal,F5 List Paragraph,List Paragraph1,Dot pt,No Spacing1,List Paragraph Char Char Char,Indicator Text,Colorful List - Accent 11,Numbered Para 1,Bullet 1,Footnote,Titulo 1,SubPárrafo de lista,Cuadro 2-1,Viñeta normal"/>
    <w:basedOn w:val="Normal"/>
    <w:link w:val="PrrafodelistaCar"/>
    <w:uiPriority w:val="34"/>
    <w:qFormat/>
    <w:rsid w:val="0082611D"/>
    <w:pPr>
      <w:ind w:left="720"/>
      <w:contextualSpacing/>
    </w:pPr>
  </w:style>
  <w:style w:type="character" w:customStyle="1" w:styleId="PrrafodelistaCar">
    <w:name w:val="Párrafo de lista Car"/>
    <w:aliases w:val="Lista 123 Car,Párrafo Normal Car,F5 List Paragraph Car,List Paragraph1 Car,Dot pt Car,No Spacing1 Car,List Paragraph Char Char Char Car,Indicator Text Car,Colorful List - Accent 11 Car,Numbered Para 1 Car,Bullet 1 Car,Footnote Car"/>
    <w:link w:val="Prrafodelista"/>
    <w:uiPriority w:val="34"/>
    <w:qFormat/>
    <w:locked/>
    <w:rsid w:val="0082611D"/>
    <w:rPr>
      <w:rFonts w:ascii="Times New Roman" w:eastAsia="Times New Roman" w:hAnsi="Times New Roman" w:cs="Times New Roman"/>
      <w:kern w:val="0"/>
      <w:sz w:val="24"/>
      <w:szCs w:val="24"/>
      <w:lang w:eastAsia="es-MX"/>
      <w14:ligatures w14:val="none"/>
    </w:rPr>
  </w:style>
  <w:style w:type="paragraph" w:styleId="Textonotapie">
    <w:name w:val="footnote text"/>
    <w:aliases w:val="Geneva 9,Font: Geneva 9,Boston 10,fn,Footnote ak,Footnotes,single space,FOOTNOTES,Footnote Text Char Char Char Char,Footnote Text Char Char Char,Car,Texto nota pie Car Car,Texto nota pie Car Car Car,Car Car Car1,Car Car Car1 Car1,ft"/>
    <w:basedOn w:val="Normal"/>
    <w:link w:val="TextonotapieCar"/>
    <w:uiPriority w:val="99"/>
    <w:unhideWhenUsed/>
    <w:qFormat/>
    <w:rsid w:val="0082611D"/>
    <w:rPr>
      <w:sz w:val="20"/>
      <w:szCs w:val="20"/>
    </w:rPr>
  </w:style>
  <w:style w:type="character" w:customStyle="1" w:styleId="TextonotapieCar">
    <w:name w:val="Texto nota pie Car"/>
    <w:aliases w:val="Geneva 9 Car,Font: Geneva 9 Car,Boston 10 Car,fn Car,Footnote ak Car,Footnotes Car,single space Car,FOOTNOTES Car,Footnote Text Char Char Char Char Car,Footnote Text Char Char Char Car,Car Car,Texto nota pie Car Car Car1,ft Car"/>
    <w:basedOn w:val="Fuentedeprrafopredeter"/>
    <w:link w:val="Textonotapie"/>
    <w:uiPriority w:val="99"/>
    <w:rsid w:val="0082611D"/>
    <w:rPr>
      <w:rFonts w:ascii="Times New Roman" w:eastAsia="Times New Roman" w:hAnsi="Times New Roman" w:cs="Times New Roman"/>
      <w:kern w:val="0"/>
      <w:sz w:val="20"/>
      <w:szCs w:val="20"/>
      <w:lang w:eastAsia="es-MX"/>
      <w14:ligatures w14:val="none"/>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Style 24,fr"/>
    <w:basedOn w:val="Fuentedeprrafopredeter"/>
    <w:link w:val="BVIfnrCar1CarCarCarCar"/>
    <w:uiPriority w:val="99"/>
    <w:unhideWhenUsed/>
    <w:qFormat/>
    <w:rsid w:val="0082611D"/>
    <w:rPr>
      <w:vertAlign w:val="superscript"/>
    </w:rPr>
  </w:style>
  <w:style w:type="paragraph" w:customStyle="1" w:styleId="BVIfnrCar1CarCarCarCar">
    <w:name w:val="BVI fnr Car1 Car Car Car Car"/>
    <w:aliases w:val="ftref Car Car Car Car Car Car Car Car Car Car,BVI fnr Char Car Car Car Car Car Car Car Car Car Car Car,BVI fnr Char Car Car Car Car Car Car Car Car Car Car Car Car Car"/>
    <w:basedOn w:val="Normal"/>
    <w:link w:val="Refdenotaalpie"/>
    <w:uiPriority w:val="99"/>
    <w:rsid w:val="0082611D"/>
    <w:pPr>
      <w:spacing w:before="200" w:after="160" w:line="240" w:lineRule="exact"/>
    </w:pPr>
    <w:rPr>
      <w:rFonts w:asciiTheme="minorHAnsi" w:eastAsiaTheme="minorHAnsi" w:hAnsiTheme="minorHAnsi" w:cstheme="minorBidi"/>
      <w:kern w:val="2"/>
      <w:sz w:val="22"/>
      <w:szCs w:val="22"/>
      <w:vertAlign w:val="superscript"/>
      <w:lang w:eastAsia="en-US"/>
      <w14:ligatures w14:val="standardContextual"/>
    </w:rPr>
  </w:style>
  <w:style w:type="paragraph" w:customStyle="1" w:styleId="Default">
    <w:name w:val="Default"/>
    <w:rsid w:val="0082611D"/>
    <w:pPr>
      <w:autoSpaceDE w:val="0"/>
      <w:autoSpaceDN w:val="0"/>
      <w:adjustRightInd w:val="0"/>
      <w:spacing w:after="0" w:line="240" w:lineRule="auto"/>
    </w:pPr>
    <w:rPr>
      <w:rFonts w:ascii="Calibri" w:hAnsi="Calibri" w:cs="Calibri"/>
      <w:color w:val="000000"/>
      <w:kern w:val="0"/>
      <w:sz w:val="24"/>
      <w:szCs w:val="24"/>
      <w:lang w:val="en-US"/>
      <w14:ligatures w14:val="none"/>
    </w:rPr>
  </w:style>
  <w:style w:type="paragraph" w:styleId="Descripcin">
    <w:name w:val="caption"/>
    <w:aliases w:val="Epígrafe2,Epígrafe Car Car Car Car Car,Epígrafe Car Car Car Car Car Car Car Car,Epígrafe Car Car Car Car Car Car Car Car Car Car Car,Epígrafe Car Car Car Car Car Car Car Car Car Car Car Car Car Car Car C,Epigrafe,Epígrafe 1,Epígrafe1,PIPs"/>
    <w:basedOn w:val="Normal"/>
    <w:next w:val="Normal"/>
    <w:link w:val="DescripcinCar"/>
    <w:uiPriority w:val="35"/>
    <w:unhideWhenUsed/>
    <w:qFormat/>
    <w:rsid w:val="0082611D"/>
    <w:pPr>
      <w:spacing w:after="200"/>
    </w:pPr>
    <w:rPr>
      <w:i/>
      <w:iCs/>
      <w:color w:val="44546A" w:themeColor="text2"/>
      <w:sz w:val="18"/>
      <w:szCs w:val="18"/>
    </w:rPr>
  </w:style>
  <w:style w:type="character" w:styleId="Hipervnculo">
    <w:name w:val="Hyperlink"/>
    <w:basedOn w:val="Fuentedeprrafopredeter"/>
    <w:uiPriority w:val="99"/>
    <w:unhideWhenUsed/>
    <w:rsid w:val="0082611D"/>
    <w:rPr>
      <w:color w:val="0563C1" w:themeColor="hyperlink"/>
      <w:u w:val="single"/>
    </w:rPr>
  </w:style>
  <w:style w:type="table" w:styleId="Tablaconcuadrcula">
    <w:name w:val="Table Grid"/>
    <w:basedOn w:val="Tablanormal"/>
    <w:uiPriority w:val="39"/>
    <w:rsid w:val="00585FD6"/>
    <w:pPr>
      <w:spacing w:after="0" w:line="240" w:lineRule="auto"/>
    </w:pPr>
    <w:rPr>
      <w:rFonts w:ascii="Times New Roman" w:eastAsia="Times New Roman" w:hAnsi="Times New Roman" w:cs="Times New Roman"/>
      <w:kern w:val="0"/>
      <w:sz w:val="24"/>
      <w:szCs w:val="24"/>
      <w:lang w:eastAsia="es-ES_trad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5FD6"/>
    <w:pPr>
      <w:widowControl w:val="0"/>
      <w:autoSpaceDE w:val="0"/>
      <w:autoSpaceDN w:val="0"/>
      <w:spacing w:before="45" w:line="189" w:lineRule="exact"/>
    </w:pPr>
    <w:rPr>
      <w:rFonts w:ascii="Arial MT" w:eastAsia="Arial MT" w:hAnsi="Arial MT" w:cs="Arial MT"/>
      <w:sz w:val="22"/>
      <w:szCs w:val="22"/>
      <w:lang w:val="es-ES" w:eastAsia="en-US"/>
    </w:rPr>
  </w:style>
  <w:style w:type="character" w:customStyle="1" w:styleId="DescripcinCar">
    <w:name w:val="Descripción Car"/>
    <w:aliases w:val="Epígrafe2 Car,Epígrafe Car Car Car Car Car Car,Epígrafe Car Car Car Car Car Car Car Car Car,Epígrafe Car Car Car Car Car Car Car Car Car Car Car Car,Epígrafe Car Car Car Car Car Car Car Car Car Car Car Car Car Car Car C Car,Epigrafe Car"/>
    <w:basedOn w:val="Fuentedeprrafopredeter"/>
    <w:link w:val="Descripcin"/>
    <w:uiPriority w:val="35"/>
    <w:locked/>
    <w:rsid w:val="00585FD6"/>
    <w:rPr>
      <w:rFonts w:ascii="Times New Roman" w:eastAsia="Times New Roman" w:hAnsi="Times New Roman" w:cs="Times New Roman"/>
      <w:i/>
      <w:iCs/>
      <w:color w:val="44546A" w:themeColor="text2"/>
      <w:kern w:val="0"/>
      <w:sz w:val="18"/>
      <w:szCs w:val="18"/>
      <w:lang w:eastAsia="es-MX"/>
      <w14:ligatures w14:val="none"/>
    </w:rPr>
  </w:style>
  <w:style w:type="character" w:customStyle="1" w:styleId="Mencinsinresolver1">
    <w:name w:val="Mención sin resolver1"/>
    <w:basedOn w:val="Fuentedeprrafopredeter"/>
    <w:uiPriority w:val="99"/>
    <w:semiHidden/>
    <w:unhideWhenUsed/>
    <w:rsid w:val="00585FD6"/>
    <w:rPr>
      <w:color w:val="605E5C"/>
      <w:shd w:val="clear" w:color="auto" w:fill="E1DFDD"/>
    </w:rPr>
  </w:style>
  <w:style w:type="paragraph" w:styleId="Revisin">
    <w:name w:val="Revision"/>
    <w:hidden/>
    <w:uiPriority w:val="99"/>
    <w:semiHidden/>
    <w:rsid w:val="00FD39AD"/>
    <w:pPr>
      <w:spacing w:after="0" w:line="240" w:lineRule="auto"/>
    </w:pPr>
  </w:style>
  <w:style w:type="character" w:styleId="Hipervnculovisitado">
    <w:name w:val="FollowedHyperlink"/>
    <w:basedOn w:val="Fuentedeprrafopredeter"/>
    <w:uiPriority w:val="99"/>
    <w:semiHidden/>
    <w:unhideWhenUsed/>
    <w:rsid w:val="00FD39AD"/>
    <w:rPr>
      <w:color w:val="954F72"/>
      <w:u w:val="single"/>
    </w:rPr>
  </w:style>
  <w:style w:type="paragraph" w:customStyle="1" w:styleId="msonormal0">
    <w:name w:val="msonormal"/>
    <w:basedOn w:val="Normal"/>
    <w:rsid w:val="00FD39AD"/>
    <w:pPr>
      <w:spacing w:before="100" w:beforeAutospacing="1" w:after="100" w:afterAutospacing="1"/>
    </w:pPr>
    <w:rPr>
      <w:lang w:eastAsia="es-PE"/>
    </w:rPr>
  </w:style>
  <w:style w:type="paragraph" w:customStyle="1" w:styleId="xl69">
    <w:name w:val="xl69"/>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70">
    <w:name w:val="xl70"/>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71">
    <w:name w:val="xl71"/>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lang w:eastAsia="es-PE"/>
    </w:rPr>
  </w:style>
  <w:style w:type="paragraph" w:customStyle="1" w:styleId="xl72">
    <w:name w:val="xl72"/>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lang w:eastAsia="es-PE"/>
    </w:rPr>
  </w:style>
  <w:style w:type="paragraph" w:customStyle="1" w:styleId="xl73">
    <w:name w:val="xl73"/>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74">
    <w:name w:val="xl74"/>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8"/>
      <w:szCs w:val="18"/>
      <w:lang w:eastAsia="es-PE"/>
    </w:rPr>
  </w:style>
  <w:style w:type="paragraph" w:customStyle="1" w:styleId="xl75">
    <w:name w:val="xl75"/>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76">
    <w:name w:val="xl76"/>
    <w:basedOn w:val="Normal"/>
    <w:rsid w:val="00FD39AD"/>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jc w:val="center"/>
      <w:textAlignment w:val="center"/>
    </w:pPr>
    <w:rPr>
      <w:b/>
      <w:bCs/>
      <w:color w:val="FFFFFF"/>
      <w:lang w:eastAsia="es-PE"/>
    </w:rPr>
  </w:style>
  <w:style w:type="paragraph" w:customStyle="1" w:styleId="xl77">
    <w:name w:val="xl77"/>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78">
    <w:name w:val="xl78"/>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79">
    <w:name w:val="xl79"/>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80">
    <w:name w:val="xl80"/>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81">
    <w:name w:val="xl81"/>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82">
    <w:name w:val="xl82"/>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8"/>
      <w:szCs w:val="18"/>
      <w:lang w:eastAsia="es-PE"/>
    </w:rPr>
  </w:style>
  <w:style w:type="paragraph" w:customStyle="1" w:styleId="xl83">
    <w:name w:val="xl83"/>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lang w:eastAsia="es-PE"/>
    </w:rPr>
  </w:style>
  <w:style w:type="paragraph" w:customStyle="1" w:styleId="xl84">
    <w:name w:val="xl84"/>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85">
    <w:name w:val="xl85"/>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86">
    <w:name w:val="xl86"/>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87">
    <w:name w:val="xl87"/>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lang w:eastAsia="es-PE"/>
    </w:rPr>
  </w:style>
  <w:style w:type="paragraph" w:customStyle="1" w:styleId="xl88">
    <w:name w:val="xl88"/>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89">
    <w:name w:val="xl89"/>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s-PE"/>
    </w:rPr>
  </w:style>
  <w:style w:type="paragraph" w:customStyle="1" w:styleId="xl90">
    <w:name w:val="xl90"/>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es-PE"/>
    </w:rPr>
  </w:style>
  <w:style w:type="paragraph" w:customStyle="1" w:styleId="xl91">
    <w:name w:val="xl91"/>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lang w:eastAsia="es-PE"/>
    </w:rPr>
  </w:style>
  <w:style w:type="paragraph" w:customStyle="1" w:styleId="xl92">
    <w:name w:val="xl92"/>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lang w:eastAsia="es-PE"/>
    </w:rPr>
  </w:style>
  <w:style w:type="paragraph" w:customStyle="1" w:styleId="xl93">
    <w:name w:val="xl93"/>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94">
    <w:name w:val="xl94"/>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95">
    <w:name w:val="xl95"/>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96">
    <w:name w:val="xl96"/>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97">
    <w:name w:val="xl97"/>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98">
    <w:name w:val="xl98"/>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99">
    <w:name w:val="xl99"/>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0">
    <w:name w:val="xl100"/>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1">
    <w:name w:val="xl101"/>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2">
    <w:name w:val="xl102"/>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3">
    <w:name w:val="xl103"/>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4">
    <w:name w:val="xl104"/>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5">
    <w:name w:val="xl105"/>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6">
    <w:name w:val="xl106"/>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7">
    <w:name w:val="xl107"/>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8">
    <w:name w:val="xl108"/>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09">
    <w:name w:val="xl109"/>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s-PE"/>
    </w:rPr>
  </w:style>
  <w:style w:type="paragraph" w:customStyle="1" w:styleId="xl110">
    <w:name w:val="xl110"/>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8"/>
      <w:szCs w:val="18"/>
      <w:lang w:eastAsia="es-PE"/>
    </w:rPr>
  </w:style>
  <w:style w:type="paragraph" w:customStyle="1" w:styleId="xl111">
    <w:name w:val="xl111"/>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eastAsia="es-PE"/>
    </w:rPr>
  </w:style>
  <w:style w:type="paragraph" w:customStyle="1" w:styleId="xl112">
    <w:name w:val="xl112"/>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eastAsia="es-PE"/>
    </w:rPr>
  </w:style>
  <w:style w:type="paragraph" w:customStyle="1" w:styleId="xl113">
    <w:name w:val="xl113"/>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lang w:eastAsia="es-PE"/>
    </w:rPr>
  </w:style>
  <w:style w:type="paragraph" w:customStyle="1" w:styleId="xl114">
    <w:name w:val="xl114"/>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15">
    <w:name w:val="xl115"/>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16">
    <w:name w:val="xl116"/>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17">
    <w:name w:val="xl117"/>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s-PE"/>
    </w:rPr>
  </w:style>
  <w:style w:type="paragraph" w:customStyle="1" w:styleId="xl118">
    <w:name w:val="xl118"/>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es-PE"/>
    </w:rPr>
  </w:style>
  <w:style w:type="paragraph" w:customStyle="1" w:styleId="xl119">
    <w:name w:val="xl119"/>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lang w:eastAsia="es-PE"/>
    </w:rPr>
  </w:style>
  <w:style w:type="paragraph" w:customStyle="1" w:styleId="xl120">
    <w:name w:val="xl120"/>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lang w:eastAsia="es-PE"/>
    </w:rPr>
  </w:style>
  <w:style w:type="paragraph" w:customStyle="1" w:styleId="xl121">
    <w:name w:val="xl121"/>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22">
    <w:name w:val="xl122"/>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23">
    <w:name w:val="xl123"/>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24">
    <w:name w:val="xl124"/>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eastAsia="es-PE"/>
    </w:rPr>
  </w:style>
  <w:style w:type="paragraph" w:customStyle="1" w:styleId="xl125">
    <w:name w:val="xl125"/>
    <w:basedOn w:val="Normal"/>
    <w:rsid w:val="00FD39AD"/>
    <w:pPr>
      <w:pBdr>
        <w:top w:val="single" w:sz="4" w:space="0" w:color="auto"/>
        <w:left w:val="single" w:sz="4" w:space="0" w:color="auto"/>
        <w:bottom w:val="single" w:sz="4" w:space="0" w:color="auto"/>
        <w:right w:val="single" w:sz="4" w:space="0" w:color="auto"/>
      </w:pBdr>
      <w:spacing w:before="100" w:beforeAutospacing="1" w:after="100" w:afterAutospacing="1"/>
    </w:pPr>
    <w:rPr>
      <w:lang w:eastAsia="es-PE"/>
    </w:rPr>
  </w:style>
  <w:style w:type="paragraph" w:customStyle="1" w:styleId="xl126">
    <w:name w:val="xl126"/>
    <w:basedOn w:val="Normal"/>
    <w:rsid w:val="00FD39A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lang w:eastAsia="es-PE"/>
    </w:rPr>
  </w:style>
  <w:style w:type="paragraph" w:customStyle="1" w:styleId="xl127">
    <w:name w:val="xl127"/>
    <w:basedOn w:val="Normal"/>
    <w:rsid w:val="00FD39A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lang w:eastAsia="es-PE"/>
    </w:rPr>
  </w:style>
  <w:style w:type="character" w:styleId="Refdecomentario">
    <w:name w:val="annotation reference"/>
    <w:basedOn w:val="Fuentedeprrafopredeter"/>
    <w:uiPriority w:val="99"/>
    <w:semiHidden/>
    <w:unhideWhenUsed/>
    <w:rsid w:val="00EB7BA4"/>
    <w:rPr>
      <w:sz w:val="16"/>
      <w:szCs w:val="16"/>
    </w:rPr>
  </w:style>
  <w:style w:type="paragraph" w:styleId="Textocomentario">
    <w:name w:val="annotation text"/>
    <w:basedOn w:val="Normal"/>
    <w:link w:val="TextocomentarioCar"/>
    <w:uiPriority w:val="99"/>
    <w:unhideWhenUsed/>
    <w:rsid w:val="00EB7BA4"/>
    <w:rPr>
      <w:sz w:val="20"/>
      <w:szCs w:val="20"/>
    </w:rPr>
  </w:style>
  <w:style w:type="character" w:customStyle="1" w:styleId="TextocomentarioCar">
    <w:name w:val="Texto comentario Car"/>
    <w:basedOn w:val="Fuentedeprrafopredeter"/>
    <w:link w:val="Textocomentario"/>
    <w:uiPriority w:val="99"/>
    <w:rsid w:val="00EB7BA4"/>
    <w:rPr>
      <w:rFonts w:ascii="Times New Roman" w:eastAsia="Times New Roman" w:hAnsi="Times New Roman" w:cs="Times New Roman"/>
      <w:kern w:val="0"/>
      <w:sz w:val="20"/>
      <w:szCs w:val="20"/>
      <w:lang w:eastAsia="es-MX"/>
      <w14:ligatures w14:val="none"/>
    </w:rPr>
  </w:style>
  <w:style w:type="paragraph" w:styleId="TtuloTDC">
    <w:name w:val="TOC Heading"/>
    <w:basedOn w:val="Ttulo1"/>
    <w:next w:val="Normal"/>
    <w:uiPriority w:val="39"/>
    <w:unhideWhenUsed/>
    <w:qFormat/>
    <w:rsid w:val="00EB7BA4"/>
    <w:pPr>
      <w:spacing w:line="259" w:lineRule="auto"/>
      <w:outlineLvl w:val="9"/>
    </w:pPr>
    <w:rPr>
      <w:lang w:eastAsia="es-PE"/>
    </w:rPr>
  </w:style>
  <w:style w:type="paragraph" w:styleId="TDC1">
    <w:name w:val="toc 1"/>
    <w:basedOn w:val="Normal"/>
    <w:next w:val="Normal"/>
    <w:autoRedefine/>
    <w:uiPriority w:val="39"/>
    <w:unhideWhenUsed/>
    <w:rsid w:val="00E043B8"/>
    <w:pPr>
      <w:tabs>
        <w:tab w:val="left" w:pos="480"/>
        <w:tab w:val="right" w:leader="dot" w:pos="8494"/>
      </w:tabs>
      <w:spacing w:after="100"/>
    </w:pPr>
  </w:style>
  <w:style w:type="paragraph" w:styleId="TDC2">
    <w:name w:val="toc 2"/>
    <w:basedOn w:val="Normal"/>
    <w:next w:val="Normal"/>
    <w:autoRedefine/>
    <w:uiPriority w:val="39"/>
    <w:unhideWhenUsed/>
    <w:rsid w:val="00F26599"/>
    <w:pPr>
      <w:tabs>
        <w:tab w:val="right" w:leader="dot" w:pos="8494"/>
      </w:tabs>
      <w:spacing w:after="100"/>
      <w:ind w:left="240"/>
    </w:pPr>
    <w:rPr>
      <w:b/>
      <w:bCs/>
      <w:noProof/>
    </w:rPr>
  </w:style>
  <w:style w:type="paragraph" w:styleId="TDC3">
    <w:name w:val="toc 3"/>
    <w:basedOn w:val="Normal"/>
    <w:next w:val="Normal"/>
    <w:autoRedefine/>
    <w:uiPriority w:val="39"/>
    <w:unhideWhenUsed/>
    <w:rsid w:val="00EB7BA4"/>
    <w:pPr>
      <w:spacing w:after="100"/>
      <w:ind w:left="480"/>
    </w:pPr>
  </w:style>
  <w:style w:type="table" w:customStyle="1" w:styleId="Tablaconcuadrcula1">
    <w:name w:val="Tabla con cuadrícula1"/>
    <w:basedOn w:val="Tablanormal"/>
    <w:next w:val="Tablaconcuadrcula"/>
    <w:uiPriority w:val="39"/>
    <w:rsid w:val="006D616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E427D"/>
    <w:pPr>
      <w:tabs>
        <w:tab w:val="center" w:pos="4252"/>
        <w:tab w:val="right" w:pos="8504"/>
      </w:tabs>
    </w:pPr>
  </w:style>
  <w:style w:type="character" w:customStyle="1" w:styleId="EncabezadoCar">
    <w:name w:val="Encabezado Car"/>
    <w:basedOn w:val="Fuentedeprrafopredeter"/>
    <w:link w:val="Encabezado"/>
    <w:uiPriority w:val="99"/>
    <w:rsid w:val="007E427D"/>
    <w:rPr>
      <w:rFonts w:ascii="Times New Roman" w:eastAsia="Times New Roman" w:hAnsi="Times New Roman" w:cs="Times New Roman"/>
      <w:kern w:val="0"/>
      <w:sz w:val="24"/>
      <w:szCs w:val="24"/>
      <w:lang w:eastAsia="es-MX"/>
      <w14:ligatures w14:val="none"/>
    </w:rPr>
  </w:style>
  <w:style w:type="paragraph" w:styleId="Piedepgina">
    <w:name w:val="footer"/>
    <w:basedOn w:val="Normal"/>
    <w:link w:val="PiedepginaCar"/>
    <w:uiPriority w:val="99"/>
    <w:unhideWhenUsed/>
    <w:rsid w:val="007E427D"/>
    <w:pPr>
      <w:tabs>
        <w:tab w:val="center" w:pos="4252"/>
        <w:tab w:val="right" w:pos="8504"/>
      </w:tabs>
    </w:pPr>
  </w:style>
  <w:style w:type="character" w:customStyle="1" w:styleId="PiedepginaCar">
    <w:name w:val="Pie de página Car"/>
    <w:basedOn w:val="Fuentedeprrafopredeter"/>
    <w:link w:val="Piedepgina"/>
    <w:uiPriority w:val="99"/>
    <w:rsid w:val="007E427D"/>
    <w:rPr>
      <w:rFonts w:ascii="Times New Roman" w:eastAsia="Times New Roman" w:hAnsi="Times New Roman" w:cs="Times New Roman"/>
      <w:kern w:val="0"/>
      <w:sz w:val="24"/>
      <w:szCs w:val="24"/>
      <w:lang w:eastAsia="es-MX"/>
      <w14:ligatures w14:val="none"/>
    </w:rPr>
  </w:style>
  <w:style w:type="paragraph" w:styleId="NormalWeb">
    <w:name w:val="Normal (Web)"/>
    <w:basedOn w:val="Normal"/>
    <w:uiPriority w:val="99"/>
    <w:semiHidden/>
    <w:unhideWhenUsed/>
    <w:rsid w:val="00A14C07"/>
    <w:pPr>
      <w:spacing w:before="100" w:beforeAutospacing="1" w:after="100" w:afterAutospacing="1"/>
    </w:pPr>
    <w:rPr>
      <w:lang w:eastAsia="es-PE"/>
    </w:rPr>
  </w:style>
  <w:style w:type="character" w:styleId="Mencinsinresolver">
    <w:name w:val="Unresolved Mention"/>
    <w:basedOn w:val="Fuentedeprrafopredeter"/>
    <w:uiPriority w:val="99"/>
    <w:semiHidden/>
    <w:unhideWhenUsed/>
    <w:rsid w:val="00643B12"/>
    <w:rPr>
      <w:color w:val="605E5C"/>
      <w:shd w:val="clear" w:color="auto" w:fill="E1DFDD"/>
    </w:rPr>
  </w:style>
  <w:style w:type="paragraph" w:customStyle="1" w:styleId="font5">
    <w:name w:val="font5"/>
    <w:basedOn w:val="Normal"/>
    <w:rsid w:val="00A27C4E"/>
    <w:pPr>
      <w:spacing w:before="100" w:beforeAutospacing="1" w:after="100" w:afterAutospacing="1"/>
    </w:pPr>
    <w:rPr>
      <w:rFonts w:ascii="Calibri" w:hAnsi="Calibri" w:cs="Calibri"/>
      <w:color w:val="000000"/>
      <w:sz w:val="20"/>
      <w:szCs w:val="20"/>
    </w:rPr>
  </w:style>
  <w:style w:type="paragraph" w:customStyle="1" w:styleId="font6">
    <w:name w:val="font6"/>
    <w:basedOn w:val="Normal"/>
    <w:rsid w:val="00A27C4E"/>
    <w:pPr>
      <w:spacing w:before="100" w:beforeAutospacing="1" w:after="100" w:afterAutospacing="1"/>
    </w:pPr>
    <w:rPr>
      <w:rFonts w:ascii="Calibri" w:hAnsi="Calibri" w:cs="Calibri"/>
      <w:b/>
      <w:bCs/>
      <w:color w:val="000000"/>
      <w:sz w:val="20"/>
      <w:szCs w:val="20"/>
    </w:rPr>
  </w:style>
  <w:style w:type="paragraph" w:customStyle="1" w:styleId="xl64">
    <w:name w:val="xl64"/>
    <w:basedOn w:val="Normal"/>
    <w:rsid w:val="00A27C4E"/>
    <w:pPr>
      <w:pBdr>
        <w:right w:val="single" w:sz="8" w:space="0" w:color="auto"/>
      </w:pBdr>
      <w:spacing w:before="100" w:beforeAutospacing="1" w:after="100" w:afterAutospacing="1"/>
      <w:jc w:val="both"/>
      <w:textAlignment w:val="center"/>
    </w:pPr>
    <w:rPr>
      <w:b/>
      <w:bCs/>
      <w:color w:val="000000"/>
      <w:sz w:val="20"/>
      <w:szCs w:val="20"/>
    </w:rPr>
  </w:style>
  <w:style w:type="paragraph" w:customStyle="1" w:styleId="xl65">
    <w:name w:val="xl65"/>
    <w:basedOn w:val="Normal"/>
    <w:rsid w:val="00A27C4E"/>
    <w:pPr>
      <w:pBdr>
        <w:bottom w:val="single" w:sz="8" w:space="0" w:color="auto"/>
        <w:right w:val="single" w:sz="8" w:space="0" w:color="auto"/>
      </w:pBdr>
      <w:spacing w:before="100" w:beforeAutospacing="1" w:after="100" w:afterAutospacing="1"/>
      <w:jc w:val="both"/>
      <w:textAlignment w:val="center"/>
    </w:pPr>
    <w:rPr>
      <w:color w:val="000000"/>
      <w:sz w:val="20"/>
      <w:szCs w:val="20"/>
    </w:rPr>
  </w:style>
  <w:style w:type="paragraph" w:customStyle="1" w:styleId="xl66">
    <w:name w:val="xl66"/>
    <w:basedOn w:val="Normal"/>
    <w:rsid w:val="00A27C4E"/>
    <w:pPr>
      <w:pBdr>
        <w:right w:val="single" w:sz="8" w:space="0" w:color="auto"/>
      </w:pBdr>
      <w:spacing w:before="100" w:beforeAutospacing="1" w:after="100" w:afterAutospacing="1"/>
      <w:jc w:val="both"/>
      <w:textAlignment w:val="center"/>
    </w:pPr>
    <w:rPr>
      <w:color w:val="000000"/>
      <w:sz w:val="20"/>
      <w:szCs w:val="20"/>
    </w:rPr>
  </w:style>
  <w:style w:type="paragraph" w:customStyle="1" w:styleId="xl67">
    <w:name w:val="xl67"/>
    <w:basedOn w:val="Normal"/>
    <w:rsid w:val="00A27C4E"/>
    <w:pPr>
      <w:pBdr>
        <w:bottom w:val="single" w:sz="8" w:space="0" w:color="auto"/>
        <w:right w:val="single" w:sz="8" w:space="0" w:color="auto"/>
      </w:pBdr>
      <w:spacing w:before="100" w:beforeAutospacing="1" w:after="100" w:afterAutospacing="1"/>
      <w:jc w:val="both"/>
      <w:textAlignment w:val="center"/>
    </w:pPr>
    <w:rPr>
      <w:b/>
      <w:bCs/>
      <w:color w:val="000000"/>
      <w:sz w:val="20"/>
      <w:szCs w:val="20"/>
    </w:rPr>
  </w:style>
  <w:style w:type="paragraph" w:customStyle="1" w:styleId="xl68">
    <w:name w:val="xl68"/>
    <w:basedOn w:val="Normal"/>
    <w:rsid w:val="00A27C4E"/>
    <w:pPr>
      <w:pBdr>
        <w:right w:val="single" w:sz="8" w:space="0" w:color="auto"/>
      </w:pBdr>
      <w:spacing w:before="100" w:beforeAutospacing="1" w:after="100" w:afterAutospacing="1"/>
      <w:jc w:val="both"/>
      <w:textAlignment w:val="center"/>
    </w:pPr>
    <w:rPr>
      <w:b/>
      <w:bCs/>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AB11C0"/>
    <w:rPr>
      <w:b/>
      <w:bCs/>
    </w:rPr>
  </w:style>
  <w:style w:type="character" w:customStyle="1" w:styleId="AsuntodelcomentarioCar">
    <w:name w:val="Asunto del comentario Car"/>
    <w:basedOn w:val="TextocomentarioCar"/>
    <w:link w:val="Asuntodelcomentario"/>
    <w:uiPriority w:val="99"/>
    <w:semiHidden/>
    <w:rsid w:val="00AB11C0"/>
    <w:rPr>
      <w:rFonts w:ascii="Times New Roman" w:eastAsia="Times New Roman" w:hAnsi="Times New Roman" w:cs="Times New Roman"/>
      <w:b/>
      <w:bCs/>
      <w:kern w:val="0"/>
      <w:sz w:val="20"/>
      <w:szCs w:val="20"/>
      <w:lang w:eastAsia="es-MX"/>
      <w14:ligatures w14:val="none"/>
    </w:rPr>
  </w:style>
  <w:style w:type="character" w:customStyle="1" w:styleId="Ttulo5Car">
    <w:name w:val="Título 5 Car"/>
    <w:basedOn w:val="Fuentedeprrafopredeter"/>
    <w:link w:val="Ttulo5"/>
    <w:uiPriority w:val="9"/>
    <w:semiHidden/>
    <w:rsid w:val="00280F68"/>
    <w:rPr>
      <w:rFonts w:asciiTheme="majorHAnsi" w:eastAsiaTheme="majorEastAsia" w:hAnsiTheme="majorHAnsi" w:cstheme="majorBidi"/>
      <w:color w:val="2F5496" w:themeColor="accent1" w:themeShade="B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99896">
      <w:bodyDiv w:val="1"/>
      <w:marLeft w:val="0"/>
      <w:marRight w:val="0"/>
      <w:marTop w:val="0"/>
      <w:marBottom w:val="0"/>
      <w:divBdr>
        <w:top w:val="none" w:sz="0" w:space="0" w:color="auto"/>
        <w:left w:val="none" w:sz="0" w:space="0" w:color="auto"/>
        <w:bottom w:val="none" w:sz="0" w:space="0" w:color="auto"/>
        <w:right w:val="none" w:sz="0" w:space="0" w:color="auto"/>
      </w:divBdr>
      <w:divsChild>
        <w:div w:id="1070154119">
          <w:marLeft w:val="0"/>
          <w:marRight w:val="0"/>
          <w:marTop w:val="0"/>
          <w:marBottom w:val="0"/>
          <w:divBdr>
            <w:top w:val="none" w:sz="0" w:space="0" w:color="auto"/>
            <w:left w:val="none" w:sz="0" w:space="0" w:color="auto"/>
            <w:bottom w:val="none" w:sz="0" w:space="0" w:color="auto"/>
            <w:right w:val="none" w:sz="0" w:space="0" w:color="auto"/>
          </w:divBdr>
        </w:div>
      </w:divsChild>
    </w:div>
    <w:div w:id="587613875">
      <w:bodyDiv w:val="1"/>
      <w:marLeft w:val="0"/>
      <w:marRight w:val="0"/>
      <w:marTop w:val="0"/>
      <w:marBottom w:val="0"/>
      <w:divBdr>
        <w:top w:val="none" w:sz="0" w:space="0" w:color="auto"/>
        <w:left w:val="none" w:sz="0" w:space="0" w:color="auto"/>
        <w:bottom w:val="none" w:sz="0" w:space="0" w:color="auto"/>
        <w:right w:val="none" w:sz="0" w:space="0" w:color="auto"/>
      </w:divBdr>
    </w:div>
    <w:div w:id="1019694328">
      <w:bodyDiv w:val="1"/>
      <w:marLeft w:val="0"/>
      <w:marRight w:val="0"/>
      <w:marTop w:val="0"/>
      <w:marBottom w:val="0"/>
      <w:divBdr>
        <w:top w:val="none" w:sz="0" w:space="0" w:color="auto"/>
        <w:left w:val="none" w:sz="0" w:space="0" w:color="auto"/>
        <w:bottom w:val="none" w:sz="0" w:space="0" w:color="auto"/>
        <w:right w:val="none" w:sz="0" w:space="0" w:color="auto"/>
      </w:divBdr>
    </w:div>
    <w:div w:id="1140075672">
      <w:bodyDiv w:val="1"/>
      <w:marLeft w:val="0"/>
      <w:marRight w:val="0"/>
      <w:marTop w:val="0"/>
      <w:marBottom w:val="0"/>
      <w:divBdr>
        <w:top w:val="none" w:sz="0" w:space="0" w:color="auto"/>
        <w:left w:val="none" w:sz="0" w:space="0" w:color="auto"/>
        <w:bottom w:val="none" w:sz="0" w:space="0" w:color="auto"/>
        <w:right w:val="none" w:sz="0" w:space="0" w:color="auto"/>
      </w:divBdr>
    </w:div>
    <w:div w:id="1180698705">
      <w:bodyDiv w:val="1"/>
      <w:marLeft w:val="0"/>
      <w:marRight w:val="0"/>
      <w:marTop w:val="0"/>
      <w:marBottom w:val="0"/>
      <w:divBdr>
        <w:top w:val="none" w:sz="0" w:space="0" w:color="auto"/>
        <w:left w:val="none" w:sz="0" w:space="0" w:color="auto"/>
        <w:bottom w:val="none" w:sz="0" w:space="0" w:color="auto"/>
        <w:right w:val="none" w:sz="0" w:space="0" w:color="auto"/>
      </w:divBdr>
      <w:divsChild>
        <w:div w:id="242570813">
          <w:marLeft w:val="0"/>
          <w:marRight w:val="0"/>
          <w:marTop w:val="0"/>
          <w:marBottom w:val="0"/>
          <w:divBdr>
            <w:top w:val="none" w:sz="0" w:space="0" w:color="auto"/>
            <w:left w:val="none" w:sz="0" w:space="0" w:color="auto"/>
            <w:bottom w:val="none" w:sz="0" w:space="0" w:color="auto"/>
            <w:right w:val="none" w:sz="0" w:space="0" w:color="auto"/>
          </w:divBdr>
        </w:div>
      </w:divsChild>
    </w:div>
    <w:div w:id="1239635736">
      <w:bodyDiv w:val="1"/>
      <w:marLeft w:val="0"/>
      <w:marRight w:val="0"/>
      <w:marTop w:val="0"/>
      <w:marBottom w:val="0"/>
      <w:divBdr>
        <w:top w:val="none" w:sz="0" w:space="0" w:color="auto"/>
        <w:left w:val="none" w:sz="0" w:space="0" w:color="auto"/>
        <w:bottom w:val="none" w:sz="0" w:space="0" w:color="auto"/>
        <w:right w:val="none" w:sz="0" w:space="0" w:color="auto"/>
      </w:divBdr>
    </w:div>
    <w:div w:id="1578978972">
      <w:bodyDiv w:val="1"/>
      <w:marLeft w:val="0"/>
      <w:marRight w:val="0"/>
      <w:marTop w:val="0"/>
      <w:marBottom w:val="0"/>
      <w:divBdr>
        <w:top w:val="none" w:sz="0" w:space="0" w:color="auto"/>
        <w:left w:val="none" w:sz="0" w:space="0" w:color="auto"/>
        <w:bottom w:val="none" w:sz="0" w:space="0" w:color="auto"/>
        <w:right w:val="none" w:sz="0" w:space="0" w:color="auto"/>
      </w:divBdr>
    </w:div>
    <w:div w:id="1974824861">
      <w:bodyDiv w:val="1"/>
      <w:marLeft w:val="0"/>
      <w:marRight w:val="0"/>
      <w:marTop w:val="0"/>
      <w:marBottom w:val="0"/>
      <w:divBdr>
        <w:top w:val="none" w:sz="0" w:space="0" w:color="auto"/>
        <w:left w:val="none" w:sz="0" w:space="0" w:color="auto"/>
        <w:bottom w:val="none" w:sz="0" w:space="0" w:color="auto"/>
        <w:right w:val="none" w:sz="0" w:space="0" w:color="auto"/>
      </w:divBdr>
    </w:div>
    <w:div w:id="204944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cdn.www.gob.pe/uploads/document/file/1724645/Gu%C3%ADa%20para%20la%20elaboraci%C3%B3n%20de%20indicadores%20de%20pol%C3%ADticas%20nacionales%20y%20planes%20estrat%C3%A9gicos%20-%20CEPLAN.pdf?v=1615439085" TargetMode="External"/><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www.gob.pe/aurora" TargetMode="External"/><Relationship Id="rId26" Type="http://schemas.openxmlformats.org/officeDocument/2006/relationships/hyperlink" Target="https://www.defensoria.gob.pe/wp-content/uploads/2020/02/PPII-%20PPT-Participacion-Electoral-PPII.pdf" TargetMode="External"/><Relationship Id="rId39" Type="http://schemas.openxmlformats.org/officeDocument/2006/relationships/hyperlink" Target="https://www.defensoria.gob.pe/wp-content/uploads/2023/05/ConsolidadoIA2022.pdf" TargetMode="External"/><Relationship Id="rId21" Type="http://schemas.openxmlformats.org/officeDocument/2006/relationships/hyperlink" Target="https://www.gob.pe/institucion/minam/campa%C3%B1as/5066-plataforma-de-los-pueblos-indigenas-para-enfrentar-el-cambio" TargetMode="External"/><Relationship Id="rId34" Type="http://schemas.openxmlformats.org/officeDocument/2006/relationships/hyperlink" Target="https://www.icmm.com/website/publications/es/los-pueblos-guia-de-buenas-practicas-%20indigenasy-lamineria.pdf" TargetMode="External"/><Relationship Id="rId42" Type="http://schemas.openxmlformats.org/officeDocument/2006/relationships/hyperlink" Target="https://rb.gy/wky2z" TargetMode="External"/><Relationship Id="rId47" Type="http://schemas.openxmlformats.org/officeDocument/2006/relationships/hyperlink" Target="https://tesis.pucp.edu.pe/repositorio/bitstream/handle/20.500.12404/23981/RODRIGUEZ_UGOLOTTI_STEPHANIE_MG.pdf?sequence=" TargetMode="External"/><Relationship Id="rId50" Type="http://schemas.openxmlformats.org/officeDocument/2006/relationships/image" Target="media/image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s://www.ohchr.org/sites/default/files/documents/issues/water/2022-09-15/A-HRC-51-%2024-Friendly-version-SP.pdf" TargetMode="Externa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hyperlink" Target="https://rb.gy/cz1rg" TargetMode="External"/><Relationship Id="rId37" Type="http://schemas.openxmlformats.org/officeDocument/2006/relationships/hyperlink" Target="https://www.defensoria.gob.pe/wp-content/uploads/2022/01/INFORME-Defensorial-187-%20Conflictos-sociales-y-cumplimiento-de-acuerdos.pdf" TargetMode="External"/><Relationship Id="rId40" Type="http://schemas.openxmlformats.org/officeDocument/2006/relationships/hyperlink" Target="https://www.fao.org/sustainable-development-goals-data-portal/data/" TargetMode="External"/><Relationship Id="rId45" Type="http://schemas.openxmlformats.org/officeDocument/2006/relationships/hyperlink" Target="https://www.ohchr.org/sites/default/files/documents/issues/water/2022-09-15/A-HRC-51-24-Friendly-version-SP.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yperlink" Target="https://www.gob.pe/aurora" TargetMode="External"/><Relationship Id="rId31" Type="http://schemas.openxmlformats.org/officeDocument/2006/relationships/hyperlink" Target="https://rb.gy/fzf6p" TargetMode="External"/><Relationship Id="rId44" Type="http://schemas.openxmlformats.org/officeDocument/2006/relationships/hyperlink" Target="https://cejamericas.org/wp-%20content/uploads/2020/09/147polIticaspublicasparalospueblosindigenas.pdf" TargetMode="External"/><Relationship Id="rId52"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eader" Target="header4.xml"/><Relationship Id="rId27" Type="http://schemas.openxmlformats.org/officeDocument/2006/relationships/hyperlink" Target="https://revistas.uarm.edu.pe/index.php/lavozjuridica/article/view/170" TargetMode="External"/><Relationship Id="rId30" Type="http://schemas.openxmlformats.org/officeDocument/2006/relationships/hyperlink" Target="https://observatorio.ceplan.gob.pe/inicio" TargetMode="External"/><Relationship Id="rId35" Type="http://schemas.openxmlformats.org/officeDocument/2006/relationships/hyperlink" Target="https://www.grade.org.pe/wp-content/uploads/EICM.pdf" TargetMode="External"/><Relationship Id="rId43" Type="http://schemas.openxmlformats.org/officeDocument/2006/relationships/hyperlink" Target="https://votoinformado.jne.gob.pe/voto/reportes/perfiles/PE2022-007.pdf" TargetMode="External"/><Relationship Id="rId48" Type="http://schemas.openxmlformats.org/officeDocument/2006/relationships/image" Target="media/image3.png"/><Relationship Id="rId8" Type="http://schemas.openxmlformats.org/officeDocument/2006/relationships/image" Target="media/image1.png"/><Relationship Id="rId51"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ww.gob.pe/aurora" TargetMode="External"/><Relationship Id="rId25" Type="http://schemas.openxmlformats.org/officeDocument/2006/relationships/header" Target="header6.xml"/><Relationship Id="rId33" Type="http://schemas.openxmlformats.org/officeDocument/2006/relationships/hyperlink" Target="https://www.comunidadandina.org/StaticFiles/2012131111733nutricion_pueblos_indigena%20s.pdf" TargetMode="External"/><Relationship Id="rId38" Type="http://schemas.openxmlformats.org/officeDocument/2006/relationships/hyperlink" Target="https://www.defensoria.gob.pe/defensoria-del-pueblo-urge-estrategia-comunicacional-%20que-garantice-informacion-a-poblacion-indigena-sobre-proceso-electoral/" TargetMode="External"/><Relationship Id="rId46" Type="http://schemas.openxmlformats.org/officeDocument/2006/relationships/hyperlink" Target="https://www.elpaccto.eu/wp-content/uploads/2022/04/Comunidades-Indigenas-Peru.pdf" TargetMode="External"/><Relationship Id="rId20" Type="http://schemas.openxmlformats.org/officeDocument/2006/relationships/hyperlink" Target="https://www.gob.pe/aurora" TargetMode="External"/><Relationship Id="rId41" Type="http://schemas.openxmlformats.org/officeDocument/2006/relationships/hyperlink" Target="https://www.lampadia.com/analisis/otros/nuevos-escenarios-del-narcotrafico-en-el-peru/"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eader" Target="header5.xml"/><Relationship Id="rId28" Type="http://schemas.openxmlformats.org/officeDocument/2006/relationships/hyperlink" Target="https://revistas.uarm.edu.pe/index.php/lavozjuridica/article/download/170/130" TargetMode="External"/><Relationship Id="rId36" Type="http://schemas.openxmlformats.org/officeDocument/2006/relationships/hyperlink" Target="https://www.defensoria.gob.pe/defensoria-del-pueblo-exige-a-reniec-garantizar-entrega-%20de-dni-a-miembros-de-comunidades-indigenas/" TargetMode="External"/><Relationship Id="rId49"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social-protection.org/gimi/gess/ShowMainPage.action?lang=ES" TargetMode="External"/><Relationship Id="rId1" Type="http://schemas.openxmlformats.org/officeDocument/2006/relationships/hyperlink" Target="https://worldwater.io/?utm_source=google&amp;utm_medium=search&amp;utm_campaign=Waterscarcityclock&amp;campaignid=6444167483&amp;adgroupid=75248439485&amp;adid=376898575385&amp;gclid=CjwKCAjwiLGGBhAqEiwAgq3q_mNqunDrJfxuU5oEFaOiCRtfVefEsyZikrLTjfJtRGzYY2-83pSkMxoCGPUQAvD_Bw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e364e057763be2f/Escritorio/Mincu/Actualizaci&#243;n%20PNPI/Entregable%202/Matriz%20de%20tendencias%5eJ%20riesgos%20y%20oportunidades_Inform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902408548377693E-2"/>
          <c:y val="1.4992129011130428E-2"/>
          <c:w val="0.8962551929405278"/>
          <c:h val="0.91317087116414786"/>
        </c:manualLayout>
      </c:layout>
      <c:scatterChart>
        <c:scatterStyle val="smoothMarker"/>
        <c:varyColors val="0"/>
        <c:ser>
          <c:idx val="3"/>
          <c:order val="0"/>
          <c:tx>
            <c:v>Promedio</c:v>
          </c:tx>
          <c:spPr>
            <a:ln w="9525" cap="flat" cmpd="sng" algn="ctr">
              <a:solidFill>
                <a:schemeClr val="accent4">
                  <a:alpha val="70000"/>
                </a:schemeClr>
              </a:solidFill>
              <a:prstDash val="sysDot"/>
              <a:round/>
            </a:ln>
            <a:effectLst/>
          </c:spPr>
          <c:marker>
            <c:symbol val="none"/>
          </c:marker>
          <c:xVal>
            <c:numRef>
              <c:f>'[Matriz de tendencias^J riesgos y oportunidades_Informe.xlsx]Cuadrante (Riesgos y oportu (2)'!$I$4:$I$5</c:f>
              <c:numCache>
                <c:formatCode>General</c:formatCode>
                <c:ptCount val="2"/>
                <c:pt idx="0" formatCode="0.00">
                  <c:v>5.75</c:v>
                </c:pt>
                <c:pt idx="1">
                  <c:v>9</c:v>
                </c:pt>
              </c:numCache>
            </c:numRef>
          </c:xVal>
          <c:yVal>
            <c:numRef>
              <c:f>'[Matriz de tendencias^J riesgos y oportunidades_Informe.xlsx]Cuadrante (Riesgos y oportu (2)'!$J$4:$J$5</c:f>
              <c:numCache>
                <c:formatCode>General</c:formatCode>
                <c:ptCount val="2"/>
                <c:pt idx="0">
                  <c:v>7.8250000000000002</c:v>
                </c:pt>
                <c:pt idx="1">
                  <c:v>7.8250000000000002</c:v>
                </c:pt>
              </c:numCache>
            </c:numRef>
          </c:yVal>
          <c:smooth val="1"/>
          <c:extLst>
            <c:ext xmlns:c16="http://schemas.microsoft.com/office/drawing/2014/chart" uri="{C3380CC4-5D6E-409C-BE32-E72D297353CC}">
              <c16:uniqueId val="{00000000-E8EC-48AF-9202-AB2FA7E76362}"/>
            </c:ext>
          </c:extLst>
        </c:ser>
        <c:ser>
          <c:idx val="4"/>
          <c:order val="1"/>
          <c:tx>
            <c:v>Promedio</c:v>
          </c:tx>
          <c:spPr>
            <a:ln w="9525" cap="flat" cmpd="sng" algn="ctr">
              <a:solidFill>
                <a:schemeClr val="accent5">
                  <a:alpha val="70000"/>
                </a:schemeClr>
              </a:solidFill>
              <a:prstDash val="sysDot"/>
              <a:round/>
            </a:ln>
            <a:effectLst/>
          </c:spPr>
          <c:marker>
            <c:symbol val="none"/>
          </c:marker>
          <c:dPt>
            <c:idx val="1"/>
            <c:marker>
              <c:symbol val="none"/>
            </c:marker>
            <c:bubble3D val="0"/>
            <c:extLst>
              <c:ext xmlns:c16="http://schemas.microsoft.com/office/drawing/2014/chart" uri="{C3380CC4-5D6E-409C-BE32-E72D297353CC}">
                <c16:uniqueId val="{00000001-E8EC-48AF-9202-AB2FA7E76362}"/>
              </c:ext>
            </c:extLst>
          </c:dPt>
          <c:xVal>
            <c:numRef>
              <c:f>'[Matriz de tendencias^J riesgos y oportunidades_Informe.xlsx]Cuadrante (Riesgos y oportu (2)'!$I$6:$I$7</c:f>
              <c:numCache>
                <c:formatCode>General</c:formatCode>
                <c:ptCount val="2"/>
                <c:pt idx="0">
                  <c:v>7.375</c:v>
                </c:pt>
                <c:pt idx="1">
                  <c:v>7.375</c:v>
                </c:pt>
              </c:numCache>
            </c:numRef>
          </c:xVal>
          <c:yVal>
            <c:numRef>
              <c:f>'[Matriz de tendencias^J riesgos y oportunidades_Informe.xlsx]Cuadrante (Riesgos y oportu (2)'!$J$6:$J$7</c:f>
              <c:numCache>
                <c:formatCode>General</c:formatCode>
                <c:ptCount val="2"/>
                <c:pt idx="0">
                  <c:v>6.25</c:v>
                </c:pt>
                <c:pt idx="1">
                  <c:v>9.4</c:v>
                </c:pt>
              </c:numCache>
            </c:numRef>
          </c:yVal>
          <c:smooth val="1"/>
          <c:extLst>
            <c:ext xmlns:c16="http://schemas.microsoft.com/office/drawing/2014/chart" uri="{C3380CC4-5D6E-409C-BE32-E72D297353CC}">
              <c16:uniqueId val="{00000002-E8EC-48AF-9202-AB2FA7E76362}"/>
            </c:ext>
          </c:extLst>
        </c:ser>
        <c:ser>
          <c:idx val="5"/>
          <c:order val="2"/>
          <c:spPr>
            <a:ln w="25400" cap="flat" cmpd="sng" algn="ctr">
              <a:noFill/>
              <a:prstDash val="sysDot"/>
              <a:round/>
            </a:ln>
            <a:effectLst/>
          </c:spPr>
          <c:marker>
            <c:symbol val="none"/>
          </c:marker>
          <c:dPt>
            <c:idx val="0"/>
            <c:marker>
              <c:symbol val="none"/>
            </c:marker>
            <c:bubble3D val="0"/>
            <c:extLst>
              <c:ext xmlns:c16="http://schemas.microsoft.com/office/drawing/2014/chart" uri="{C3380CC4-5D6E-409C-BE32-E72D297353CC}">
                <c16:uniqueId val="{00000003-E8EC-48AF-9202-AB2FA7E76362}"/>
              </c:ext>
            </c:extLst>
          </c:dPt>
          <c:dPt>
            <c:idx val="1"/>
            <c:marker>
              <c:symbol val="none"/>
            </c:marker>
            <c:bubble3D val="0"/>
            <c:extLst>
              <c:ext xmlns:c16="http://schemas.microsoft.com/office/drawing/2014/chart" uri="{C3380CC4-5D6E-409C-BE32-E72D297353CC}">
                <c16:uniqueId val="{00000004-E8EC-48AF-9202-AB2FA7E76362}"/>
              </c:ext>
            </c:extLst>
          </c:dPt>
          <c:dPt>
            <c:idx val="2"/>
            <c:marker>
              <c:symbol val="none"/>
            </c:marker>
            <c:bubble3D val="0"/>
            <c:extLst>
              <c:ext xmlns:c16="http://schemas.microsoft.com/office/drawing/2014/chart" uri="{C3380CC4-5D6E-409C-BE32-E72D297353CC}">
                <c16:uniqueId val="{00000005-E8EC-48AF-9202-AB2FA7E76362}"/>
              </c:ext>
            </c:extLst>
          </c:dPt>
          <c:dPt>
            <c:idx val="3"/>
            <c:marker>
              <c:symbol val="none"/>
            </c:marker>
            <c:bubble3D val="0"/>
            <c:extLst>
              <c:ext xmlns:c16="http://schemas.microsoft.com/office/drawing/2014/chart" uri="{C3380CC4-5D6E-409C-BE32-E72D297353CC}">
                <c16:uniqueId val="{00000006-E8EC-48AF-9202-AB2FA7E76362}"/>
              </c:ext>
            </c:extLst>
          </c:dPt>
          <c:dPt>
            <c:idx val="4"/>
            <c:marker>
              <c:symbol val="none"/>
            </c:marker>
            <c:bubble3D val="0"/>
            <c:extLst>
              <c:ext xmlns:c16="http://schemas.microsoft.com/office/drawing/2014/chart" uri="{C3380CC4-5D6E-409C-BE32-E72D297353CC}">
                <c16:uniqueId val="{00000007-E8EC-48AF-9202-AB2FA7E76362}"/>
              </c:ext>
            </c:extLst>
          </c:dPt>
          <c:dPt>
            <c:idx val="5"/>
            <c:marker>
              <c:symbol val="none"/>
            </c:marker>
            <c:bubble3D val="0"/>
            <c:extLst>
              <c:ext xmlns:c16="http://schemas.microsoft.com/office/drawing/2014/chart" uri="{C3380CC4-5D6E-409C-BE32-E72D297353CC}">
                <c16:uniqueId val="{00000008-E8EC-48AF-9202-AB2FA7E76362}"/>
              </c:ext>
            </c:extLst>
          </c:dPt>
          <c:dPt>
            <c:idx val="6"/>
            <c:marker>
              <c:symbol val="none"/>
            </c:marker>
            <c:bubble3D val="0"/>
            <c:extLst>
              <c:ext xmlns:c16="http://schemas.microsoft.com/office/drawing/2014/chart" uri="{C3380CC4-5D6E-409C-BE32-E72D297353CC}">
                <c16:uniqueId val="{00000009-E8EC-48AF-9202-AB2FA7E76362}"/>
              </c:ext>
            </c:extLst>
          </c:dPt>
          <c:dPt>
            <c:idx val="7"/>
            <c:marker>
              <c:symbol val="none"/>
            </c:marker>
            <c:bubble3D val="0"/>
            <c:extLst>
              <c:ext xmlns:c16="http://schemas.microsoft.com/office/drawing/2014/chart" uri="{C3380CC4-5D6E-409C-BE32-E72D297353CC}">
                <c16:uniqueId val="{0000000A-E8EC-48AF-9202-AB2FA7E76362}"/>
              </c:ext>
            </c:extLst>
          </c:dPt>
          <c:dPt>
            <c:idx val="8"/>
            <c:marker>
              <c:symbol val="none"/>
            </c:marker>
            <c:bubble3D val="0"/>
            <c:extLst>
              <c:ext xmlns:c16="http://schemas.microsoft.com/office/drawing/2014/chart" uri="{C3380CC4-5D6E-409C-BE32-E72D297353CC}">
                <c16:uniqueId val="{0000000B-E8EC-48AF-9202-AB2FA7E76362}"/>
              </c:ext>
            </c:extLst>
          </c:dPt>
          <c:dPt>
            <c:idx val="9"/>
            <c:marker>
              <c:symbol val="none"/>
            </c:marker>
            <c:bubble3D val="0"/>
            <c:extLst>
              <c:ext xmlns:c16="http://schemas.microsoft.com/office/drawing/2014/chart" uri="{C3380CC4-5D6E-409C-BE32-E72D297353CC}">
                <c16:uniqueId val="{0000000C-E8EC-48AF-9202-AB2FA7E76362}"/>
              </c:ext>
            </c:extLst>
          </c:dPt>
          <c:dPt>
            <c:idx val="10"/>
            <c:marker>
              <c:symbol val="none"/>
            </c:marker>
            <c:bubble3D val="0"/>
            <c:extLst>
              <c:ext xmlns:c16="http://schemas.microsoft.com/office/drawing/2014/chart" uri="{C3380CC4-5D6E-409C-BE32-E72D297353CC}">
                <c16:uniqueId val="{0000000D-E8EC-48AF-9202-AB2FA7E76362}"/>
              </c:ext>
            </c:extLst>
          </c:dPt>
          <c:dPt>
            <c:idx val="11"/>
            <c:marker>
              <c:symbol val="none"/>
            </c:marker>
            <c:bubble3D val="0"/>
            <c:extLst>
              <c:ext xmlns:c16="http://schemas.microsoft.com/office/drawing/2014/chart" uri="{C3380CC4-5D6E-409C-BE32-E72D297353CC}">
                <c16:uniqueId val="{0000000E-E8EC-48AF-9202-AB2FA7E76362}"/>
              </c:ext>
            </c:extLst>
          </c:dPt>
          <c:dPt>
            <c:idx val="12"/>
            <c:marker>
              <c:symbol val="none"/>
            </c:marker>
            <c:bubble3D val="0"/>
            <c:extLst>
              <c:ext xmlns:c16="http://schemas.microsoft.com/office/drawing/2014/chart" uri="{C3380CC4-5D6E-409C-BE32-E72D297353CC}">
                <c16:uniqueId val="{0000000F-E8EC-48AF-9202-AB2FA7E76362}"/>
              </c:ext>
            </c:extLst>
          </c:dPt>
          <c:dPt>
            <c:idx val="13"/>
            <c:marker>
              <c:symbol val="none"/>
            </c:marker>
            <c:bubble3D val="0"/>
            <c:extLst>
              <c:ext xmlns:c16="http://schemas.microsoft.com/office/drawing/2014/chart" uri="{C3380CC4-5D6E-409C-BE32-E72D297353CC}">
                <c16:uniqueId val="{00000010-E8EC-48AF-9202-AB2FA7E76362}"/>
              </c:ext>
            </c:extLst>
          </c:dPt>
          <c:dPt>
            <c:idx val="14"/>
            <c:marker>
              <c:symbol val="none"/>
            </c:marker>
            <c:bubble3D val="0"/>
            <c:extLst>
              <c:ext xmlns:c16="http://schemas.microsoft.com/office/drawing/2014/chart" uri="{C3380CC4-5D6E-409C-BE32-E72D297353CC}">
                <c16:uniqueId val="{00000011-E8EC-48AF-9202-AB2FA7E76362}"/>
              </c:ext>
            </c:extLst>
          </c:dPt>
          <c:dPt>
            <c:idx val="15"/>
            <c:marker>
              <c:symbol val="none"/>
            </c:marker>
            <c:bubble3D val="0"/>
            <c:extLst>
              <c:ext xmlns:c16="http://schemas.microsoft.com/office/drawing/2014/chart" uri="{C3380CC4-5D6E-409C-BE32-E72D297353CC}">
                <c16:uniqueId val="{00000012-E8EC-48AF-9202-AB2FA7E76362}"/>
              </c:ext>
            </c:extLst>
          </c:dPt>
          <c:dPt>
            <c:idx val="16"/>
            <c:marker>
              <c:symbol val="none"/>
            </c:marker>
            <c:bubble3D val="0"/>
            <c:extLst>
              <c:ext xmlns:c16="http://schemas.microsoft.com/office/drawing/2014/chart" uri="{C3380CC4-5D6E-409C-BE32-E72D297353CC}">
                <c16:uniqueId val="{00000013-E8EC-48AF-9202-AB2FA7E76362}"/>
              </c:ext>
            </c:extLst>
          </c:dPt>
          <c:dPt>
            <c:idx val="17"/>
            <c:marker>
              <c:symbol val="none"/>
            </c:marker>
            <c:bubble3D val="0"/>
            <c:extLst>
              <c:ext xmlns:c16="http://schemas.microsoft.com/office/drawing/2014/chart" uri="{C3380CC4-5D6E-409C-BE32-E72D297353CC}">
                <c16:uniqueId val="{00000014-E8EC-48AF-9202-AB2FA7E76362}"/>
              </c:ext>
            </c:extLst>
          </c:dPt>
          <c:dPt>
            <c:idx val="18"/>
            <c:marker>
              <c:symbol val="none"/>
            </c:marker>
            <c:bubble3D val="0"/>
            <c:extLst>
              <c:ext xmlns:c16="http://schemas.microsoft.com/office/drawing/2014/chart" uri="{C3380CC4-5D6E-409C-BE32-E72D297353CC}">
                <c16:uniqueId val="{00000015-E8EC-48AF-9202-AB2FA7E76362}"/>
              </c:ext>
            </c:extLst>
          </c:dPt>
          <c:dPt>
            <c:idx val="19"/>
            <c:marker>
              <c:symbol val="none"/>
            </c:marker>
            <c:bubble3D val="0"/>
            <c:extLst>
              <c:ext xmlns:c16="http://schemas.microsoft.com/office/drawing/2014/chart" uri="{C3380CC4-5D6E-409C-BE32-E72D297353CC}">
                <c16:uniqueId val="{00000016-E8EC-48AF-9202-AB2FA7E76362}"/>
              </c:ext>
            </c:extLst>
          </c:dPt>
          <c:dPt>
            <c:idx val="20"/>
            <c:marker>
              <c:symbol val="none"/>
            </c:marker>
            <c:bubble3D val="0"/>
            <c:extLst>
              <c:ext xmlns:c16="http://schemas.microsoft.com/office/drawing/2014/chart" uri="{C3380CC4-5D6E-409C-BE32-E72D297353CC}">
                <c16:uniqueId val="{00000017-E8EC-48AF-9202-AB2FA7E76362}"/>
              </c:ext>
            </c:extLst>
          </c:dPt>
          <c:dPt>
            <c:idx val="21"/>
            <c:marker>
              <c:symbol val="none"/>
            </c:marker>
            <c:bubble3D val="0"/>
            <c:extLst>
              <c:ext xmlns:c16="http://schemas.microsoft.com/office/drawing/2014/chart" uri="{C3380CC4-5D6E-409C-BE32-E72D297353CC}">
                <c16:uniqueId val="{00000018-E8EC-48AF-9202-AB2FA7E76362}"/>
              </c:ext>
            </c:extLst>
          </c:dPt>
          <c:dPt>
            <c:idx val="22"/>
            <c:marker>
              <c:symbol val="none"/>
            </c:marker>
            <c:bubble3D val="0"/>
            <c:extLst>
              <c:ext xmlns:c16="http://schemas.microsoft.com/office/drawing/2014/chart" uri="{C3380CC4-5D6E-409C-BE32-E72D297353CC}">
                <c16:uniqueId val="{00000019-E8EC-48AF-9202-AB2FA7E76362}"/>
              </c:ext>
            </c:extLst>
          </c:dPt>
          <c:dPt>
            <c:idx val="23"/>
            <c:marker>
              <c:symbol val="none"/>
            </c:marker>
            <c:bubble3D val="0"/>
            <c:extLst>
              <c:ext xmlns:c16="http://schemas.microsoft.com/office/drawing/2014/chart" uri="{C3380CC4-5D6E-409C-BE32-E72D297353CC}">
                <c16:uniqueId val="{0000001A-E8EC-48AF-9202-AB2FA7E76362}"/>
              </c:ext>
            </c:extLst>
          </c:dPt>
          <c:dPt>
            <c:idx val="24"/>
            <c:marker>
              <c:symbol val="none"/>
            </c:marker>
            <c:bubble3D val="0"/>
            <c:extLst>
              <c:ext xmlns:c16="http://schemas.microsoft.com/office/drawing/2014/chart" uri="{C3380CC4-5D6E-409C-BE32-E72D297353CC}">
                <c16:uniqueId val="{0000001B-E8EC-48AF-9202-AB2FA7E76362}"/>
              </c:ext>
            </c:extLst>
          </c:dPt>
          <c:dPt>
            <c:idx val="25"/>
            <c:marker>
              <c:symbol val="none"/>
            </c:marker>
            <c:bubble3D val="0"/>
            <c:extLst>
              <c:ext xmlns:c16="http://schemas.microsoft.com/office/drawing/2014/chart" uri="{C3380CC4-5D6E-409C-BE32-E72D297353CC}">
                <c16:uniqueId val="{0000001C-E8EC-48AF-9202-AB2FA7E76362}"/>
              </c:ext>
            </c:extLst>
          </c:dPt>
          <c:dPt>
            <c:idx val="26"/>
            <c:marker>
              <c:symbol val="none"/>
            </c:marker>
            <c:bubble3D val="0"/>
            <c:extLst>
              <c:ext xmlns:c16="http://schemas.microsoft.com/office/drawing/2014/chart" uri="{C3380CC4-5D6E-409C-BE32-E72D297353CC}">
                <c16:uniqueId val="{0000001D-E8EC-48AF-9202-AB2FA7E76362}"/>
              </c:ext>
            </c:extLst>
          </c:dPt>
          <c:dPt>
            <c:idx val="27"/>
            <c:marker>
              <c:symbol val="none"/>
            </c:marker>
            <c:bubble3D val="0"/>
            <c:extLst>
              <c:ext xmlns:c16="http://schemas.microsoft.com/office/drawing/2014/chart" uri="{C3380CC4-5D6E-409C-BE32-E72D297353CC}">
                <c16:uniqueId val="{0000001E-E8EC-48AF-9202-AB2FA7E76362}"/>
              </c:ext>
            </c:extLst>
          </c:dPt>
          <c:dPt>
            <c:idx val="28"/>
            <c:marker>
              <c:symbol val="none"/>
            </c:marker>
            <c:bubble3D val="0"/>
            <c:extLst>
              <c:ext xmlns:c16="http://schemas.microsoft.com/office/drawing/2014/chart" uri="{C3380CC4-5D6E-409C-BE32-E72D297353CC}">
                <c16:uniqueId val="{0000001F-E8EC-48AF-9202-AB2FA7E76362}"/>
              </c:ext>
            </c:extLst>
          </c:dPt>
          <c:dPt>
            <c:idx val="29"/>
            <c:marker>
              <c:symbol val="none"/>
            </c:marker>
            <c:bubble3D val="0"/>
            <c:extLst>
              <c:ext xmlns:c16="http://schemas.microsoft.com/office/drawing/2014/chart" uri="{C3380CC4-5D6E-409C-BE32-E72D297353CC}">
                <c16:uniqueId val="{00000020-E8EC-48AF-9202-AB2FA7E76362}"/>
              </c:ext>
            </c:extLst>
          </c:dPt>
          <c:dPt>
            <c:idx val="30"/>
            <c:marker>
              <c:symbol val="none"/>
            </c:marker>
            <c:bubble3D val="0"/>
            <c:extLst>
              <c:ext xmlns:c16="http://schemas.microsoft.com/office/drawing/2014/chart" uri="{C3380CC4-5D6E-409C-BE32-E72D297353CC}">
                <c16:uniqueId val="{00000021-E8EC-48AF-9202-AB2FA7E76362}"/>
              </c:ext>
            </c:extLst>
          </c:dPt>
          <c:dPt>
            <c:idx val="31"/>
            <c:marker>
              <c:symbol val="none"/>
            </c:marker>
            <c:bubble3D val="0"/>
            <c:extLst>
              <c:ext xmlns:c16="http://schemas.microsoft.com/office/drawing/2014/chart" uri="{C3380CC4-5D6E-409C-BE32-E72D297353CC}">
                <c16:uniqueId val="{00000022-E8EC-48AF-9202-AB2FA7E76362}"/>
              </c:ext>
            </c:extLst>
          </c:dPt>
          <c:dPt>
            <c:idx val="32"/>
            <c:marker>
              <c:symbol val="none"/>
            </c:marker>
            <c:bubble3D val="0"/>
            <c:extLst>
              <c:ext xmlns:c16="http://schemas.microsoft.com/office/drawing/2014/chart" uri="{C3380CC4-5D6E-409C-BE32-E72D297353CC}">
                <c16:uniqueId val="{00000023-E8EC-48AF-9202-AB2FA7E76362}"/>
              </c:ext>
            </c:extLst>
          </c:dPt>
          <c:dPt>
            <c:idx val="33"/>
            <c:marker>
              <c:symbol val="none"/>
            </c:marker>
            <c:bubble3D val="0"/>
            <c:extLst>
              <c:ext xmlns:c16="http://schemas.microsoft.com/office/drawing/2014/chart" uri="{C3380CC4-5D6E-409C-BE32-E72D297353CC}">
                <c16:uniqueId val="{00000024-E8EC-48AF-9202-AB2FA7E76362}"/>
              </c:ext>
            </c:extLst>
          </c:dPt>
          <c:dPt>
            <c:idx val="34"/>
            <c:marker>
              <c:symbol val="none"/>
            </c:marker>
            <c:bubble3D val="0"/>
            <c:extLst>
              <c:ext xmlns:c16="http://schemas.microsoft.com/office/drawing/2014/chart" uri="{C3380CC4-5D6E-409C-BE32-E72D297353CC}">
                <c16:uniqueId val="{00000025-E8EC-48AF-9202-AB2FA7E76362}"/>
              </c:ext>
            </c:extLst>
          </c:dPt>
          <c:dPt>
            <c:idx val="35"/>
            <c:marker>
              <c:symbol val="none"/>
            </c:marker>
            <c:bubble3D val="0"/>
            <c:extLst>
              <c:ext xmlns:c16="http://schemas.microsoft.com/office/drawing/2014/chart" uri="{C3380CC4-5D6E-409C-BE32-E72D297353CC}">
                <c16:uniqueId val="{00000026-E8EC-48AF-9202-AB2FA7E76362}"/>
              </c:ext>
            </c:extLst>
          </c:dPt>
          <c:dPt>
            <c:idx val="36"/>
            <c:marker>
              <c:symbol val="none"/>
            </c:marker>
            <c:bubble3D val="0"/>
            <c:extLst>
              <c:ext xmlns:c16="http://schemas.microsoft.com/office/drawing/2014/chart" uri="{C3380CC4-5D6E-409C-BE32-E72D297353CC}">
                <c16:uniqueId val="{00000027-E8EC-48AF-9202-AB2FA7E76362}"/>
              </c:ext>
            </c:extLst>
          </c:dPt>
          <c:dPt>
            <c:idx val="37"/>
            <c:marker>
              <c:symbol val="none"/>
            </c:marker>
            <c:bubble3D val="0"/>
            <c:extLst>
              <c:ext xmlns:c16="http://schemas.microsoft.com/office/drawing/2014/chart" uri="{C3380CC4-5D6E-409C-BE32-E72D297353CC}">
                <c16:uniqueId val="{00000028-E8EC-48AF-9202-AB2FA7E76362}"/>
              </c:ext>
            </c:extLst>
          </c:dPt>
          <c:dPt>
            <c:idx val="38"/>
            <c:marker>
              <c:symbol val="none"/>
            </c:marker>
            <c:bubble3D val="0"/>
            <c:extLst>
              <c:ext xmlns:c16="http://schemas.microsoft.com/office/drawing/2014/chart" uri="{C3380CC4-5D6E-409C-BE32-E72D297353CC}">
                <c16:uniqueId val="{00000029-E8EC-48AF-9202-AB2FA7E76362}"/>
              </c:ext>
            </c:extLst>
          </c:dPt>
          <c:dPt>
            <c:idx val="39"/>
            <c:marker>
              <c:symbol val="none"/>
            </c:marker>
            <c:bubble3D val="0"/>
            <c:extLst>
              <c:ext xmlns:c16="http://schemas.microsoft.com/office/drawing/2014/chart" uri="{C3380CC4-5D6E-409C-BE32-E72D297353CC}">
                <c16:uniqueId val="{0000002A-E8EC-48AF-9202-AB2FA7E76362}"/>
              </c:ext>
            </c:extLst>
          </c:dPt>
          <c:dPt>
            <c:idx val="40"/>
            <c:marker>
              <c:symbol val="none"/>
            </c:marker>
            <c:bubble3D val="0"/>
            <c:extLst>
              <c:ext xmlns:c16="http://schemas.microsoft.com/office/drawing/2014/chart" uri="{C3380CC4-5D6E-409C-BE32-E72D297353CC}">
                <c16:uniqueId val="{0000002B-E8EC-48AF-9202-AB2FA7E76362}"/>
              </c:ext>
            </c:extLst>
          </c:dPt>
          <c:dPt>
            <c:idx val="41"/>
            <c:marker>
              <c:symbol val="none"/>
            </c:marker>
            <c:bubble3D val="0"/>
            <c:extLst>
              <c:ext xmlns:c16="http://schemas.microsoft.com/office/drawing/2014/chart" uri="{C3380CC4-5D6E-409C-BE32-E72D297353CC}">
                <c16:uniqueId val="{0000002C-E8EC-48AF-9202-AB2FA7E76362}"/>
              </c:ext>
            </c:extLst>
          </c:dPt>
          <c:dPt>
            <c:idx val="42"/>
            <c:marker>
              <c:symbol val="none"/>
            </c:marker>
            <c:bubble3D val="0"/>
            <c:extLst>
              <c:ext xmlns:c16="http://schemas.microsoft.com/office/drawing/2014/chart" uri="{C3380CC4-5D6E-409C-BE32-E72D297353CC}">
                <c16:uniqueId val="{0000002D-E8EC-48AF-9202-AB2FA7E76362}"/>
              </c:ext>
            </c:extLst>
          </c:dPt>
          <c:dPt>
            <c:idx val="43"/>
            <c:marker>
              <c:symbol val="none"/>
            </c:marker>
            <c:bubble3D val="0"/>
            <c:extLst>
              <c:ext xmlns:c16="http://schemas.microsoft.com/office/drawing/2014/chart" uri="{C3380CC4-5D6E-409C-BE32-E72D297353CC}">
                <c16:uniqueId val="{0000002E-E8EC-48AF-9202-AB2FA7E76362}"/>
              </c:ext>
            </c:extLst>
          </c:dPt>
          <c:dPt>
            <c:idx val="44"/>
            <c:marker>
              <c:symbol val="none"/>
            </c:marker>
            <c:bubble3D val="0"/>
            <c:extLst>
              <c:ext xmlns:c16="http://schemas.microsoft.com/office/drawing/2014/chart" uri="{C3380CC4-5D6E-409C-BE32-E72D297353CC}">
                <c16:uniqueId val="{0000002F-E8EC-48AF-9202-AB2FA7E76362}"/>
              </c:ext>
            </c:extLst>
          </c:dPt>
          <c:dPt>
            <c:idx val="45"/>
            <c:marker>
              <c:symbol val="none"/>
            </c:marker>
            <c:bubble3D val="0"/>
            <c:extLst>
              <c:ext xmlns:c16="http://schemas.microsoft.com/office/drawing/2014/chart" uri="{C3380CC4-5D6E-409C-BE32-E72D297353CC}">
                <c16:uniqueId val="{00000030-E8EC-48AF-9202-AB2FA7E76362}"/>
              </c:ext>
            </c:extLst>
          </c:dPt>
          <c:dPt>
            <c:idx val="46"/>
            <c:marker>
              <c:symbol val="none"/>
            </c:marker>
            <c:bubble3D val="0"/>
            <c:extLst>
              <c:ext xmlns:c16="http://schemas.microsoft.com/office/drawing/2014/chart" uri="{C3380CC4-5D6E-409C-BE32-E72D297353CC}">
                <c16:uniqueId val="{00000031-E8EC-48AF-9202-AB2FA7E76362}"/>
              </c:ext>
            </c:extLst>
          </c:dPt>
          <c:dPt>
            <c:idx val="47"/>
            <c:marker>
              <c:symbol val="none"/>
            </c:marker>
            <c:bubble3D val="0"/>
            <c:extLst>
              <c:ext xmlns:c16="http://schemas.microsoft.com/office/drawing/2014/chart" uri="{C3380CC4-5D6E-409C-BE32-E72D297353CC}">
                <c16:uniqueId val="{00000032-E8EC-48AF-9202-AB2FA7E76362}"/>
              </c:ext>
            </c:extLst>
          </c:dPt>
          <c:dPt>
            <c:idx val="48"/>
            <c:marker>
              <c:symbol val="none"/>
            </c:marker>
            <c:bubble3D val="0"/>
            <c:extLst>
              <c:ext xmlns:c16="http://schemas.microsoft.com/office/drawing/2014/chart" uri="{C3380CC4-5D6E-409C-BE32-E72D297353CC}">
                <c16:uniqueId val="{00000033-E8EC-48AF-9202-AB2FA7E76362}"/>
              </c:ext>
            </c:extLst>
          </c:dPt>
          <c:dPt>
            <c:idx val="49"/>
            <c:marker>
              <c:symbol val="none"/>
            </c:marker>
            <c:bubble3D val="0"/>
            <c:extLst>
              <c:ext xmlns:c16="http://schemas.microsoft.com/office/drawing/2014/chart" uri="{C3380CC4-5D6E-409C-BE32-E72D297353CC}">
                <c16:uniqueId val="{00000034-E8EC-48AF-9202-AB2FA7E76362}"/>
              </c:ext>
            </c:extLst>
          </c:dPt>
          <c:dPt>
            <c:idx val="50"/>
            <c:marker>
              <c:symbol val="none"/>
            </c:marker>
            <c:bubble3D val="0"/>
            <c:extLst>
              <c:ext xmlns:c16="http://schemas.microsoft.com/office/drawing/2014/chart" uri="{C3380CC4-5D6E-409C-BE32-E72D297353CC}">
                <c16:uniqueId val="{00000035-E8EC-48AF-9202-AB2FA7E76362}"/>
              </c:ext>
            </c:extLst>
          </c:dPt>
          <c:dPt>
            <c:idx val="51"/>
            <c:marker>
              <c:symbol val="none"/>
            </c:marker>
            <c:bubble3D val="0"/>
            <c:extLst>
              <c:ext xmlns:c16="http://schemas.microsoft.com/office/drawing/2014/chart" uri="{C3380CC4-5D6E-409C-BE32-E72D297353CC}">
                <c16:uniqueId val="{00000036-E8EC-48AF-9202-AB2FA7E76362}"/>
              </c:ext>
            </c:extLst>
          </c:dPt>
          <c:dPt>
            <c:idx val="52"/>
            <c:marker>
              <c:symbol val="none"/>
            </c:marker>
            <c:bubble3D val="0"/>
            <c:extLst>
              <c:ext xmlns:c16="http://schemas.microsoft.com/office/drawing/2014/chart" uri="{C3380CC4-5D6E-409C-BE32-E72D297353CC}">
                <c16:uniqueId val="{00000037-E8EC-48AF-9202-AB2FA7E76362}"/>
              </c:ext>
            </c:extLst>
          </c:dPt>
          <c:dPt>
            <c:idx val="53"/>
            <c:marker>
              <c:symbol val="none"/>
            </c:marker>
            <c:bubble3D val="0"/>
            <c:extLst>
              <c:ext xmlns:c16="http://schemas.microsoft.com/office/drawing/2014/chart" uri="{C3380CC4-5D6E-409C-BE32-E72D297353CC}">
                <c16:uniqueId val="{00000038-E8EC-48AF-9202-AB2FA7E76362}"/>
              </c:ext>
            </c:extLst>
          </c:dPt>
          <c:dPt>
            <c:idx val="54"/>
            <c:marker>
              <c:symbol val="none"/>
            </c:marker>
            <c:bubble3D val="0"/>
            <c:extLst>
              <c:ext xmlns:c16="http://schemas.microsoft.com/office/drawing/2014/chart" uri="{C3380CC4-5D6E-409C-BE32-E72D297353CC}">
                <c16:uniqueId val="{00000039-E8EC-48AF-9202-AB2FA7E76362}"/>
              </c:ext>
            </c:extLst>
          </c:dPt>
          <c:dPt>
            <c:idx val="55"/>
            <c:marker>
              <c:symbol val="none"/>
            </c:marker>
            <c:bubble3D val="0"/>
            <c:extLst>
              <c:ext xmlns:c16="http://schemas.microsoft.com/office/drawing/2014/chart" uri="{C3380CC4-5D6E-409C-BE32-E72D297353CC}">
                <c16:uniqueId val="{0000003A-E8EC-48AF-9202-AB2FA7E76362}"/>
              </c:ext>
            </c:extLst>
          </c:dPt>
          <c:dPt>
            <c:idx val="56"/>
            <c:marker>
              <c:symbol val="none"/>
            </c:marker>
            <c:bubble3D val="0"/>
            <c:extLst>
              <c:ext xmlns:c16="http://schemas.microsoft.com/office/drawing/2014/chart" uri="{C3380CC4-5D6E-409C-BE32-E72D297353CC}">
                <c16:uniqueId val="{0000003B-E8EC-48AF-9202-AB2FA7E76362}"/>
              </c:ext>
            </c:extLst>
          </c:dPt>
          <c:dPt>
            <c:idx val="57"/>
            <c:marker>
              <c:symbol val="none"/>
            </c:marker>
            <c:bubble3D val="0"/>
            <c:extLst>
              <c:ext xmlns:c16="http://schemas.microsoft.com/office/drawing/2014/chart" uri="{C3380CC4-5D6E-409C-BE32-E72D297353CC}">
                <c16:uniqueId val="{0000003C-E8EC-48AF-9202-AB2FA7E76362}"/>
              </c:ext>
            </c:extLst>
          </c:dPt>
          <c:dPt>
            <c:idx val="58"/>
            <c:marker>
              <c:symbol val="none"/>
            </c:marker>
            <c:bubble3D val="0"/>
            <c:extLst>
              <c:ext xmlns:c16="http://schemas.microsoft.com/office/drawing/2014/chart" uri="{C3380CC4-5D6E-409C-BE32-E72D297353CC}">
                <c16:uniqueId val="{0000003D-E8EC-48AF-9202-AB2FA7E76362}"/>
              </c:ext>
            </c:extLst>
          </c:dPt>
          <c:dPt>
            <c:idx val="59"/>
            <c:marker>
              <c:symbol val="none"/>
            </c:marker>
            <c:bubble3D val="0"/>
            <c:extLst>
              <c:ext xmlns:c16="http://schemas.microsoft.com/office/drawing/2014/chart" uri="{C3380CC4-5D6E-409C-BE32-E72D297353CC}">
                <c16:uniqueId val="{0000003E-E8EC-48AF-9202-AB2FA7E76362}"/>
              </c:ext>
            </c:extLst>
          </c:dPt>
          <c:dPt>
            <c:idx val="60"/>
            <c:marker>
              <c:symbol val="none"/>
            </c:marker>
            <c:bubble3D val="0"/>
            <c:extLst>
              <c:ext xmlns:c16="http://schemas.microsoft.com/office/drawing/2014/chart" uri="{C3380CC4-5D6E-409C-BE32-E72D297353CC}">
                <c16:uniqueId val="{0000003F-E8EC-48AF-9202-AB2FA7E76362}"/>
              </c:ext>
            </c:extLst>
          </c:dPt>
          <c:dLbls>
            <c:dLbl>
              <c:idx val="0"/>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8EC-48AF-9202-AB2FA7E76362}"/>
                </c:ext>
              </c:extLst>
            </c:dLbl>
            <c:dLbl>
              <c:idx val="1"/>
              <c:layout>
                <c:manualLayout>
                  <c:x val="-0.10275970143785974"/>
                  <c:y val="1.53179639805259E-2"/>
                </c:manualLayout>
              </c:layout>
              <c:tx>
                <c:rich>
                  <a:bodyPr/>
                  <a:lstStyle/>
                  <a:p>
                    <a:fld id="{EB9121E2-218F-4E14-AF75-9EDDCDF372B3}" type="CELLRANGE">
                      <a:rPr lang="en-US">
                        <a:solidFill>
                          <a:schemeClr val="accent6"/>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E8EC-48AF-9202-AB2FA7E76362}"/>
                </c:ext>
              </c:extLst>
            </c:dLbl>
            <c:dLbl>
              <c:idx val="2"/>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E8EC-48AF-9202-AB2FA7E76362}"/>
                </c:ext>
              </c:extLst>
            </c:dLbl>
            <c:dLbl>
              <c:idx val="3"/>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E8EC-48AF-9202-AB2FA7E76362}"/>
                </c:ext>
              </c:extLst>
            </c:dLbl>
            <c:dLbl>
              <c:idx val="4"/>
              <c:layout>
                <c:manualLayout>
                  <c:x val="-1.2520091688695527E-2"/>
                  <c:y val="-1.8102993516126268E-2"/>
                </c:manualLayout>
              </c:layout>
              <c:tx>
                <c:rich>
                  <a:bodyPr/>
                  <a:lstStyle/>
                  <a:p>
                    <a:fld id="{37CC2636-7DA0-421B-89F7-597C49F5E9E9}" type="CELLRANGE">
                      <a:rPr lang="en-US">
                        <a:solidFill>
                          <a:schemeClr val="accent6"/>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E8EC-48AF-9202-AB2FA7E76362}"/>
                </c:ext>
              </c:extLst>
            </c:dLbl>
            <c:dLbl>
              <c:idx val="5"/>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E8EC-48AF-9202-AB2FA7E76362}"/>
                </c:ext>
              </c:extLst>
            </c:dLbl>
            <c:dLbl>
              <c:idx val="6"/>
              <c:layout>
                <c:manualLayout>
                  <c:x val="-0.13444698506355993"/>
                  <c:y val="2.2280729705260224E-2"/>
                </c:manualLayout>
              </c:layout>
              <c:tx>
                <c:rich>
                  <a:bodyPr/>
                  <a:lstStyle/>
                  <a:p>
                    <a:fld id="{C3ED847E-BE3D-42D9-8386-CC652627DE9F}" type="CELLRANGE">
                      <a:rPr lang="en-US">
                        <a:solidFill>
                          <a:schemeClr val="accent6"/>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E8EC-48AF-9202-AB2FA7E76362}"/>
                </c:ext>
              </c:extLst>
            </c:dLbl>
            <c:dLbl>
              <c:idx val="7"/>
              <c:layout>
                <c:manualLayout>
                  <c:x val="-7.7989634630390769E-2"/>
                  <c:y val="-4.2353771381011974E-3"/>
                </c:manualLayout>
              </c:layout>
              <c:tx>
                <c:rich>
                  <a:bodyPr/>
                  <a:lstStyle/>
                  <a:p>
                    <a:fld id="{76F60858-2406-48E0-BA84-E50EBCAE0729}" type="CELLRANGE">
                      <a:rPr lang="en-US">
                        <a:solidFill>
                          <a:schemeClr val="accent6"/>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E8EC-48AF-9202-AB2FA7E76362}"/>
                </c:ext>
              </c:extLst>
            </c:dLbl>
            <c:dLbl>
              <c:idx val="8"/>
              <c:tx>
                <c:rich>
                  <a:bodyPr/>
                  <a:lstStyle/>
                  <a:p>
                    <a:fld id="{66078D96-AED9-4F2D-9F13-7A36F16AC7F2}"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E8EC-48AF-9202-AB2FA7E76362}"/>
                </c:ext>
              </c:extLst>
            </c:dLbl>
            <c:dLbl>
              <c:idx val="9"/>
              <c:layout>
                <c:manualLayout>
                  <c:x val="-3.9554468031515425E-2"/>
                  <c:y val="1.4117923793670656E-2"/>
                </c:manualLayout>
              </c:layout>
              <c:tx>
                <c:rich>
                  <a:bodyPr/>
                  <a:lstStyle/>
                  <a:p>
                    <a:fld id="{D5B3F037-309B-4560-B340-DF3C2C0AA223}" type="CELLRANGE">
                      <a:rPr lang="en-US">
                        <a:solidFill>
                          <a:schemeClr val="accent6"/>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E8EC-48AF-9202-AB2FA7E76362}"/>
                </c:ext>
              </c:extLst>
            </c:dLbl>
            <c:dLbl>
              <c:idx val="10"/>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E8EC-48AF-9202-AB2FA7E76362}"/>
                </c:ext>
              </c:extLst>
            </c:dLbl>
            <c:dLbl>
              <c:idx val="11"/>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E8EC-48AF-9202-AB2FA7E76362}"/>
                </c:ext>
              </c:extLst>
            </c:dLbl>
            <c:dLbl>
              <c:idx val="12"/>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E8EC-48AF-9202-AB2FA7E76362}"/>
                </c:ext>
              </c:extLst>
            </c:dLbl>
            <c:dLbl>
              <c:idx val="13"/>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0-E8EC-48AF-9202-AB2FA7E76362}"/>
                </c:ext>
              </c:extLst>
            </c:dLbl>
            <c:dLbl>
              <c:idx val="14"/>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1-E8EC-48AF-9202-AB2FA7E76362}"/>
                </c:ext>
              </c:extLst>
            </c:dLbl>
            <c:dLbl>
              <c:idx val="15"/>
              <c:layout>
                <c:manualLayout>
                  <c:x val="-1.1980723299220765E-2"/>
                  <c:y val="-8.3551982557915766E-3"/>
                </c:manualLayout>
              </c:layout>
              <c:tx>
                <c:rich>
                  <a:bodyPr/>
                  <a:lstStyle/>
                  <a:p>
                    <a:fld id="{2B33803F-D5CB-4FD1-83CE-A97D25103D88}" type="CELLRANGE">
                      <a:rPr lang="en-US">
                        <a:solidFill>
                          <a:schemeClr val="accent1"/>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2-E8EC-48AF-9202-AB2FA7E76362}"/>
                </c:ext>
              </c:extLst>
            </c:dLbl>
            <c:dLbl>
              <c:idx val="16"/>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3-E8EC-48AF-9202-AB2FA7E76362}"/>
                </c:ext>
              </c:extLst>
            </c:dLbl>
            <c:dLbl>
              <c:idx val="17"/>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4-E8EC-48AF-9202-AB2FA7E76362}"/>
                </c:ext>
              </c:extLst>
            </c:dLbl>
            <c:dLbl>
              <c:idx val="18"/>
              <c:tx>
                <c:rich>
                  <a:bodyPr/>
                  <a:lstStyle/>
                  <a:p>
                    <a:fld id="{26947800-CB3D-4CF1-91D5-B819E270F814}"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E8EC-48AF-9202-AB2FA7E76362}"/>
                </c:ext>
              </c:extLst>
            </c:dLbl>
            <c:dLbl>
              <c:idx val="19"/>
              <c:tx>
                <c:rich>
                  <a:bodyPr/>
                  <a:lstStyle/>
                  <a:p>
                    <a:fld id="{101647E0-1AB5-4374-9D1C-45B4750856B7}"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E8EC-48AF-9202-AB2FA7E76362}"/>
                </c:ext>
              </c:extLst>
            </c:dLbl>
            <c:dLbl>
              <c:idx val="20"/>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7-E8EC-48AF-9202-AB2FA7E76362}"/>
                </c:ext>
              </c:extLst>
            </c:dLbl>
            <c:dLbl>
              <c:idx val="21"/>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8-E8EC-48AF-9202-AB2FA7E76362}"/>
                </c:ext>
              </c:extLst>
            </c:dLbl>
            <c:dLbl>
              <c:idx val="22"/>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9-E8EC-48AF-9202-AB2FA7E76362}"/>
                </c:ext>
              </c:extLst>
            </c:dLbl>
            <c:dLbl>
              <c:idx val="23"/>
              <c:layout>
                <c:manualLayout>
                  <c:x val="-7.3267154249611291E-2"/>
                  <c:y val="-2.2280674880765048E-2"/>
                </c:manualLayout>
              </c:layout>
              <c:tx>
                <c:rich>
                  <a:bodyPr/>
                  <a:lstStyle/>
                  <a:p>
                    <a:fld id="{64ACB847-1566-44CE-BB53-40901F6F2DD2}" type="CELLRANGE">
                      <a:rPr lang="en-US">
                        <a:solidFill>
                          <a:schemeClr val="accent4">
                            <a:lumMod val="75000"/>
                          </a:schemeClr>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A-E8EC-48AF-9202-AB2FA7E76362}"/>
                </c:ext>
              </c:extLst>
            </c:dLbl>
            <c:dLbl>
              <c:idx val="24"/>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B-E8EC-48AF-9202-AB2FA7E76362}"/>
                </c:ext>
              </c:extLst>
            </c:dLbl>
            <c:dLbl>
              <c:idx val="25"/>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C-E8EC-48AF-9202-AB2FA7E76362}"/>
                </c:ext>
              </c:extLst>
            </c:dLbl>
            <c:dLbl>
              <c:idx val="26"/>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D-E8EC-48AF-9202-AB2FA7E76362}"/>
                </c:ext>
              </c:extLst>
            </c:dLbl>
            <c:dLbl>
              <c:idx val="27"/>
              <c:layout>
                <c:manualLayout>
                  <c:x val="-0.10837570479120445"/>
                  <c:y val="-2.0888132700717238E-2"/>
                </c:manualLayout>
              </c:layout>
              <c:tx>
                <c:rich>
                  <a:bodyPr/>
                  <a:lstStyle/>
                  <a:p>
                    <a:fld id="{9E4F4691-DF74-46CF-AD66-5F795478DE55}" type="CELLRANGE">
                      <a:rPr lang="en-US">
                        <a:solidFill>
                          <a:srgbClr val="7030A0"/>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E-E8EC-48AF-9202-AB2FA7E76362}"/>
                </c:ext>
              </c:extLst>
            </c:dLbl>
            <c:dLbl>
              <c:idx val="28"/>
              <c:layout>
                <c:manualLayout>
                  <c:x val="-9.9644713380062352E-2"/>
                  <c:y val="-2.2280674880765048E-2"/>
                </c:manualLayout>
              </c:layout>
              <c:tx>
                <c:rich>
                  <a:bodyPr/>
                  <a:lstStyle/>
                  <a:p>
                    <a:fld id="{197824CD-5A7E-4DEB-B7B1-F8E6759E9DF6}" type="CELLRANGE">
                      <a:rPr lang="en-US">
                        <a:solidFill>
                          <a:schemeClr val="accent2"/>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1F-E8EC-48AF-9202-AB2FA7E76362}"/>
                </c:ext>
              </c:extLst>
            </c:dLbl>
            <c:dLbl>
              <c:idx val="29"/>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0-E8EC-48AF-9202-AB2FA7E76362}"/>
                </c:ext>
              </c:extLst>
            </c:dLbl>
            <c:dLbl>
              <c:idx val="30"/>
              <c:layout>
                <c:manualLayout>
                  <c:x val="-3.2921361016455888E-2"/>
                  <c:y val="-2.2280674880765048E-2"/>
                </c:manualLayout>
              </c:layout>
              <c:tx>
                <c:rich>
                  <a:bodyPr/>
                  <a:lstStyle/>
                  <a:p>
                    <a:fld id="{8D1F2EF7-6C29-4730-B35B-5F880E16FC13}" type="CELLRANGE">
                      <a:rPr lang="en-US">
                        <a:solidFill>
                          <a:schemeClr val="accent2"/>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1-E8EC-48AF-9202-AB2FA7E76362}"/>
                </c:ext>
              </c:extLst>
            </c:dLbl>
            <c:dLbl>
              <c:idx val="31"/>
              <c:layout>
                <c:manualLayout>
                  <c:x val="-9.5371588736673674E-2"/>
                  <c:y val="-2.0888132700717137E-2"/>
                </c:manualLayout>
              </c:layout>
              <c:tx>
                <c:rich>
                  <a:bodyPr/>
                  <a:lstStyle/>
                  <a:p>
                    <a:fld id="{B5507B5B-91E1-44DD-BBD2-D60A740DF6CC}" type="CELLRANGE">
                      <a:rPr lang="en-US">
                        <a:solidFill>
                          <a:schemeClr val="accent2"/>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2-E8EC-48AF-9202-AB2FA7E76362}"/>
                </c:ext>
              </c:extLst>
            </c:dLbl>
            <c:dLbl>
              <c:idx val="32"/>
              <c:layout>
                <c:manualLayout>
                  <c:x val="-9.0150068779099909E-2"/>
                  <c:y val="-2.2280674880764947E-2"/>
                </c:manualLayout>
              </c:layout>
              <c:tx>
                <c:rich>
                  <a:bodyPr/>
                  <a:lstStyle/>
                  <a:p>
                    <a:fld id="{91B9019E-F846-4E5D-8234-D26685E8CE66}" type="CELLRANGE">
                      <a:rPr lang="en-US">
                        <a:solidFill>
                          <a:schemeClr val="accent2"/>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3-E8EC-48AF-9202-AB2FA7E76362}"/>
                </c:ext>
              </c:extLst>
            </c:dLbl>
            <c:dLbl>
              <c:idx val="33"/>
              <c:layout>
                <c:manualLayout>
                  <c:x val="-1.7431952400366213E-2"/>
                  <c:y val="1.3925421800478092E-2"/>
                </c:manualLayout>
              </c:layout>
              <c:tx>
                <c:rich>
                  <a:bodyPr/>
                  <a:lstStyle/>
                  <a:p>
                    <a:fld id="{61D63D2D-A217-496D-8A0F-CDB8DE026343}" type="CELLRANGE">
                      <a:rPr lang="en-US">
                        <a:solidFill>
                          <a:schemeClr val="accent2"/>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24-E8EC-48AF-9202-AB2FA7E76362}"/>
                </c:ext>
              </c:extLst>
            </c:dLbl>
            <c:dLbl>
              <c:idx val="34"/>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5-E8EC-48AF-9202-AB2FA7E76362}"/>
                </c:ext>
              </c:extLst>
            </c:dLbl>
            <c:dLbl>
              <c:idx val="35"/>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6-E8EC-48AF-9202-AB2FA7E76362}"/>
                </c:ext>
              </c:extLst>
            </c:dLbl>
            <c:dLbl>
              <c:idx val="36"/>
              <c:tx>
                <c:rich>
                  <a:bodyPr/>
                  <a:lstStyle/>
                  <a:p>
                    <a:fld id="{DF4B79E6-AAD9-4B4C-9A01-B22D61AFA06E}"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E8EC-48AF-9202-AB2FA7E76362}"/>
                </c:ext>
              </c:extLst>
            </c:dLbl>
            <c:dLbl>
              <c:idx val="37"/>
              <c:tx>
                <c:rich>
                  <a:bodyPr/>
                  <a:lstStyle/>
                  <a:p>
                    <a:fld id="{D5C3DFC2-8E0E-48C5-B4B7-4847199E4B67}"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E8EC-48AF-9202-AB2FA7E76362}"/>
                </c:ext>
              </c:extLst>
            </c:dLbl>
            <c:dLbl>
              <c:idx val="38"/>
              <c:tx>
                <c:rich>
                  <a:bodyPr/>
                  <a:lstStyle/>
                  <a:p>
                    <a:fld id="{643973C9-750E-4B67-995B-E9DECEA43AED}"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9-E8EC-48AF-9202-AB2FA7E76362}"/>
                </c:ext>
              </c:extLst>
            </c:dLbl>
            <c:dLbl>
              <c:idx val="39"/>
              <c:tx>
                <c:rich>
                  <a:bodyPr/>
                  <a:lstStyle/>
                  <a:p>
                    <a:fld id="{FD84F005-413F-4552-A1FB-01A6CAB40B9E}"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A-E8EC-48AF-9202-AB2FA7E76362}"/>
                </c:ext>
              </c:extLst>
            </c:dLbl>
            <c:dLbl>
              <c:idx val="40"/>
              <c:tx>
                <c:rich>
                  <a:bodyPr/>
                  <a:lstStyle/>
                  <a:p>
                    <a:fld id="{CEF317F7-1C38-4D9B-9CE5-B17A7A8C7FF0}"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B-E8EC-48AF-9202-AB2FA7E76362}"/>
                </c:ext>
              </c:extLst>
            </c:dLbl>
            <c:dLbl>
              <c:idx val="41"/>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C-E8EC-48AF-9202-AB2FA7E76362}"/>
                </c:ext>
              </c:extLst>
            </c:dLbl>
            <c:dLbl>
              <c:idx val="42"/>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D-E8EC-48AF-9202-AB2FA7E76362}"/>
                </c:ext>
              </c:extLst>
            </c:dLbl>
            <c:dLbl>
              <c:idx val="43"/>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E-E8EC-48AF-9202-AB2FA7E76362}"/>
                </c:ext>
              </c:extLst>
            </c:dLbl>
            <c:dLbl>
              <c:idx val="44"/>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F-E8EC-48AF-9202-AB2FA7E76362}"/>
                </c:ext>
              </c:extLst>
            </c:dLbl>
            <c:dLbl>
              <c:idx val="45"/>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0-E8EC-48AF-9202-AB2FA7E76362}"/>
                </c:ext>
              </c:extLst>
            </c:dLbl>
            <c:dLbl>
              <c:idx val="46"/>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1-E8EC-48AF-9202-AB2FA7E76362}"/>
                </c:ext>
              </c:extLst>
            </c:dLbl>
            <c:dLbl>
              <c:idx val="47"/>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2-E8EC-48AF-9202-AB2FA7E76362}"/>
                </c:ext>
              </c:extLst>
            </c:dLbl>
            <c:dLbl>
              <c:idx val="48"/>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3-E8EC-48AF-9202-AB2FA7E76362}"/>
                </c:ext>
              </c:extLst>
            </c:dLbl>
            <c:dLbl>
              <c:idx val="49"/>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4-E8EC-48AF-9202-AB2FA7E76362}"/>
                </c:ext>
              </c:extLst>
            </c:dLbl>
            <c:dLbl>
              <c:idx val="50"/>
              <c:layout>
                <c:manualLayout>
                  <c:x val="-8.3131283099303052E-2"/>
                  <c:y val="-1.3925421800480135E-3"/>
                </c:manualLayout>
              </c:layout>
              <c:tx>
                <c:rich>
                  <a:bodyPr/>
                  <a:lstStyle/>
                  <a:p>
                    <a:fld id="{FE9F61E9-7575-4A92-87BD-529FB6203859}" type="CELLRANGE">
                      <a:rPr lang="en-US">
                        <a:solidFill>
                          <a:srgbClr val="C00000"/>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5-E8EC-48AF-9202-AB2FA7E76362}"/>
                </c:ext>
              </c:extLst>
            </c:dLbl>
            <c:dLbl>
              <c:idx val="51"/>
              <c:layout>
                <c:manualLayout>
                  <c:x val="-8.7980803170709429E-2"/>
                  <c:y val="-2.0888132700717137E-2"/>
                </c:manualLayout>
              </c:layout>
              <c:tx>
                <c:rich>
                  <a:bodyPr/>
                  <a:lstStyle/>
                  <a:p>
                    <a:fld id="{FEA4456C-16C4-4BD3-A392-E63C8D9238B9}" type="CELLRANGE">
                      <a:rPr lang="en-US">
                        <a:solidFill>
                          <a:srgbClr val="C00000"/>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6-E8EC-48AF-9202-AB2FA7E76362}"/>
                </c:ext>
              </c:extLst>
            </c:dLbl>
            <c:dLbl>
              <c:idx val="52"/>
              <c:tx>
                <c:rich>
                  <a:bodyPr/>
                  <a:lstStyle/>
                  <a:p>
                    <a:fld id="{DB71427A-46D0-47B2-930B-ACDEAE96D801}"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7-E8EC-48AF-9202-AB2FA7E76362}"/>
                </c:ext>
              </c:extLst>
            </c:dLbl>
            <c:dLbl>
              <c:idx val="53"/>
              <c:tx>
                <c:rich>
                  <a:bodyPr/>
                  <a:lstStyle/>
                  <a:p>
                    <a:fld id="{CA5D5805-2EA2-476A-97C1-54B5EBBEC3EA}"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8-E8EC-48AF-9202-AB2FA7E76362}"/>
                </c:ext>
              </c:extLst>
            </c:dLbl>
            <c:dLbl>
              <c:idx val="54"/>
              <c:layout>
                <c:manualLayout>
                  <c:x val="-3.1918850720310442E-2"/>
                  <c:y val="-2.7926348762934215E-3"/>
                </c:manualLayout>
              </c:layout>
              <c:tx>
                <c:rich>
                  <a:bodyPr/>
                  <a:lstStyle/>
                  <a:p>
                    <a:fld id="{8606CF19-9B53-477C-AE15-28274EF034E9}" type="CELLRANGE">
                      <a:rPr lang="en-US">
                        <a:solidFill>
                          <a:srgbClr val="C00000"/>
                        </a:solidFill>
                      </a:rPr>
                      <a:pPr/>
                      <a:t>[CELLRANGE]</a:t>
                    </a:fld>
                    <a:endParaRPr lang="es-PE"/>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39-E8EC-48AF-9202-AB2FA7E76362}"/>
                </c:ext>
              </c:extLst>
            </c:dLbl>
            <c:dLbl>
              <c:idx val="55"/>
              <c:tx>
                <c:rich>
                  <a:bodyPr/>
                  <a:lstStyle/>
                  <a:p>
                    <a:fld id="{11035D05-2308-4618-8661-51EF866D031A}"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A-E8EC-48AF-9202-AB2FA7E76362}"/>
                </c:ext>
              </c:extLst>
            </c:dLbl>
            <c:dLbl>
              <c:idx val="56"/>
              <c:tx>
                <c:rich>
                  <a:bodyPr/>
                  <a:lstStyle/>
                  <a:p>
                    <a:fld id="{18C241D5-367F-4747-8AB3-318A8F3046B7}"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B-E8EC-48AF-9202-AB2FA7E76362}"/>
                </c:ext>
              </c:extLst>
            </c:dLbl>
            <c:dLbl>
              <c:idx val="57"/>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C-E8EC-48AF-9202-AB2FA7E76362}"/>
                </c:ext>
              </c:extLst>
            </c:dLbl>
            <c:dLbl>
              <c:idx val="58"/>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D-E8EC-48AF-9202-AB2FA7E76362}"/>
                </c:ext>
              </c:extLst>
            </c:dLbl>
            <c:dLbl>
              <c:idx val="59"/>
              <c:tx>
                <c:rich>
                  <a:bodyPr/>
                  <a:lstStyle/>
                  <a:p>
                    <a:endParaRPr lang="es-PE"/>
                  </a:p>
                </c:rich>
              </c:tx>
              <c:dLblPos val="ctr"/>
              <c:showLegendKey val="0"/>
              <c:showVal val="0"/>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3E-E8EC-48AF-9202-AB2FA7E76362}"/>
                </c:ext>
              </c:extLst>
            </c:dLbl>
            <c:dLbl>
              <c:idx val="60"/>
              <c:tx>
                <c:rich>
                  <a:bodyPr/>
                  <a:lstStyle/>
                  <a:p>
                    <a:fld id="{6AD1D2C7-0C21-4184-9AA0-CA1B6E436AF5}" type="CELLRANGE">
                      <a:rPr lang="es-PE"/>
                      <a:pPr/>
                      <a:t>[CELLRANGE]</a:t>
                    </a:fld>
                    <a:endParaRPr lang="es-PE"/>
                  </a:p>
                </c:rich>
              </c:tx>
              <c:dLblPos val="ct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3F-E8EC-48AF-9202-AB2FA7E763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0"/>
              </c:ext>
            </c:extLst>
          </c:dLbls>
          <c:xVal>
            <c:numRef>
              <c:f>'[Matriz de tendencias^J riesgos y oportunidades_Informe.xlsx]Cuadrante (Riesgos y oportu (2)'!$D$3:$D$63</c:f>
              <c:numCache>
                <c:formatCode>General</c:formatCode>
                <c:ptCount val="61"/>
                <c:pt idx="7" formatCode="0.00">
                  <c:v>7.5</c:v>
                </c:pt>
                <c:pt idx="8" formatCode="0.00">
                  <c:v>8.6</c:v>
                </c:pt>
                <c:pt idx="9" formatCode="0.00">
                  <c:v>8.8000000000000007</c:v>
                </c:pt>
                <c:pt idx="18" formatCode="0.00">
                  <c:v>6.5</c:v>
                </c:pt>
                <c:pt idx="19" formatCode="0.00">
                  <c:v>8.1999999999999993</c:v>
                </c:pt>
                <c:pt idx="36" formatCode="0.00">
                  <c:v>7</c:v>
                </c:pt>
                <c:pt idx="37" formatCode="0.00">
                  <c:v>7.6</c:v>
                </c:pt>
                <c:pt idx="38" formatCode="0.00">
                  <c:v>8.1999999999999993</c:v>
                </c:pt>
                <c:pt idx="39" formatCode="0.00">
                  <c:v>5.75</c:v>
                </c:pt>
                <c:pt idx="40" formatCode="0.00">
                  <c:v>7</c:v>
                </c:pt>
                <c:pt idx="52" formatCode="0.00">
                  <c:v>6.5</c:v>
                </c:pt>
                <c:pt idx="53" formatCode="0.00">
                  <c:v>7.4</c:v>
                </c:pt>
                <c:pt idx="54" formatCode="0.00">
                  <c:v>9</c:v>
                </c:pt>
                <c:pt idx="55" formatCode="0.00">
                  <c:v>7</c:v>
                </c:pt>
                <c:pt idx="56" formatCode="0.00">
                  <c:v>6.75</c:v>
                </c:pt>
                <c:pt idx="60" formatCode="0.00">
                  <c:v>8</c:v>
                </c:pt>
              </c:numCache>
            </c:numRef>
          </c:xVal>
          <c:yVal>
            <c:numRef>
              <c:f>'[Matriz de tendencias^J riesgos y oportunidades_Informe.xlsx]Cuadrante (Riesgos y oportu (2)'!$E$3:$E$63</c:f>
              <c:numCache>
                <c:formatCode>General</c:formatCode>
                <c:ptCount val="61"/>
                <c:pt idx="7" formatCode="0.00">
                  <c:v>8.75</c:v>
                </c:pt>
                <c:pt idx="8" formatCode="0.00">
                  <c:v>6.6</c:v>
                </c:pt>
                <c:pt idx="9" formatCode="0.00">
                  <c:v>9.4</c:v>
                </c:pt>
                <c:pt idx="18" formatCode="0.00">
                  <c:v>7.25</c:v>
                </c:pt>
                <c:pt idx="19" formatCode="0.00">
                  <c:v>8.1999999999999993</c:v>
                </c:pt>
                <c:pt idx="36" formatCode="0.00">
                  <c:v>6.25</c:v>
                </c:pt>
                <c:pt idx="37" formatCode="0.00">
                  <c:v>8</c:v>
                </c:pt>
                <c:pt idx="38" formatCode="0.00">
                  <c:v>8</c:v>
                </c:pt>
                <c:pt idx="39" formatCode="0.00">
                  <c:v>6.25</c:v>
                </c:pt>
                <c:pt idx="40" formatCode="0.00">
                  <c:v>6.25</c:v>
                </c:pt>
                <c:pt idx="52" formatCode="0.00">
                  <c:v>7</c:v>
                </c:pt>
                <c:pt idx="53" formatCode="0.00">
                  <c:v>7.4</c:v>
                </c:pt>
                <c:pt idx="54" formatCode="0.00">
                  <c:v>8.8000000000000007</c:v>
                </c:pt>
                <c:pt idx="55" formatCode="0.00">
                  <c:v>6.5</c:v>
                </c:pt>
                <c:pt idx="56" formatCode="0.00">
                  <c:v>7.25</c:v>
                </c:pt>
                <c:pt idx="60" formatCode="0.00">
                  <c:v>6.5</c:v>
                </c:pt>
              </c:numCache>
            </c:numRef>
          </c:yVal>
          <c:smooth val="1"/>
          <c:extLst>
            <c:ext xmlns:c15="http://schemas.microsoft.com/office/drawing/2012/chart" uri="{02D57815-91ED-43cb-92C2-25804820EDAC}">
              <c15:datalabelsRange>
                <c15:f>'[Matriz de tendencias^J riesgos y oportunidades_Informe.xlsx]Cuadrante (Riesgos y oportu (2)'!$C$3:$C$63</c15:f>
                <c15:dlblRangeCache>
                  <c:ptCount val="61"/>
                  <c:pt idx="0">
                    <c:v>Aceleración en el cambio del uso del suelo (degradación)</c:v>
                  </c:pt>
                  <c:pt idx="1">
                    <c:v>Aumento del estrés hídrico</c:v>
                  </c:pt>
                  <c:pt idx="2">
                    <c:v>Desaceleración de la pérdida de los bosques</c:v>
                  </c:pt>
                  <c:pt idx="3">
                    <c:v>Incremento de uso de las energías renovables</c:v>
                  </c:pt>
                  <c:pt idx="4">
                    <c:v>Mayor pérdida de la biodiversidad y degradación de los ecosistemas</c:v>
                  </c:pt>
                  <c:pt idx="5">
                    <c:v>Incremento de tecnologías descontaminantes</c:v>
                  </c:pt>
                  <c:pt idx="6">
                    <c:v>Mayor contaminación por industrias extractivas en el Perú</c:v>
                  </c:pt>
                  <c:pt idx="7">
                    <c:v>Fracaso de la acción climática</c:v>
                  </c:pt>
                  <c:pt idx="8">
                    <c:v>Crisis de los recursos naturales</c:v>
                  </c:pt>
                  <c:pt idx="9">
                    <c:v>Daños ambientales causados por el hombre</c:v>
                  </c:pt>
                  <c:pt idx="10">
                    <c:v>Desarrollo de la industria de los fertilizantes naturales</c:v>
                  </c:pt>
                  <c:pt idx="11">
                    <c:v>Promoción de políticas de restauración de bosques</c:v>
                  </c:pt>
                  <c:pt idx="12">
                    <c:v>Agricultura con uso eficiente del agua</c:v>
                  </c:pt>
                  <c:pt idx="13">
                    <c:v>Incremento de jóvenes que no estudian ni trabajan (NiNis)</c:v>
                  </c:pt>
                  <c:pt idx="14">
                    <c:v>Incremento de la clase media</c:v>
                  </c:pt>
                  <c:pt idx="15">
                    <c:v>Mayor participación de los recursos minerales en la exportación</c:v>
                  </c:pt>
                  <c:pt idx="16">
                    <c:v>Mayor presencia de los países emergentes en la economía mundial</c:v>
                  </c:pt>
                  <c:pt idx="17">
                    <c:v>Persistencia de la informalidad y precariedad del empleo</c:v>
                  </c:pt>
                  <c:pt idx="18">
                    <c:v>Crisis de empleo y medios de subsistencia</c:v>
                  </c:pt>
                  <c:pt idx="19">
                    <c:v>Proliferación de la actividad económica ilícita</c:v>
                  </c:pt>
                  <c:pt idx="20">
                    <c:v>Impulso a las inversiones verdes</c:v>
                  </c:pt>
                  <c:pt idx="21">
                    <c:v>Explotación de minerales alternativos</c:v>
                  </c:pt>
                  <c:pt idx="22">
                    <c:v>Universalización de la economía digital</c:v>
                  </c:pt>
                  <c:pt idx="23">
                    <c:v>Persistencia de la discriminación</c:v>
                  </c:pt>
                  <c:pt idx="24">
                    <c:v>Aumento del activismo femenino</c:v>
                  </c:pt>
                  <c:pt idx="25">
                    <c:v>Incremento del empoderamiento económico de las mujeres en el Perú</c:v>
                  </c:pt>
                  <c:pt idx="26">
                    <c:v>Mayor liderazgo femenino</c:v>
                  </c:pt>
                  <c:pt idx="27">
                    <c:v>Persistencia de estereotipos de género</c:v>
                  </c:pt>
                  <c:pt idx="28">
                    <c:v>Aumento de los crímenes organizados</c:v>
                  </c:pt>
                  <c:pt idx="29">
                    <c:v>Incremento de la participación de la mujer en la política</c:v>
                  </c:pt>
                  <c:pt idx="30">
                    <c:v>Mayor desconfianza en los partidos políticos</c:v>
                  </c:pt>
                  <c:pt idx="31">
                    <c:v>Mayor desconfianza en los poderes del Estado</c:v>
                  </c:pt>
                  <c:pt idx="32">
                    <c:v>Mayor percepción de corrupción</c:v>
                  </c:pt>
                  <c:pt idx="33">
                    <c:v>Mayor polarización</c:v>
                  </c:pt>
                  <c:pt idx="34">
                    <c:v>Menor institucionalidad</c:v>
                  </c:pt>
                  <c:pt idx="35">
                    <c:v>Persistencia de las organizaciones políticas</c:v>
                  </c:pt>
                  <c:pt idx="36">
                    <c:v>Debilitamiento de la cohesión social</c:v>
                  </c:pt>
                  <c:pt idx="37">
                    <c:v>Fracaso de la gobernanza nacional</c:v>
                  </c:pt>
                  <c:pt idx="38">
                    <c:v>Migración involuntaria a gran escala</c:v>
                  </c:pt>
                  <c:pt idx="39">
                    <c:v>Ruptura del orden constitucional</c:v>
                  </c:pt>
                  <c:pt idx="40">
                    <c:v>Poderes políticos demagógicos, populistas y/o mercantilistas</c:v>
                  </c:pt>
                  <c:pt idx="41">
                    <c:v>Mayor identidad cultural en el Perú</c:v>
                  </c:pt>
                  <c:pt idx="42">
                    <c:v>Mayor interés por el aprendizaje de lenguas nativas</c:v>
                  </c:pt>
                  <c:pt idx="43">
                    <c:v>Desaceleración en la reducción de recién nacidos con bajo peso</c:v>
                  </c:pt>
                  <c:pt idx="44">
                    <c:v>Descenso de la desigualdad de género</c:v>
                  </c:pt>
                  <c:pt idx="45">
                    <c:v>Incremento mundial y persistencia nacional de enfermedades transmisibles</c:v>
                  </c:pt>
                  <c:pt idx="46">
                    <c:v>Incremento del acceso de la educación inicial</c:v>
                  </c:pt>
                  <c:pt idx="47">
                    <c:v>Incremento progresivo del acceso a agua potable</c:v>
                  </c:pt>
                  <c:pt idx="48">
                    <c:v>Mayor nivel educativo alcanzado</c:v>
                  </c:pt>
                  <c:pt idx="49">
                    <c:v>Mayores conflictos sociales</c:v>
                  </c:pt>
                  <c:pt idx="50">
                    <c:v>Persistencia de la anemia infantil</c:v>
                  </c:pt>
                  <c:pt idx="51">
                    <c:v>Persistencia del embarazo en niñas y adolescentes</c:v>
                  </c:pt>
                  <c:pt idx="52">
                    <c:v>Exacerbación de la vulnerabilidad social</c:v>
                  </c:pt>
                  <c:pt idx="53">
                    <c:v>Propagación rápida y masiva de enfermedades infecciosas</c:v>
                  </c:pt>
                  <c:pt idx="54">
                    <c:v>Crisis alimentaria</c:v>
                  </c:pt>
                  <c:pt idx="55">
                    <c:v>Expectativas crecientes de la población</c:v>
                  </c:pt>
                  <c:pt idx="56">
                    <c:v>Fracaso en la implementación de reformas</c:v>
                  </c:pt>
                  <c:pt idx="57">
                    <c:v>Tecnología e innovación en salud</c:v>
                  </c:pt>
                  <c:pt idx="58">
                    <c:v>Tecnología e innovación en educación</c:v>
                  </c:pt>
                  <c:pt idx="59">
                    <c:v>Aumento de patentes</c:v>
                  </c:pt>
                  <c:pt idx="60">
                    <c:v>Desigualdad digital</c:v>
                  </c:pt>
                </c15:dlblRangeCache>
              </c15:datalabelsRange>
            </c:ext>
            <c:ext xmlns:c16="http://schemas.microsoft.com/office/drawing/2014/chart" uri="{C3380CC4-5D6E-409C-BE32-E72D297353CC}">
              <c16:uniqueId val="{00000040-E8EC-48AF-9202-AB2FA7E76362}"/>
            </c:ext>
          </c:extLst>
        </c:ser>
        <c:ser>
          <c:idx val="1"/>
          <c:order val="3"/>
          <c:tx>
            <c:v>Promedio</c:v>
          </c:tx>
          <c:spPr>
            <a:ln w="9525" cap="flat" cmpd="sng" algn="ctr">
              <a:solidFill>
                <a:schemeClr val="accent2">
                  <a:alpha val="70000"/>
                </a:schemeClr>
              </a:solidFill>
              <a:prstDash val="sysDot"/>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41-E8EC-48AF-9202-AB2FA7E763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xVal>
            <c:numRef>
              <c:f>'[Matriz de tendencias^J riesgos y oportunidades_Informe.xlsx]Cuadrante (Riesgos y oportu (2)'!$I$4:$I$5</c:f>
              <c:numCache>
                <c:formatCode>General</c:formatCode>
                <c:ptCount val="2"/>
                <c:pt idx="0" formatCode="0.00">
                  <c:v>5.75</c:v>
                </c:pt>
                <c:pt idx="1">
                  <c:v>9</c:v>
                </c:pt>
              </c:numCache>
            </c:numRef>
          </c:xVal>
          <c:yVal>
            <c:numRef>
              <c:f>'[Matriz de tendencias^J riesgos y oportunidades_Informe.xlsx]Cuadrante (Riesgos y oportu (2)'!$J$4:$J$5</c:f>
              <c:numCache>
                <c:formatCode>General</c:formatCode>
                <c:ptCount val="2"/>
                <c:pt idx="0">
                  <c:v>7.8250000000000002</c:v>
                </c:pt>
                <c:pt idx="1">
                  <c:v>7.8250000000000002</c:v>
                </c:pt>
              </c:numCache>
            </c:numRef>
          </c:yVal>
          <c:smooth val="1"/>
          <c:extLst>
            <c:ext xmlns:c16="http://schemas.microsoft.com/office/drawing/2014/chart" uri="{C3380CC4-5D6E-409C-BE32-E72D297353CC}">
              <c16:uniqueId val="{00000042-E8EC-48AF-9202-AB2FA7E76362}"/>
            </c:ext>
          </c:extLst>
        </c:ser>
        <c:ser>
          <c:idx val="2"/>
          <c:order val="4"/>
          <c:tx>
            <c:v>Promedio</c:v>
          </c:tx>
          <c:spPr>
            <a:ln w="9525" cap="flat" cmpd="sng" algn="ctr">
              <a:solidFill>
                <a:schemeClr val="accent3">
                  <a:alpha val="70000"/>
                </a:schemeClr>
              </a:solidFill>
              <a:prstDash val="sysDot"/>
              <a:round/>
            </a:ln>
            <a:effectLst/>
          </c:spPr>
          <c:marker>
            <c:symbol val="none"/>
          </c:marker>
          <c:dPt>
            <c:idx val="1"/>
            <c:marker>
              <c:symbol val="none"/>
            </c:marker>
            <c:bubble3D val="0"/>
            <c:extLst>
              <c:ext xmlns:c16="http://schemas.microsoft.com/office/drawing/2014/chart" uri="{C3380CC4-5D6E-409C-BE32-E72D297353CC}">
                <c16:uniqueId val="{00000043-E8EC-48AF-9202-AB2FA7E76362}"/>
              </c:ext>
            </c:extLst>
          </c:dPt>
          <c:dLbls>
            <c:dLbl>
              <c:idx val="1"/>
              <c:delete val="1"/>
              <c:extLst>
                <c:ext xmlns:c15="http://schemas.microsoft.com/office/drawing/2012/chart" uri="{CE6537A1-D6FC-4f65-9D91-7224C49458BB}"/>
                <c:ext xmlns:c16="http://schemas.microsoft.com/office/drawing/2014/chart" uri="{C3380CC4-5D6E-409C-BE32-E72D297353CC}">
                  <c16:uniqueId val="{00000043-E8EC-48AF-9202-AB2FA7E763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P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xVal>
            <c:numRef>
              <c:f>'[Matriz de tendencias^J riesgos y oportunidades_Informe.xlsx]Cuadrante (Riesgos y oportu (2)'!$I$6:$I$7</c:f>
              <c:numCache>
                <c:formatCode>General</c:formatCode>
                <c:ptCount val="2"/>
                <c:pt idx="0">
                  <c:v>7.375</c:v>
                </c:pt>
                <c:pt idx="1">
                  <c:v>7.375</c:v>
                </c:pt>
              </c:numCache>
            </c:numRef>
          </c:xVal>
          <c:yVal>
            <c:numRef>
              <c:f>'[Matriz de tendencias^J riesgos y oportunidades_Informe.xlsx]Cuadrante (Riesgos y oportu (2)'!$J$6:$J$7</c:f>
              <c:numCache>
                <c:formatCode>General</c:formatCode>
                <c:ptCount val="2"/>
                <c:pt idx="0">
                  <c:v>6.25</c:v>
                </c:pt>
                <c:pt idx="1">
                  <c:v>9.4</c:v>
                </c:pt>
              </c:numCache>
            </c:numRef>
          </c:yVal>
          <c:smooth val="1"/>
          <c:extLst>
            <c:ext xmlns:c16="http://schemas.microsoft.com/office/drawing/2014/chart" uri="{C3380CC4-5D6E-409C-BE32-E72D297353CC}">
              <c16:uniqueId val="{00000044-E8EC-48AF-9202-AB2FA7E76362}"/>
            </c:ext>
          </c:extLst>
        </c:ser>
        <c:dLbls>
          <c:showLegendKey val="0"/>
          <c:showVal val="0"/>
          <c:showCatName val="0"/>
          <c:showSerName val="0"/>
          <c:showPercent val="0"/>
          <c:showBubbleSize val="0"/>
        </c:dLbls>
        <c:axId val="1962429375"/>
        <c:axId val="1962441855"/>
      </c:scatterChart>
      <c:valAx>
        <c:axId val="1962429375"/>
        <c:scaling>
          <c:orientation val="minMax"/>
          <c:max val="9"/>
          <c:min val="7.37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s-PE"/>
                  <a:t>Probabilidad</a:t>
                </a:r>
              </a:p>
            </c:rich>
          </c:tx>
          <c:layout>
            <c:manualLayout>
              <c:xMode val="edge"/>
              <c:yMode val="edge"/>
              <c:x val="0.44461991883758462"/>
              <c:y val="0.95582272477745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PE"/>
            </a:p>
          </c:txPr>
        </c:title>
        <c:numFmt formatCode="0.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PE"/>
          </a:p>
        </c:txPr>
        <c:crossAx val="1962441855"/>
        <c:crosses val="autoZero"/>
        <c:crossBetween val="midCat"/>
        <c:majorUnit val="0.2"/>
      </c:valAx>
      <c:valAx>
        <c:axId val="1962441855"/>
        <c:scaling>
          <c:orientation val="minMax"/>
          <c:max val="9.4"/>
          <c:min val="7.824999999999999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s-PE"/>
                  <a:t>Impacto</a:t>
                </a:r>
              </a:p>
            </c:rich>
          </c:tx>
          <c:layout>
            <c:manualLayout>
              <c:xMode val="edge"/>
              <c:yMode val="edge"/>
              <c:x val="6.4635337372709198E-2"/>
              <c:y val="0.47580671409779934"/>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PE"/>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s-PE"/>
          </a:p>
        </c:txPr>
        <c:crossAx val="1962429375"/>
        <c:crosses val="autoZero"/>
        <c:crossBetween val="midCat"/>
        <c:majorUnit val="0.2"/>
      </c:valAx>
      <c:spPr>
        <a:solidFill>
          <a:schemeClr val="bg2"/>
        </a:soli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0.01449</cdr:x>
      <cdr:y>0</cdr:y>
    </cdr:from>
    <cdr:to>
      <cdr:x>0.01699</cdr:x>
      <cdr:y>0.9965</cdr:y>
    </cdr:to>
    <cdr:cxnSp macro="">
      <cdr:nvCxnSpPr>
        <cdr:cNvPr id="10" name="Conector recto de flecha 9">
          <a:extLst xmlns:a="http://schemas.openxmlformats.org/drawingml/2006/main">
            <a:ext uri="{FF2B5EF4-FFF2-40B4-BE49-F238E27FC236}">
              <a16:creationId xmlns:a16="http://schemas.microsoft.com/office/drawing/2014/main" id="{1EAFA65E-3360-40B8-B633-FE33D24A3B3F}"/>
            </a:ext>
          </a:extLst>
        </cdr:cNvPr>
        <cdr:cNvCxnSpPr/>
      </cdr:nvCxnSpPr>
      <cdr:spPr>
        <a:xfrm xmlns:a="http://schemas.openxmlformats.org/drawingml/2006/main" flipV="1">
          <a:off x="82550" y="0"/>
          <a:ext cx="14288" cy="4935652"/>
        </a:xfrm>
        <a:prstGeom xmlns:a="http://schemas.openxmlformats.org/drawingml/2006/main" prst="straightConnector1">
          <a:avLst/>
        </a:prstGeom>
        <a:ln xmlns:a="http://schemas.openxmlformats.org/drawingml/2006/main">
          <a:tailEnd type="triangle"/>
        </a:ln>
      </cdr:spPr>
      <cdr:style>
        <a:lnRef xmlns:a="http://schemas.openxmlformats.org/drawingml/2006/main" idx="2">
          <a:schemeClr val="accent3"/>
        </a:lnRef>
        <a:fillRef xmlns:a="http://schemas.openxmlformats.org/drawingml/2006/main" idx="0">
          <a:schemeClr val="accent3"/>
        </a:fillRef>
        <a:effectRef xmlns:a="http://schemas.openxmlformats.org/drawingml/2006/main" idx="1">
          <a:schemeClr val="accent3"/>
        </a:effectRef>
        <a:fontRef xmlns:a="http://schemas.openxmlformats.org/drawingml/2006/main" idx="minor">
          <a:schemeClr val="tx1"/>
        </a:fontRef>
      </cdr:style>
    </cdr:cxnSp>
  </cdr:relSizeAnchor>
  <cdr:relSizeAnchor xmlns:cdr="http://schemas.openxmlformats.org/drawingml/2006/chartDrawing">
    <cdr:from>
      <cdr:x>0.12646</cdr:x>
      <cdr:y>0.02779</cdr:y>
    </cdr:from>
    <cdr:to>
      <cdr:x>0.29112</cdr:x>
      <cdr:y>0.0778</cdr:y>
    </cdr:to>
    <cdr:sp macro="" textlink="">
      <cdr:nvSpPr>
        <cdr:cNvPr id="2" name="Rectángulo 1">
          <a:extLst xmlns:a="http://schemas.openxmlformats.org/drawingml/2006/main">
            <a:ext uri="{FF2B5EF4-FFF2-40B4-BE49-F238E27FC236}">
              <a16:creationId xmlns:a16="http://schemas.microsoft.com/office/drawing/2014/main" id="{99E09001-9230-7D60-410C-9BD68B44976B}"/>
            </a:ext>
          </a:extLst>
        </cdr:cNvPr>
        <cdr:cNvSpPr/>
      </cdr:nvSpPr>
      <cdr:spPr>
        <a:xfrm xmlns:a="http://schemas.openxmlformats.org/drawingml/2006/main">
          <a:off x="805085" y="252768"/>
          <a:ext cx="1048249" cy="454859"/>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s-ES" sz="1200" b="0" cap="none" spc="0">
              <a:ln w="0"/>
              <a:solidFill>
                <a:schemeClr val="tx1">
                  <a:lumMod val="65000"/>
                  <a:lumOff val="35000"/>
                </a:schemeClr>
              </a:solidFill>
              <a:effectLst>
                <a:outerShdw blurRad="38100" dist="19050" dir="2700000" algn="tl" rotWithShape="0">
                  <a:schemeClr val="dk1">
                    <a:alpha val="40000"/>
                  </a:schemeClr>
                </a:outerShdw>
              </a:effectLst>
            </a:rPr>
            <a:t>Cuadrante</a:t>
          </a:r>
          <a:r>
            <a:rPr lang="es-ES" sz="1200" b="0" cap="none" spc="0" baseline="0">
              <a:ln w="0"/>
              <a:solidFill>
                <a:schemeClr val="tx1">
                  <a:lumMod val="65000"/>
                  <a:lumOff val="35000"/>
                </a:schemeClr>
              </a:solidFill>
              <a:effectLst>
                <a:outerShdw blurRad="38100" dist="19050" dir="2700000" algn="tl" rotWithShape="0">
                  <a:schemeClr val="dk1">
                    <a:alpha val="40000"/>
                  </a:schemeClr>
                </a:outerShdw>
              </a:effectLst>
            </a:rPr>
            <a:t> I</a:t>
          </a:r>
          <a:endParaRPr lang="es-ES" sz="1200" b="0" cap="none" spc="0">
            <a:ln w="0"/>
            <a:solidFill>
              <a:schemeClr val="tx1">
                <a:lumMod val="65000"/>
                <a:lumOff val="35000"/>
              </a:schemeClr>
            </a:solidFill>
            <a:effectLst>
              <a:outerShdw blurRad="38100" dist="19050" dir="2700000" algn="tl" rotWithShape="0">
                <a:schemeClr val="dk1">
                  <a:alpha val="40000"/>
                </a:schemeClr>
              </a:outerShdw>
            </a:effectLst>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7EAFA-D864-4FC9-B89B-FEBC9F55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207</Pages>
  <Words>47460</Words>
  <Characters>261032</Characters>
  <Application>Microsoft Office Word</Application>
  <DocSecurity>0</DocSecurity>
  <Lines>2175</Lines>
  <Paragraphs>615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Heredia</dc:creator>
  <cp:keywords/>
  <dc:description/>
  <cp:lastModifiedBy>Franco Gustavo Arroyo Gonzales</cp:lastModifiedBy>
  <cp:revision>4</cp:revision>
  <cp:lastPrinted>2023-08-18T05:44:00Z</cp:lastPrinted>
  <dcterms:created xsi:type="dcterms:W3CDTF">2023-09-18T16:30:00Z</dcterms:created>
  <dcterms:modified xsi:type="dcterms:W3CDTF">2023-09-19T17:37:00Z</dcterms:modified>
</cp:coreProperties>
</file>